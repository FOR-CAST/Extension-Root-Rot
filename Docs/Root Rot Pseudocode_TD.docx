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F2E7" w14:textId="77777777" w:rsidR="00DA5060" w:rsidRPr="0058674A" w:rsidRDefault="008C3269">
      <w:pPr>
        <w:rPr>
          <w:b/>
          <w:sz w:val="24"/>
        </w:rPr>
      </w:pPr>
      <w:r w:rsidRPr="0058674A">
        <w:rPr>
          <w:b/>
          <w:sz w:val="24"/>
        </w:rPr>
        <w:t>Root Rot Pseudocode</w:t>
      </w:r>
    </w:p>
    <w:p w14:paraId="44515B03" w14:textId="77777777" w:rsidR="008C3269" w:rsidRDefault="008C3269"/>
    <w:p w14:paraId="001D6CCB" w14:textId="77777777" w:rsidR="008C3269" w:rsidRPr="0058674A" w:rsidRDefault="008C3269">
      <w:pPr>
        <w:rPr>
          <w:u w:val="single"/>
        </w:rPr>
      </w:pPr>
      <w:r w:rsidRPr="0058674A">
        <w:rPr>
          <w:u w:val="single"/>
        </w:rPr>
        <w:t>Assumptions:</w:t>
      </w:r>
    </w:p>
    <w:p w14:paraId="03E34E0A" w14:textId="77777777" w:rsidR="008C3269" w:rsidRDefault="008C3269" w:rsidP="008C3269">
      <w:pPr>
        <w:pStyle w:val="ListParagraph"/>
        <w:numPr>
          <w:ilvl w:val="0"/>
          <w:numId w:val="1"/>
        </w:numPr>
      </w:pPr>
      <w:r>
        <w:t>Pathogen can disperse everywhere</w:t>
      </w:r>
    </w:p>
    <w:p w14:paraId="42358224" w14:textId="77777777" w:rsidR="008C3269" w:rsidRDefault="008C3269" w:rsidP="008C3269">
      <w:pPr>
        <w:pStyle w:val="ListParagraph"/>
        <w:numPr>
          <w:ilvl w:val="0"/>
          <w:numId w:val="1"/>
        </w:numPr>
      </w:pPr>
      <w:r>
        <w:t>Each active cell has a mutually exclusive status of Susceptible (S), Infected non-symptomatic (I) or Diseased symptomatic (D)</w:t>
      </w:r>
    </w:p>
    <w:p w14:paraId="19CE833F" w14:textId="77777777" w:rsidR="008C3269" w:rsidRDefault="00913E6B" w:rsidP="008C3269">
      <w:pPr>
        <w:pStyle w:val="ListParagraph"/>
        <w:numPr>
          <w:ilvl w:val="0"/>
          <w:numId w:val="1"/>
        </w:numPr>
      </w:pPr>
      <w:r>
        <w:t>Cells that are I</w:t>
      </w:r>
      <w:r w:rsidR="008C3269">
        <w:t>nfected (I)</w:t>
      </w:r>
      <w:r>
        <w:t xml:space="preserve"> or Diseased (D)</w:t>
      </w:r>
      <w:r w:rsidR="008C3269">
        <w:t xml:space="preserve"> </w:t>
      </w:r>
      <w:r>
        <w:t>only</w:t>
      </w:r>
      <w:r w:rsidR="008C3269">
        <w:t xml:space="preserve"> revert to a status of Susceptible (S)</w:t>
      </w:r>
      <w:r>
        <w:t xml:space="preserve"> when pathogen is absent (Presence == 0)</w:t>
      </w:r>
    </w:p>
    <w:p w14:paraId="228DC541" w14:textId="77777777" w:rsidR="008C3269" w:rsidRDefault="008C3269" w:rsidP="008C3269">
      <w:pPr>
        <w:pStyle w:val="ListParagraph"/>
        <w:numPr>
          <w:ilvl w:val="0"/>
          <w:numId w:val="1"/>
        </w:numPr>
      </w:pPr>
      <w:r>
        <w:t xml:space="preserve">Cells that are Diseased (D) can revert to a status of </w:t>
      </w:r>
      <w:r w:rsidR="00913E6B">
        <w:t>Infected</w:t>
      </w:r>
      <w:r>
        <w:t xml:space="preserve"> (</w:t>
      </w:r>
      <w:r w:rsidR="00913E6B">
        <w:t>I</w:t>
      </w:r>
      <w:r>
        <w:t>)</w:t>
      </w:r>
      <w:r w:rsidR="00467E12">
        <w:t xml:space="preserve">, and will always revert to </w:t>
      </w:r>
      <w:r w:rsidR="00913E6B">
        <w:t>I</w:t>
      </w:r>
      <w:r>
        <w:t xml:space="preserve"> if all susceptible tree hosts are eliminated</w:t>
      </w:r>
    </w:p>
    <w:p w14:paraId="33D51F63" w14:textId="77777777" w:rsidR="008C3269" w:rsidRDefault="008C3269" w:rsidP="008C3269"/>
    <w:p w14:paraId="1221EB77" w14:textId="77777777" w:rsidR="00A64BAC" w:rsidRPr="0058674A" w:rsidRDefault="00A64BAC" w:rsidP="008C3269">
      <w:pPr>
        <w:rPr>
          <w:u w:val="single"/>
        </w:rPr>
      </w:pPr>
      <w:r w:rsidRPr="0058674A">
        <w:rPr>
          <w:u w:val="single"/>
        </w:rPr>
        <w:t>Inputs:</w:t>
      </w:r>
    </w:p>
    <w:p w14:paraId="3A52E72F" w14:textId="77777777" w:rsidR="008C3269" w:rsidRDefault="008C3269" w:rsidP="00DD5507">
      <w:pPr>
        <w:pStyle w:val="ListParagraph"/>
        <w:numPr>
          <w:ilvl w:val="0"/>
          <w:numId w:val="4"/>
        </w:numPr>
      </w:pPr>
      <w:r>
        <w:t>Starting condition</w:t>
      </w:r>
      <w:r w:rsidR="00A64BAC">
        <w:t xml:space="preserve"> map</w:t>
      </w:r>
      <w:r>
        <w:t xml:space="preserve"> – </w:t>
      </w:r>
      <w:r w:rsidR="00467E12">
        <w:t>O</w:t>
      </w:r>
      <w:r>
        <w:t>ptional map coded to represent initial cell status.  If no map is provided, all active cells are assume to be Susceptible (S).</w:t>
      </w:r>
    </w:p>
    <w:p w14:paraId="197BBD55" w14:textId="77777777" w:rsidR="008C3269" w:rsidRDefault="008C3269" w:rsidP="008C3269">
      <w:pPr>
        <w:pStyle w:val="ListParagraph"/>
        <w:numPr>
          <w:ilvl w:val="0"/>
          <w:numId w:val="2"/>
        </w:numPr>
      </w:pPr>
      <w:r>
        <w:t>0 = Nonactive</w:t>
      </w:r>
    </w:p>
    <w:p w14:paraId="3B1B35C1" w14:textId="77777777" w:rsidR="008C3269" w:rsidRDefault="008C3269" w:rsidP="008C3269">
      <w:pPr>
        <w:pStyle w:val="ListParagraph"/>
        <w:numPr>
          <w:ilvl w:val="0"/>
          <w:numId w:val="2"/>
        </w:numPr>
      </w:pPr>
      <w:r>
        <w:t>1 = Susceptible (S)</w:t>
      </w:r>
    </w:p>
    <w:p w14:paraId="1DE9F8B8" w14:textId="77777777" w:rsidR="008C3269" w:rsidRDefault="008C3269" w:rsidP="008C3269">
      <w:pPr>
        <w:pStyle w:val="ListParagraph"/>
        <w:numPr>
          <w:ilvl w:val="0"/>
          <w:numId w:val="2"/>
        </w:numPr>
      </w:pPr>
      <w:r>
        <w:t>2 = Infected (I)</w:t>
      </w:r>
    </w:p>
    <w:p w14:paraId="33F768E3" w14:textId="77777777" w:rsidR="008C3269" w:rsidRDefault="008C3269" w:rsidP="008C3269">
      <w:pPr>
        <w:pStyle w:val="ListParagraph"/>
        <w:numPr>
          <w:ilvl w:val="0"/>
          <w:numId w:val="2"/>
        </w:numPr>
      </w:pPr>
      <w:r>
        <w:t>3 = Diseased (D)</w:t>
      </w:r>
      <w:r w:rsidR="00DD5507">
        <w:br/>
      </w:r>
    </w:p>
    <w:p w14:paraId="357F8F3A" w14:textId="72BB9998" w:rsidR="00DD5507" w:rsidRDefault="00DD5507" w:rsidP="00DD5507">
      <w:pPr>
        <w:pStyle w:val="ListParagraph"/>
        <w:numPr>
          <w:ilvl w:val="0"/>
          <w:numId w:val="4"/>
        </w:numPr>
      </w:pPr>
      <w:r>
        <w:t>Species susceptibility table</w:t>
      </w:r>
      <w:r w:rsidR="00467E12">
        <w:t xml:space="preserve"> – For each tree species (i) an index of susceptibility to damage when disease occurs [Susceptibility(</w:t>
      </w:r>
      <w:r w:rsidR="00467E12" w:rsidRPr="00675F18">
        <w:rPr>
          <w:i/>
        </w:rPr>
        <w:t>i</w:t>
      </w:r>
      <w:r w:rsidR="00467E12">
        <w:t>)], ranging from 0.0 – 1.0, where 1.0 is completely susceptible</w:t>
      </w:r>
      <w:r w:rsidR="0058674A">
        <w:t xml:space="preserve"> and 0.0 is unsusceptible</w:t>
      </w:r>
      <w:r w:rsidR="00467E12">
        <w:t>.</w:t>
      </w:r>
      <w:r w:rsidR="00B8407E">
        <w:t xml:space="preserve">  Species not listed are assumed to have susceptibility of 0.</w:t>
      </w:r>
      <w:r w:rsidR="00467E12">
        <w:br/>
      </w:r>
    </w:p>
    <w:p w14:paraId="79A677D6" w14:textId="58A9F1A4" w:rsidR="00467E12" w:rsidRDefault="00467E12" w:rsidP="00DD5507">
      <w:pPr>
        <w:pStyle w:val="ListParagraph"/>
        <w:numPr>
          <w:ilvl w:val="0"/>
          <w:numId w:val="4"/>
        </w:numPr>
      </w:pPr>
      <w:proofErr w:type="spellStart"/>
      <w:r>
        <w:t>LethalTemp</w:t>
      </w:r>
      <w:proofErr w:type="spellEnd"/>
      <w:r>
        <w:t xml:space="preserve"> – The minimum temperature below which</w:t>
      </w:r>
      <w:r w:rsidRPr="00A87715">
        <w:rPr>
          <w:i/>
        </w:rPr>
        <w:t xml:space="preserve"> </w:t>
      </w:r>
      <w:r w:rsidRPr="00DF3185">
        <w:rPr>
          <w:i/>
        </w:rPr>
        <w:t>P</w:t>
      </w:r>
      <w:r>
        <w:rPr>
          <w:i/>
        </w:rPr>
        <w:t>.</w:t>
      </w:r>
      <w:r w:rsidRPr="00DF3185">
        <w:rPr>
          <w:i/>
        </w:rPr>
        <w:t xml:space="preserve"> </w:t>
      </w:r>
      <w:proofErr w:type="spellStart"/>
      <w:r w:rsidRPr="00DF3185">
        <w:rPr>
          <w:i/>
        </w:rPr>
        <w:t>cinnamomi</w:t>
      </w:r>
      <w:proofErr w:type="spellEnd"/>
      <w:r>
        <w:t xml:space="preserve"> cannot survive.</w:t>
      </w:r>
      <w:r w:rsidR="00C277B1">
        <w:t xml:space="preserve">  In the examples below, </w:t>
      </w:r>
      <w:proofErr w:type="spellStart"/>
      <w:r w:rsidR="00C277B1">
        <w:t>LethalTemp</w:t>
      </w:r>
      <w:proofErr w:type="spellEnd"/>
      <w:r w:rsidR="00C277B1">
        <w:t xml:space="preserve"> is set to -24.</w:t>
      </w:r>
      <w:r>
        <w:t xml:space="preserve">  From McConnell and </w:t>
      </w:r>
      <w:proofErr w:type="spellStart"/>
      <w:r>
        <w:t>Balci</w:t>
      </w:r>
      <w:proofErr w:type="spellEnd"/>
      <w:r>
        <w:t xml:space="preserve"> (2014), this may be about -24 </w:t>
      </w:r>
      <w:proofErr w:type="spellStart"/>
      <w:r w:rsidRPr="00CB5AA1">
        <w:rPr>
          <w:vertAlign w:val="superscript"/>
        </w:rPr>
        <w:t>o</w:t>
      </w:r>
      <w:r>
        <w:t>C</w:t>
      </w:r>
      <w:proofErr w:type="spellEnd"/>
      <w:r>
        <w:t xml:space="preserve"> (</w:t>
      </w:r>
      <w:r w:rsidRPr="00DF3185">
        <w:rPr>
          <w:i/>
        </w:rPr>
        <w:t>P</w:t>
      </w:r>
      <w:r>
        <w:rPr>
          <w:i/>
        </w:rPr>
        <w:t>.</w:t>
      </w:r>
      <w:r w:rsidRPr="00DF3185">
        <w:rPr>
          <w:i/>
        </w:rPr>
        <w:t xml:space="preserve"> </w:t>
      </w:r>
      <w:proofErr w:type="spellStart"/>
      <w:r w:rsidRPr="00DF3185">
        <w:rPr>
          <w:i/>
        </w:rPr>
        <w:t>cinnamomi</w:t>
      </w:r>
      <w:proofErr w:type="spellEnd"/>
      <w:r>
        <w:t xml:space="preserve"> unable to survive in USDA hardiness zone </w:t>
      </w:r>
      <w:del w:id="0" w:author="Tyler Dreaden" w:date="2019-04-24T15:12:00Z">
        <w:r w:rsidDel="00965FB7">
          <w:delText xml:space="preserve">6 </w:delText>
        </w:r>
      </w:del>
      <w:ins w:id="1" w:author="Tyler Dreaden" w:date="2019-04-24T15:12:00Z">
        <w:r w:rsidR="00965FB7">
          <w:t xml:space="preserve">5 </w:t>
        </w:r>
      </w:ins>
      <w:r>
        <w:t xml:space="preserve">or </w:t>
      </w:r>
      <w:del w:id="2" w:author="Tyler Dreaden" w:date="2019-04-24T15:12:00Z">
        <w:r w:rsidDel="00965FB7">
          <w:delText>higher</w:delText>
        </w:r>
      </w:del>
      <w:ins w:id="3" w:author="Tyler Dreaden" w:date="2019-04-24T15:12:00Z">
        <w:r w:rsidR="00965FB7">
          <w:t>colder</w:t>
        </w:r>
      </w:ins>
      <w:r>
        <w:t>).</w:t>
      </w:r>
      <w:r>
        <w:br/>
      </w:r>
    </w:p>
    <w:p w14:paraId="02504FCC" w14:textId="2DD8AED5" w:rsidR="00467E12" w:rsidRDefault="00E70CF9" w:rsidP="00DD5507">
      <w:pPr>
        <w:pStyle w:val="ListParagraph"/>
        <w:numPr>
          <w:ilvl w:val="0"/>
          <w:numId w:val="4"/>
        </w:numPr>
      </w:pPr>
      <w:proofErr w:type="spellStart"/>
      <w:r>
        <w:t>phWet</w:t>
      </w:r>
      <w:proofErr w:type="spellEnd"/>
      <w:r w:rsidR="00501874">
        <w:t xml:space="preserve"> – The </w:t>
      </w:r>
      <w:proofErr w:type="spellStart"/>
      <w:r>
        <w:t>pressurehead</w:t>
      </w:r>
      <w:proofErr w:type="spellEnd"/>
      <w:r>
        <w:t xml:space="preserve"> threshold below which the soil is considered wet.</w:t>
      </w:r>
      <w:r w:rsidR="00501874">
        <w:t xml:space="preserve"> </w:t>
      </w:r>
      <w:r>
        <w:t>Under wet conditions</w:t>
      </w:r>
      <w:r w:rsidR="00501874">
        <w:t xml:space="preserve"> it</w:t>
      </w:r>
      <w:r>
        <w:t xml:space="preserve"> is</w:t>
      </w:r>
      <w:r w:rsidR="00501874">
        <w:t xml:space="preserve"> possible for a site to progress from S to I </w:t>
      </w:r>
      <w:r>
        <w:t xml:space="preserve">and </w:t>
      </w:r>
      <w:r w:rsidR="00FA16C8">
        <w:t xml:space="preserve">from </w:t>
      </w:r>
      <w:r>
        <w:t>I to D.</w:t>
      </w:r>
      <w:r w:rsidR="00C277B1">
        <w:t xml:space="preserve">  In the examples below, </w:t>
      </w:r>
      <w:proofErr w:type="spellStart"/>
      <w:r w:rsidR="00C277B1">
        <w:t>phWet</w:t>
      </w:r>
      <w:proofErr w:type="spellEnd"/>
      <w:r w:rsidR="00C277B1">
        <w:t xml:space="preserve"> is set to 30.</w:t>
      </w:r>
      <w:r>
        <w:t xml:space="preserve">  </w:t>
      </w:r>
      <w:proofErr w:type="spellStart"/>
      <w:r>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rsidR="00501874">
        <w:br/>
      </w:r>
    </w:p>
    <w:p w14:paraId="5E11ECBF" w14:textId="0794C551" w:rsidR="00501874" w:rsidRDefault="00E70CF9" w:rsidP="00DD5507">
      <w:pPr>
        <w:pStyle w:val="ListParagraph"/>
        <w:numPr>
          <w:ilvl w:val="0"/>
          <w:numId w:val="4"/>
        </w:numPr>
      </w:pPr>
      <w:proofErr w:type="spellStart"/>
      <w:r>
        <w:t>phDry</w:t>
      </w:r>
      <w:proofErr w:type="spellEnd"/>
      <w:r w:rsidR="00501874">
        <w:t xml:space="preserve"> – </w:t>
      </w:r>
      <w:r>
        <w:t xml:space="preserve">The </w:t>
      </w:r>
      <w:proofErr w:type="spellStart"/>
      <w:r>
        <w:t>pressurehead</w:t>
      </w:r>
      <w:proofErr w:type="spellEnd"/>
      <w:r>
        <w:t xml:space="preserve"> threshold above which the soil is considered dry. Under dry conditions it is possible for a site to progress </w:t>
      </w:r>
      <w:r w:rsidR="00090C78">
        <w:t xml:space="preserve">from </w:t>
      </w:r>
      <w:r>
        <w:t>I to D.</w:t>
      </w:r>
      <w:r w:rsidR="00C277B1">
        <w:t xml:space="preserve">  </w:t>
      </w:r>
      <w:commentRangeStart w:id="4"/>
      <w:r w:rsidR="00C277B1">
        <w:t xml:space="preserve">In the examples below, </w:t>
      </w:r>
      <w:proofErr w:type="spellStart"/>
      <w:r w:rsidR="00C277B1">
        <w:t>phDry</w:t>
      </w:r>
      <w:proofErr w:type="spellEnd"/>
      <w:r w:rsidR="00C277B1">
        <w:t xml:space="preserve"> is set to 150.</w:t>
      </w:r>
      <w:commentRangeEnd w:id="4"/>
      <w:r w:rsidR="007C4387">
        <w:rPr>
          <w:rStyle w:val="CommentReference"/>
        </w:rPr>
        <w:commentReference w:id="4"/>
      </w:r>
      <w:r>
        <w:t xml:space="preserve">  </w:t>
      </w:r>
      <w:proofErr w:type="spellStart"/>
      <w:r>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br/>
      </w:r>
    </w:p>
    <w:p w14:paraId="70B43899" w14:textId="712FDB74" w:rsidR="00E70CF9" w:rsidRDefault="00E70CF9" w:rsidP="00DD5507">
      <w:pPr>
        <w:pStyle w:val="ListParagraph"/>
        <w:numPr>
          <w:ilvl w:val="0"/>
          <w:numId w:val="4"/>
        </w:numPr>
      </w:pPr>
      <w:proofErr w:type="spellStart"/>
      <w:r>
        <w:t>phMax</w:t>
      </w:r>
      <w:proofErr w:type="spellEnd"/>
      <w:r>
        <w:t xml:space="preserve"> – The </w:t>
      </w:r>
      <w:proofErr w:type="spellStart"/>
      <w:r>
        <w:t>pressurehead</w:t>
      </w:r>
      <w:proofErr w:type="spellEnd"/>
      <w:r>
        <w:t xml:space="preserve"> threshold above which the soil is considered dry enough to be optimal for site progression from I to D.</w:t>
      </w:r>
      <w:r w:rsidR="00C277B1">
        <w:t xml:space="preserve">  In the examples below, </w:t>
      </w:r>
      <w:proofErr w:type="spellStart"/>
      <w:r w:rsidR="00C277B1">
        <w:t>phMax</w:t>
      </w:r>
      <w:proofErr w:type="spellEnd"/>
      <w:r w:rsidR="00C277B1">
        <w:t xml:space="preserve"> is set to 250.</w:t>
      </w:r>
      <w:r>
        <w:t xml:space="preserve">  </w:t>
      </w:r>
      <w:proofErr w:type="spellStart"/>
      <w:r>
        <w:lastRenderedPageBreak/>
        <w:t>Pressurehead</w:t>
      </w:r>
      <w:proofErr w:type="spellEnd"/>
      <w:r>
        <w:t xml:space="preserve"> equals 0 when soil is saturated and increases as water is reduced.  A </w:t>
      </w:r>
      <w:proofErr w:type="spellStart"/>
      <w:r>
        <w:t>pressurehead</w:t>
      </w:r>
      <w:proofErr w:type="spellEnd"/>
      <w:r>
        <w:t xml:space="preserve"> of approximately 33 equates to soil field capacity, and 150 equates to soil wilting point.</w:t>
      </w:r>
      <w:r w:rsidR="00402DAD">
        <w:br/>
      </w:r>
    </w:p>
    <w:p w14:paraId="19E13EB8" w14:textId="50ADD07C" w:rsidR="00402DAD" w:rsidRDefault="00402DAD" w:rsidP="00DD5507">
      <w:pPr>
        <w:pStyle w:val="ListParagraph"/>
        <w:numPr>
          <w:ilvl w:val="0"/>
          <w:numId w:val="4"/>
        </w:numPr>
      </w:pPr>
      <w:proofErr w:type="spellStart"/>
      <w:r>
        <w:t>minProbID</w:t>
      </w:r>
      <w:proofErr w:type="spellEnd"/>
      <w:r>
        <w:t xml:space="preserve"> – The minimum probability of infected converting to diseased.  At moderate </w:t>
      </w:r>
      <w:proofErr w:type="spellStart"/>
      <w:r>
        <w:t>pressurehead</w:t>
      </w:r>
      <w:proofErr w:type="spellEnd"/>
      <w:r>
        <w:t xml:space="preserve">, the probability of disease development can be greater than 0.  In the examples below, </w:t>
      </w:r>
      <w:proofErr w:type="spellStart"/>
      <w:r>
        <w:t>minProbID</w:t>
      </w:r>
      <w:proofErr w:type="spellEnd"/>
      <w:r>
        <w:t xml:space="preserve"> is set to 0.10.</w:t>
      </w:r>
      <w:r w:rsidR="00071886">
        <w:br/>
      </w:r>
    </w:p>
    <w:p w14:paraId="3724161D" w14:textId="0A47ED0D" w:rsidR="00071886" w:rsidRDefault="00071886" w:rsidP="00DD5507">
      <w:pPr>
        <w:pStyle w:val="ListParagraph"/>
        <w:numPr>
          <w:ilvl w:val="0"/>
          <w:numId w:val="4"/>
        </w:numPr>
      </w:pPr>
      <w:proofErr w:type="spellStart"/>
      <w:r>
        <w:t>maxProbDI</w:t>
      </w:r>
      <w:proofErr w:type="spellEnd"/>
      <w:r>
        <w:t xml:space="preserve"> – The maximum probability of diseased converting to infected. At moderate </w:t>
      </w:r>
      <w:proofErr w:type="spellStart"/>
      <w:r>
        <w:t>pressurehead</w:t>
      </w:r>
      <w:proofErr w:type="spellEnd"/>
      <w:r>
        <w:t xml:space="preserve">, the probability of disease symptoms disappearing can be high, but might be less than 1.  In the examples below, </w:t>
      </w:r>
      <w:proofErr w:type="spellStart"/>
      <w:r>
        <w:t>maxProbDI</w:t>
      </w:r>
      <w:proofErr w:type="spellEnd"/>
      <w:r>
        <w:t xml:space="preserve"> is set to 0.85.</w:t>
      </w:r>
    </w:p>
    <w:p w14:paraId="4CEC34ED" w14:textId="77777777" w:rsidR="00A64BAC" w:rsidRDefault="00A64BAC" w:rsidP="008C3269"/>
    <w:p w14:paraId="1CB73EF1" w14:textId="77777777" w:rsidR="008C3269" w:rsidRPr="0058674A" w:rsidRDefault="0058674A" w:rsidP="008C3269">
      <w:pPr>
        <w:rPr>
          <w:u w:val="single"/>
        </w:rPr>
      </w:pPr>
      <w:r w:rsidRPr="0058674A">
        <w:rPr>
          <w:u w:val="single"/>
        </w:rPr>
        <w:t>Calculations a</w:t>
      </w:r>
      <w:r w:rsidR="008C3269" w:rsidRPr="0058674A">
        <w:rPr>
          <w:u w:val="single"/>
        </w:rPr>
        <w:t>t each timestep:</w:t>
      </w:r>
    </w:p>
    <w:p w14:paraId="3CF66B08" w14:textId="77777777" w:rsidR="008C3269" w:rsidRDefault="008C3269" w:rsidP="008C3269">
      <w:pPr>
        <w:pStyle w:val="ListParagraph"/>
        <w:numPr>
          <w:ilvl w:val="0"/>
          <w:numId w:val="3"/>
        </w:numPr>
      </w:pPr>
      <w:r>
        <w:t xml:space="preserve">Evaluate each </w:t>
      </w:r>
      <w:r w:rsidR="00F722A9">
        <w:t>site</w:t>
      </w:r>
      <w:r>
        <w:t xml:space="preserve"> for transitions between states</w:t>
      </w:r>
    </w:p>
    <w:p w14:paraId="5474F6AF" w14:textId="77777777" w:rsidR="00595A96" w:rsidRDefault="00595A96" w:rsidP="00595A96">
      <w:pPr>
        <w:pStyle w:val="ListParagraph"/>
        <w:numPr>
          <w:ilvl w:val="1"/>
          <w:numId w:val="3"/>
        </w:numPr>
      </w:pPr>
      <w:r>
        <w:t>Probability of each transition is a combination of presence (controlled by temperature [</w:t>
      </w:r>
      <w:proofErr w:type="spellStart"/>
      <w:r>
        <w:t>dTemp</w:t>
      </w:r>
      <w:proofErr w:type="spellEnd"/>
      <w:r>
        <w:t>]) and conducive environment (controlled by soil water [</w:t>
      </w:r>
      <w:proofErr w:type="spellStart"/>
      <w:r>
        <w:t>dWater</w:t>
      </w:r>
      <w:proofErr w:type="spellEnd"/>
      <w:r>
        <w:t>])</w:t>
      </w:r>
    </w:p>
    <w:p w14:paraId="26287D2E" w14:textId="77777777" w:rsidR="00FA16C8" w:rsidRDefault="00FA16C8" w:rsidP="00595A96">
      <w:pPr>
        <w:pStyle w:val="ListParagraph"/>
        <w:numPr>
          <w:ilvl w:val="1"/>
          <w:numId w:val="3"/>
        </w:numPr>
      </w:pPr>
      <w:r>
        <w:t>Presence:</w:t>
      </w:r>
    </w:p>
    <w:p w14:paraId="7A570CDF" w14:textId="77777777" w:rsidR="00DF27CD" w:rsidRDefault="00DF27CD" w:rsidP="00595A96">
      <w:pPr>
        <w:pStyle w:val="ListParagraph"/>
        <w:numPr>
          <w:ilvl w:val="2"/>
          <w:numId w:val="3"/>
        </w:numPr>
      </w:pPr>
      <w:commentRangeStart w:id="5"/>
      <w:proofErr w:type="spellStart"/>
      <w:r>
        <w:t>dTemp</w:t>
      </w:r>
      <w:proofErr w:type="spellEnd"/>
      <w:r>
        <w:t xml:space="preserve"> </w:t>
      </w:r>
      <w:proofErr w:type="gramStart"/>
      <w:r>
        <w:t>=  (</w:t>
      </w:r>
      <w:proofErr w:type="spellStart"/>
      <w:proofErr w:type="gramEnd"/>
      <w:r>
        <w:t>AnnTmin</w:t>
      </w:r>
      <w:proofErr w:type="spellEnd"/>
      <w:r>
        <w:t xml:space="preserve"> - </w:t>
      </w:r>
      <w:proofErr w:type="spellStart"/>
      <w:r>
        <w:t>LethalTemp</w:t>
      </w:r>
      <w:proofErr w:type="spellEnd"/>
      <w:r>
        <w:t>) / ABS(</w:t>
      </w:r>
      <w:proofErr w:type="spellStart"/>
      <w:r>
        <w:t>LethalTemp</w:t>
      </w:r>
      <w:proofErr w:type="spellEnd"/>
      <w:r>
        <w:t>)</w:t>
      </w:r>
      <w:commentRangeEnd w:id="5"/>
      <w:r w:rsidR="00ED4C2B">
        <w:rPr>
          <w:rStyle w:val="CommentReference"/>
        </w:rPr>
        <w:commentReference w:id="5"/>
      </w:r>
    </w:p>
    <w:p w14:paraId="7895CBEE" w14:textId="77777777" w:rsidR="00DF27CD" w:rsidRDefault="00DF27CD" w:rsidP="00DF27CD">
      <w:pPr>
        <w:pStyle w:val="ListParagraph"/>
        <w:numPr>
          <w:ilvl w:val="3"/>
          <w:numId w:val="3"/>
        </w:numPr>
      </w:pPr>
      <w:commentRangeStart w:id="6"/>
      <w:proofErr w:type="spellStart"/>
      <w:r>
        <w:t>AnnTmin</w:t>
      </w:r>
      <w:proofErr w:type="spellEnd"/>
      <w:r>
        <w:t xml:space="preserve"> is the average minimum monthly temperature across years in the timestep</w:t>
      </w:r>
      <w:commentRangeEnd w:id="6"/>
      <w:r w:rsidR="00EC1D69">
        <w:rPr>
          <w:rStyle w:val="CommentReference"/>
        </w:rPr>
        <w:commentReference w:id="6"/>
      </w:r>
    </w:p>
    <w:p w14:paraId="25BD72A8" w14:textId="77777777" w:rsidR="00F722A9" w:rsidRDefault="00F722A9" w:rsidP="00DF27CD">
      <w:pPr>
        <w:pStyle w:val="ListParagraph"/>
        <w:numPr>
          <w:ilvl w:val="3"/>
          <w:numId w:val="3"/>
        </w:numPr>
      </w:pPr>
      <w:r>
        <w:t xml:space="preserve">Constrain </w:t>
      </w:r>
      <w:proofErr w:type="spellStart"/>
      <w:r>
        <w:t>dTemp</w:t>
      </w:r>
      <w:proofErr w:type="spellEnd"/>
      <w:r>
        <w:t xml:space="preserve"> between 0 and 1</w:t>
      </w:r>
    </w:p>
    <w:p w14:paraId="6FE460FC" w14:textId="77777777" w:rsidR="00F722A9" w:rsidRDefault="00F722A9" w:rsidP="00F722A9">
      <w:pPr>
        <w:ind w:left="2160"/>
      </w:pPr>
      <w:r>
        <w:rPr>
          <w:noProof/>
        </w:rPr>
        <w:drawing>
          <wp:inline distT="0" distB="0" distL="0" distR="0" wp14:anchorId="7881E61A" wp14:editId="2A657B4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69881A" w14:textId="77777777" w:rsidR="00DF27CD" w:rsidRDefault="00595A96" w:rsidP="00DF27CD">
      <w:pPr>
        <w:pStyle w:val="ListParagraph"/>
        <w:numPr>
          <w:ilvl w:val="2"/>
          <w:numId w:val="3"/>
        </w:numPr>
      </w:pPr>
      <w:r>
        <w:t xml:space="preserve">Presence is a binary 0 or 1 value, which is 1 if a uniform random number is greater than </w:t>
      </w:r>
      <w:proofErr w:type="spellStart"/>
      <w:r>
        <w:t>dTemp</w:t>
      </w:r>
      <w:proofErr w:type="spellEnd"/>
      <w:r>
        <w:t xml:space="preserve">, or 0 if &lt;= </w:t>
      </w:r>
      <w:proofErr w:type="spellStart"/>
      <w:r>
        <w:t>dTemp</w:t>
      </w:r>
      <w:proofErr w:type="spellEnd"/>
      <w:r>
        <w:t>.</w:t>
      </w:r>
    </w:p>
    <w:p w14:paraId="16971E4C" w14:textId="77777777" w:rsidR="00913E6B" w:rsidRDefault="00913E6B" w:rsidP="00DF27CD">
      <w:pPr>
        <w:pStyle w:val="ListParagraph"/>
        <w:numPr>
          <w:ilvl w:val="2"/>
          <w:numId w:val="3"/>
        </w:numPr>
      </w:pPr>
      <w:r>
        <w:t xml:space="preserve">If Presence == 0, </w:t>
      </w:r>
      <w:r w:rsidR="00F722A9">
        <w:t>site</w:t>
      </w:r>
      <w:r>
        <w:t xml:space="preserve"> transitions </w:t>
      </w:r>
      <w:r w:rsidR="0058674A">
        <w:t>to Susceptible (S)</w:t>
      </w:r>
      <w:r>
        <w:t xml:space="preserve"> </w:t>
      </w:r>
      <w:r w:rsidR="00F722A9">
        <w:t xml:space="preserve">regardless of current state </w:t>
      </w:r>
    </w:p>
    <w:p w14:paraId="3E71FCB6" w14:textId="77777777" w:rsidR="00913E6B" w:rsidRDefault="00913E6B" w:rsidP="00DF27CD">
      <w:pPr>
        <w:pStyle w:val="ListParagraph"/>
        <w:numPr>
          <w:ilvl w:val="2"/>
          <w:numId w:val="3"/>
        </w:numPr>
      </w:pPr>
      <w:r>
        <w:t>If Presence == 1, other transitions are possible based on Conducive Environment</w:t>
      </w:r>
    </w:p>
    <w:p w14:paraId="35F8A750" w14:textId="77777777" w:rsidR="00FA16C8" w:rsidRDefault="00FA16C8" w:rsidP="008C3269">
      <w:pPr>
        <w:pStyle w:val="ListParagraph"/>
        <w:numPr>
          <w:ilvl w:val="1"/>
          <w:numId w:val="3"/>
        </w:numPr>
      </w:pPr>
      <w:r>
        <w:t>Conducive environment:</w:t>
      </w:r>
    </w:p>
    <w:p w14:paraId="1F376FB2" w14:textId="77777777" w:rsidR="00F722A9" w:rsidRDefault="00DE6951" w:rsidP="00FA16C8">
      <w:pPr>
        <w:pStyle w:val="ListParagraph"/>
        <w:numPr>
          <w:ilvl w:val="2"/>
          <w:numId w:val="3"/>
        </w:numPr>
      </w:pPr>
      <w:r>
        <w:lastRenderedPageBreak/>
        <w:t>Each site has a probability of converting from its current state to another state, depending on how conducive the environment is.</w:t>
      </w:r>
      <w:r w:rsidR="0058674A">
        <w:t xml:space="preserve">  Conducive environment is a function of the wetness of soil and the presence of susceptible hosts.</w:t>
      </w:r>
      <w:r w:rsidR="00F722A9">
        <w:t xml:space="preserve"> </w:t>
      </w:r>
    </w:p>
    <w:p w14:paraId="2CC4CC04" w14:textId="77777777" w:rsidR="00DE6951" w:rsidRDefault="00DE6951" w:rsidP="00FA16C8">
      <w:pPr>
        <w:pStyle w:val="ListParagraph"/>
        <w:numPr>
          <w:ilvl w:val="2"/>
          <w:numId w:val="3"/>
        </w:numPr>
      </w:pPr>
      <w:r>
        <w:t>Site currently Susceptible (S) can transition to Infected (I) or Diseased (D)</w:t>
      </w:r>
    </w:p>
    <w:p w14:paraId="14D392D1" w14:textId="77777777" w:rsidR="008C3269" w:rsidRDefault="008C3269" w:rsidP="00DE6951">
      <w:pPr>
        <w:pStyle w:val="ListParagraph"/>
        <w:numPr>
          <w:ilvl w:val="3"/>
          <w:numId w:val="3"/>
        </w:numPr>
      </w:pPr>
      <w:r>
        <w:t>Probability of S converting to I</w:t>
      </w:r>
      <w:r w:rsidR="000E7DBC">
        <w:t xml:space="preserve"> </w:t>
      </w:r>
      <w:r w:rsidR="00DE6951">
        <w:t xml:space="preserve">[p(S:I)] </w:t>
      </w:r>
      <w:r w:rsidR="000E7DBC">
        <w:t>decreases</w:t>
      </w:r>
      <w:r w:rsidR="0058674A">
        <w:t xml:space="preserve"> linearly</w:t>
      </w:r>
      <w:r w:rsidR="000E7DBC">
        <w:t xml:space="preserve"> from 1 when saturated (</w:t>
      </w:r>
      <w:proofErr w:type="spellStart"/>
      <w:r w:rsidR="000E7DBC">
        <w:t>ph</w:t>
      </w:r>
      <w:proofErr w:type="spellEnd"/>
      <w:r w:rsidR="000E7DBC">
        <w:t xml:space="preserve"> = 0) to 0 at </w:t>
      </w:r>
      <w:proofErr w:type="spellStart"/>
      <w:r w:rsidR="000E7DBC">
        <w:t>phWet</w:t>
      </w:r>
      <w:proofErr w:type="spellEnd"/>
      <w:r>
        <w:t>:</w:t>
      </w:r>
    </w:p>
    <w:p w14:paraId="13B41BD8" w14:textId="77777777" w:rsidR="00E70CF9" w:rsidRDefault="00DE6951" w:rsidP="00DE6951">
      <w:pPr>
        <w:ind w:left="2340" w:firstLine="540"/>
      </w:pPr>
      <w:commentRangeStart w:id="7"/>
      <w:r>
        <w:t>p(</w:t>
      </w:r>
      <w:proofErr w:type="gramStart"/>
      <w:r>
        <w:t>S:I</w:t>
      </w:r>
      <w:proofErr w:type="gramEnd"/>
      <w:r>
        <w:t xml:space="preserve">) </w:t>
      </w:r>
      <w:r w:rsidR="00E70CF9" w:rsidRPr="00E70CF9">
        <w:t>=</w:t>
      </w:r>
      <w:r>
        <w:t xml:space="preserve"> </w:t>
      </w:r>
      <w:r w:rsidR="00E70CF9" w:rsidRPr="00E70CF9">
        <w:t>IF(</w:t>
      </w:r>
      <w:proofErr w:type="spellStart"/>
      <w:r w:rsidR="00E70CF9">
        <w:t>ph</w:t>
      </w:r>
      <w:proofErr w:type="spellEnd"/>
      <w:r w:rsidR="00884C7B">
        <w:t xml:space="preserve"> </w:t>
      </w:r>
      <w:r w:rsidR="00E70CF9">
        <w:t xml:space="preserve">&lt; </w:t>
      </w:r>
      <w:proofErr w:type="spellStart"/>
      <w:r w:rsidR="00E70CF9">
        <w:t>phWet</w:t>
      </w:r>
      <w:proofErr w:type="spellEnd"/>
      <w:r w:rsidR="00E70CF9">
        <w:t>,</w:t>
      </w:r>
      <w:r w:rsidR="00884C7B">
        <w:t xml:space="preserve"> </w:t>
      </w:r>
      <w:r w:rsidR="00E70CF9">
        <w:t>-1/</w:t>
      </w:r>
      <w:proofErr w:type="spellStart"/>
      <w:r w:rsidR="00E70CF9">
        <w:t>phWet</w:t>
      </w:r>
      <w:proofErr w:type="spellEnd"/>
      <w:r w:rsidR="00E70CF9" w:rsidRPr="00E70CF9">
        <w:t xml:space="preserve"> *</w:t>
      </w:r>
      <w:r w:rsidR="00884C7B">
        <w:t xml:space="preserve"> </w:t>
      </w:r>
      <w:proofErr w:type="spellStart"/>
      <w:r w:rsidR="00E70CF9">
        <w:t>ph</w:t>
      </w:r>
      <w:proofErr w:type="spellEnd"/>
      <w:r w:rsidR="00884C7B">
        <w:t xml:space="preserve"> </w:t>
      </w:r>
      <w:r w:rsidR="00E70CF9" w:rsidRPr="00E70CF9">
        <w:t>+</w:t>
      </w:r>
      <w:r w:rsidR="00884C7B">
        <w:t xml:space="preserve"> </w:t>
      </w:r>
      <w:r w:rsidR="00E70CF9" w:rsidRPr="00E70CF9">
        <w:t>1,</w:t>
      </w:r>
      <w:r w:rsidR="00884C7B">
        <w:t xml:space="preserve"> </w:t>
      </w:r>
      <w:r w:rsidR="00E70CF9" w:rsidRPr="00E70CF9">
        <w:t>0)</w:t>
      </w:r>
      <w:commentRangeEnd w:id="7"/>
      <w:r w:rsidR="00BB2D31">
        <w:rPr>
          <w:rStyle w:val="CommentReference"/>
        </w:rPr>
        <w:commentReference w:id="7"/>
      </w:r>
    </w:p>
    <w:p w14:paraId="7F9CDE9E" w14:textId="77777777" w:rsidR="00E70CF9" w:rsidRDefault="00E70CF9" w:rsidP="00894A79">
      <w:pPr>
        <w:ind w:left="1800" w:firstLine="360"/>
      </w:pPr>
      <w:r>
        <w:rPr>
          <w:noProof/>
        </w:rPr>
        <mc:AlternateContent>
          <mc:Choice Requires="wps">
            <w:drawing>
              <wp:anchor distT="45720" distB="45720" distL="114300" distR="114300" simplePos="0" relativeHeight="251659264" behindDoc="0" locked="0" layoutInCell="1" allowOverlap="1" wp14:anchorId="1237ABDD" wp14:editId="7CC8F8ED">
                <wp:simplePos x="0" y="0"/>
                <wp:positionH relativeFrom="column">
                  <wp:posOffset>1666875</wp:posOffset>
                </wp:positionH>
                <wp:positionV relativeFrom="paragraph">
                  <wp:posOffset>2397760</wp:posOffset>
                </wp:positionV>
                <wp:extent cx="923925" cy="2381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14:paraId="2AD6BE12" w14:textId="77777777" w:rsidR="00E70CF9" w:rsidRDefault="00E70CF9">
                            <w:proofErr w:type="spellStart"/>
                            <w:r>
                              <w:t>phWet</w:t>
                            </w:r>
                            <w:proofErr w:type="spellEnd"/>
                            <w:r>
                              <w:t xml:space="preserve">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7ABDD" id="_x0000_t202" coordsize="21600,21600" o:spt="202" path="m,l,21600r21600,l21600,xe">
                <v:stroke joinstyle="miter"/>
                <v:path gradientshapeok="t" o:connecttype="rect"/>
              </v:shapetype>
              <v:shape id="Text Box 2" o:spid="_x0000_s1026" type="#_x0000_t202" style="position:absolute;left:0;text-align:left;margin-left:131.25pt;margin-top:188.8pt;width:72.7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">
                <v:textbox>
                  <w:txbxContent>
                    <w:p w14:paraId="2AD6BE12" w14:textId="77777777" w:rsidR="00E70CF9" w:rsidRDefault="00E70CF9">
                      <w:proofErr w:type="spellStart"/>
                      <w:proofErr w:type="gramStart"/>
                      <w:r>
                        <w:t>phWet</w:t>
                      </w:r>
                      <w:proofErr w:type="spellEnd"/>
                      <w:proofErr w:type="gramEnd"/>
                      <w:r>
                        <w:t xml:space="preserve"> = 30</w:t>
                      </w:r>
                    </w:p>
                  </w:txbxContent>
                </v:textbox>
              </v:shape>
            </w:pict>
          </mc:Fallback>
        </mc:AlternateContent>
      </w:r>
      <w:r>
        <w:rPr>
          <w:noProof/>
        </w:rPr>
        <w:drawing>
          <wp:inline distT="0" distB="0" distL="0" distR="0" wp14:anchorId="45028C6A" wp14:editId="0DD1A32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155998" w14:textId="77777777" w:rsidR="00FA16C8" w:rsidRDefault="00FA16C8" w:rsidP="00FA16C8">
      <w:pPr>
        <w:pStyle w:val="ListParagraph"/>
        <w:ind w:left="1440"/>
      </w:pPr>
    </w:p>
    <w:p w14:paraId="0E1B0259" w14:textId="77777777" w:rsidR="00DE6951" w:rsidRDefault="00DE6951" w:rsidP="00DE6951">
      <w:pPr>
        <w:pStyle w:val="ListParagraph"/>
        <w:numPr>
          <w:ilvl w:val="3"/>
          <w:numId w:val="3"/>
        </w:numPr>
      </w:pPr>
      <w:r>
        <w:t>Probability of S converting to D [p(S:D)] is the product of the probabilities p(</w:t>
      </w:r>
      <w:proofErr w:type="gramStart"/>
      <w:r>
        <w:t>S:I</w:t>
      </w:r>
      <w:proofErr w:type="gramEnd"/>
      <w:r>
        <w:t>) and p(I:D)</w:t>
      </w:r>
      <w:r w:rsidR="0058674A">
        <w:t>, i.e., it must make both transitions.</w:t>
      </w:r>
    </w:p>
    <w:p w14:paraId="3D35D9EA" w14:textId="77777777" w:rsidR="00DE6951" w:rsidRDefault="00DE6951" w:rsidP="00DE6951">
      <w:pPr>
        <w:pStyle w:val="ListParagraph"/>
        <w:numPr>
          <w:ilvl w:val="4"/>
          <w:numId w:val="3"/>
        </w:numPr>
      </w:pPr>
      <w:r>
        <w:t>p(S:D) = p(</w:t>
      </w:r>
      <w:proofErr w:type="gramStart"/>
      <w:r>
        <w:t>S:I</w:t>
      </w:r>
      <w:proofErr w:type="gramEnd"/>
      <w:r>
        <w:t>) * p(I:D)</w:t>
      </w:r>
    </w:p>
    <w:p w14:paraId="55F5A7B8" w14:textId="77777777" w:rsidR="00DE6951" w:rsidRDefault="00DE6951" w:rsidP="00FA16C8">
      <w:pPr>
        <w:pStyle w:val="ListParagraph"/>
        <w:numPr>
          <w:ilvl w:val="2"/>
          <w:numId w:val="3"/>
        </w:numPr>
      </w:pPr>
      <w:r>
        <w:t>Site currently Infected</w:t>
      </w:r>
      <w:r w:rsidR="00894A79">
        <w:t xml:space="preserve"> (I)</w:t>
      </w:r>
      <w:r>
        <w:t xml:space="preserve"> can transition to Diseased (D) or Susceptible (S)</w:t>
      </w:r>
    </w:p>
    <w:p w14:paraId="4C302325" w14:textId="77777777" w:rsidR="008C3269" w:rsidRDefault="008C3269" w:rsidP="00DE6951">
      <w:pPr>
        <w:pStyle w:val="ListParagraph"/>
        <w:numPr>
          <w:ilvl w:val="3"/>
          <w:numId w:val="3"/>
        </w:numPr>
      </w:pPr>
      <w:r>
        <w:t>Probability of I converting to D</w:t>
      </w:r>
      <w:r w:rsidR="00894A79">
        <w:t xml:space="preserve"> [p(I:D)]</w:t>
      </w:r>
      <w:r w:rsidR="000E7DBC">
        <w:t xml:space="preserve"> is bimodal.  </w:t>
      </w:r>
      <w:r w:rsidR="00894A79">
        <w:t>Probability</w:t>
      </w:r>
      <w:r w:rsidR="000E7DBC">
        <w:t xml:space="preserve"> decrease</w:t>
      </w:r>
      <w:r w:rsidR="00894A79">
        <w:t>s</w:t>
      </w:r>
      <w:r w:rsidR="000E7DBC">
        <w:t xml:space="preserve"> from 1 when saturated (</w:t>
      </w:r>
      <w:proofErr w:type="spellStart"/>
      <w:r w:rsidR="000E7DBC">
        <w:t>ph</w:t>
      </w:r>
      <w:proofErr w:type="spellEnd"/>
      <w:r w:rsidR="000E7DBC">
        <w:t xml:space="preserve"> = 0) to 0 at </w:t>
      </w:r>
      <w:proofErr w:type="spellStart"/>
      <w:r w:rsidR="000E7DBC">
        <w:t>phWet</w:t>
      </w:r>
      <w:proofErr w:type="spellEnd"/>
      <w:r w:rsidR="000E7DBC">
        <w:t xml:space="preserve">.  Probability increases from 0 at </w:t>
      </w:r>
      <w:proofErr w:type="spellStart"/>
      <w:r w:rsidR="000E7DBC">
        <w:t>phDry</w:t>
      </w:r>
      <w:proofErr w:type="spellEnd"/>
      <w:r w:rsidR="000E7DBC">
        <w:t xml:space="preserve"> to 1 at </w:t>
      </w:r>
      <w:proofErr w:type="spellStart"/>
      <w:r w:rsidR="000E7DBC">
        <w:t>phMax</w:t>
      </w:r>
      <w:proofErr w:type="spellEnd"/>
      <w:r w:rsidR="000E7DBC">
        <w:t>.</w:t>
      </w:r>
      <w:r>
        <w:t>:</w:t>
      </w:r>
    </w:p>
    <w:p w14:paraId="6DC13275" w14:textId="60E51C07" w:rsidR="00FA16C8" w:rsidRDefault="00DE6951" w:rsidP="00DE6951">
      <w:pPr>
        <w:ind w:left="3240" w:hanging="360"/>
      </w:pPr>
      <w:r>
        <w:t xml:space="preserve">p(I:D) </w:t>
      </w:r>
      <w:r w:rsidR="00E70CF9">
        <w:t>=</w:t>
      </w:r>
      <w:r>
        <w:t xml:space="preserve"> </w:t>
      </w:r>
      <w:proofErr w:type="gramStart"/>
      <w:r w:rsidR="00E70CF9">
        <w:t>IF(</w:t>
      </w:r>
      <w:proofErr w:type="spellStart"/>
      <w:proofErr w:type="gramEnd"/>
      <w:r w:rsidR="00E70CF9">
        <w:t>ph</w:t>
      </w:r>
      <w:proofErr w:type="spellEnd"/>
      <w:r w:rsidR="00E70CF9">
        <w:t xml:space="preserve"> &lt;</w:t>
      </w:r>
      <w:r w:rsidR="00E70CF9" w:rsidRPr="00E70CF9">
        <w:t xml:space="preserve"> </w:t>
      </w:r>
      <w:proofErr w:type="spellStart"/>
      <w:r w:rsidR="00E70CF9">
        <w:t>phWet</w:t>
      </w:r>
      <w:proofErr w:type="spellEnd"/>
      <w:r w:rsidR="00E70CF9">
        <w:t>,</w:t>
      </w:r>
      <w:r w:rsidR="00884C7B">
        <w:t xml:space="preserve"> </w:t>
      </w:r>
      <w:r w:rsidR="00071886">
        <w:t>(</w:t>
      </w:r>
      <w:proofErr w:type="spellStart"/>
      <w:r w:rsidR="00071886">
        <w:t>minProbID</w:t>
      </w:r>
      <w:proofErr w:type="spellEnd"/>
      <w:r w:rsidR="00071886">
        <w:t xml:space="preserve"> – </w:t>
      </w:r>
      <w:r w:rsidR="00E70CF9">
        <w:t>1</w:t>
      </w:r>
      <w:r w:rsidR="00071886">
        <w:t>)</w:t>
      </w:r>
      <w:r w:rsidR="00E70CF9">
        <w:t>/</w:t>
      </w:r>
      <w:proofErr w:type="spellStart"/>
      <w:r w:rsidR="00E70CF9">
        <w:t>phWet</w:t>
      </w:r>
      <w:proofErr w:type="spellEnd"/>
      <w:r w:rsidR="00E70CF9" w:rsidRPr="00E70CF9">
        <w:t xml:space="preserve"> * </w:t>
      </w:r>
      <w:proofErr w:type="spellStart"/>
      <w:r w:rsidR="00E70CF9">
        <w:t>ph</w:t>
      </w:r>
      <w:proofErr w:type="spellEnd"/>
      <w:r w:rsidR="00E70CF9" w:rsidRPr="00E70CF9">
        <w:t xml:space="preserve"> +</w:t>
      </w:r>
      <w:r w:rsidR="00884C7B">
        <w:t xml:space="preserve"> </w:t>
      </w:r>
      <w:r w:rsidR="00E70CF9" w:rsidRPr="00E70CF9">
        <w:t>1,</w:t>
      </w:r>
      <w:r w:rsidR="00884C7B">
        <w:t xml:space="preserve"> </w:t>
      </w:r>
      <w:r w:rsidR="00E70CF9" w:rsidRPr="00E70CF9">
        <w:t>IF(</w:t>
      </w:r>
      <w:proofErr w:type="spellStart"/>
      <w:r w:rsidR="00E70CF9">
        <w:t>ph</w:t>
      </w:r>
      <w:proofErr w:type="spellEnd"/>
      <w:r w:rsidR="00E70CF9" w:rsidRPr="00E70CF9">
        <w:t xml:space="preserve"> </w:t>
      </w:r>
      <w:r w:rsidR="00E70CF9">
        <w:t xml:space="preserve">&gt; </w:t>
      </w:r>
      <w:proofErr w:type="spellStart"/>
      <w:r w:rsidR="00E70CF9">
        <w:t>phDry</w:t>
      </w:r>
      <w:proofErr w:type="spellEnd"/>
      <w:r w:rsidR="00E70CF9" w:rsidRPr="00E70CF9">
        <w:t>,</w:t>
      </w:r>
      <w:r w:rsidR="00884C7B">
        <w:t xml:space="preserve"> </w:t>
      </w:r>
      <w:r w:rsidR="00E70CF9" w:rsidRPr="00E70CF9">
        <w:t>IF(</w:t>
      </w:r>
      <w:proofErr w:type="spellStart"/>
      <w:r w:rsidR="00E70CF9">
        <w:t>ph</w:t>
      </w:r>
      <w:proofErr w:type="spellEnd"/>
      <w:r w:rsidR="00E70CF9" w:rsidRPr="00E70CF9">
        <w:t xml:space="preserve"> </w:t>
      </w:r>
      <w:r w:rsidR="00E70CF9">
        <w:t xml:space="preserve">&gt; </w:t>
      </w:r>
      <w:proofErr w:type="spellStart"/>
      <w:r w:rsidR="00E70CF9">
        <w:t>phMax</w:t>
      </w:r>
      <w:proofErr w:type="spellEnd"/>
      <w:r w:rsidR="00E70CF9" w:rsidRPr="00E70CF9">
        <w:t>,</w:t>
      </w:r>
      <w:r w:rsidR="00884C7B">
        <w:t xml:space="preserve"> </w:t>
      </w:r>
      <w:r w:rsidR="00E70CF9" w:rsidRPr="00E70CF9">
        <w:t>1</w:t>
      </w:r>
      <w:r w:rsidR="00884C7B">
        <w:t xml:space="preserve">, m1 </w:t>
      </w:r>
      <w:r w:rsidR="00E70CF9" w:rsidRPr="00E70CF9">
        <w:t xml:space="preserve">* </w:t>
      </w:r>
      <w:proofErr w:type="spellStart"/>
      <w:r w:rsidR="00E70CF9">
        <w:t>ph</w:t>
      </w:r>
      <w:proofErr w:type="spellEnd"/>
      <w:r w:rsidR="00E70CF9" w:rsidRPr="00E70CF9">
        <w:t xml:space="preserve"> +</w:t>
      </w:r>
      <w:r w:rsidR="00884C7B">
        <w:t xml:space="preserve"> b1</w:t>
      </w:r>
      <w:r w:rsidR="00E70CF9" w:rsidRPr="00E70CF9">
        <w:t>),</w:t>
      </w:r>
      <w:proofErr w:type="spellStart"/>
      <w:r w:rsidR="00071886">
        <w:t>minProbID</w:t>
      </w:r>
      <w:proofErr w:type="spellEnd"/>
      <w:r w:rsidR="00E70CF9" w:rsidRPr="00E70CF9">
        <w:t>))</w:t>
      </w:r>
    </w:p>
    <w:p w14:paraId="27B9A18D" w14:textId="2DA7CAA6" w:rsidR="00E70CF9" w:rsidRDefault="00E70CF9" w:rsidP="00894A79">
      <w:pPr>
        <w:ind w:left="1980"/>
      </w:pPr>
      <w:r>
        <w:lastRenderedPageBreak/>
        <w:br/>
      </w:r>
      <w:r w:rsidR="00071886">
        <w:rPr>
          <w:noProof/>
        </w:rPr>
        <w:drawing>
          <wp:inline distT="0" distB="0" distL="0" distR="0" wp14:anchorId="191602BF" wp14:editId="0C54BDF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775932" w14:textId="066C2100" w:rsidR="00884C7B" w:rsidRDefault="00884C7B" w:rsidP="00894A79">
      <w:pPr>
        <w:pStyle w:val="ListParagraph"/>
        <w:ind w:left="1800" w:firstLine="720"/>
      </w:pPr>
      <w:r>
        <w:t xml:space="preserve">m1 = </w:t>
      </w:r>
      <w:r w:rsidR="00071886">
        <w:t>(</w:t>
      </w:r>
      <w:r w:rsidRPr="00884C7B">
        <w:t>1</w:t>
      </w:r>
      <w:r w:rsidR="00071886">
        <w:t>-minProbID)</w:t>
      </w:r>
      <w:proofErr w:type="gramStart"/>
      <w:r w:rsidRPr="00884C7B">
        <w:t>/(</w:t>
      </w:r>
      <w:proofErr w:type="spellStart"/>
      <w:proofErr w:type="gramEnd"/>
      <w:r>
        <w:t>phMax</w:t>
      </w:r>
      <w:proofErr w:type="spellEnd"/>
      <w:r>
        <w:t xml:space="preserve"> </w:t>
      </w:r>
      <w:r w:rsidRPr="00884C7B">
        <w:t>-</w:t>
      </w:r>
      <w:r>
        <w:t xml:space="preserve"> </w:t>
      </w:r>
      <w:proofErr w:type="spellStart"/>
      <w:r>
        <w:t>phDry</w:t>
      </w:r>
      <w:proofErr w:type="spellEnd"/>
      <w:r w:rsidRPr="00884C7B">
        <w:t>)</w:t>
      </w:r>
      <w:r>
        <w:t xml:space="preserve">, b1 = </w:t>
      </w:r>
      <w:proofErr w:type="spellStart"/>
      <w:r w:rsidR="00071886">
        <w:t>minProbID</w:t>
      </w:r>
      <w:proofErr w:type="spellEnd"/>
      <w:r w:rsidR="00071886">
        <w:t xml:space="preserve"> – (</w:t>
      </w:r>
      <w:proofErr w:type="spellStart"/>
      <w:r>
        <w:t>phDry</w:t>
      </w:r>
      <w:proofErr w:type="spellEnd"/>
      <w:r>
        <w:t xml:space="preserve"> </w:t>
      </w:r>
      <w:r w:rsidRPr="00884C7B">
        <w:t>*</w:t>
      </w:r>
      <w:r>
        <w:t xml:space="preserve"> m1</w:t>
      </w:r>
      <w:r w:rsidR="00071886">
        <w:t>)</w:t>
      </w:r>
    </w:p>
    <w:p w14:paraId="58A584C4" w14:textId="77777777" w:rsidR="00FA16C8" w:rsidRDefault="00FA16C8" w:rsidP="00FA16C8">
      <w:pPr>
        <w:pStyle w:val="ListParagraph"/>
        <w:ind w:left="1440"/>
      </w:pPr>
    </w:p>
    <w:p w14:paraId="60E3367B" w14:textId="77777777" w:rsidR="00894A79" w:rsidRDefault="00894A79" w:rsidP="00894A79">
      <w:pPr>
        <w:pStyle w:val="ListParagraph"/>
        <w:numPr>
          <w:ilvl w:val="3"/>
          <w:numId w:val="3"/>
        </w:numPr>
      </w:pPr>
      <w:r>
        <w:t>Probability of I converting to S [p(I:S)] is binary depending on the presence of the pathogen.</w:t>
      </w:r>
    </w:p>
    <w:p w14:paraId="07AE0060" w14:textId="77777777" w:rsidR="00894A79" w:rsidRDefault="00894A79" w:rsidP="00894A79">
      <w:pPr>
        <w:pStyle w:val="ListParagraph"/>
        <w:numPr>
          <w:ilvl w:val="4"/>
          <w:numId w:val="3"/>
        </w:numPr>
      </w:pPr>
      <w:r>
        <w:t>If Presence == 0, then p(I:S) = 1</w:t>
      </w:r>
    </w:p>
    <w:p w14:paraId="395127BC" w14:textId="77777777" w:rsidR="00894A79" w:rsidRDefault="00894A79" w:rsidP="00894A79">
      <w:pPr>
        <w:pStyle w:val="ListParagraph"/>
        <w:numPr>
          <w:ilvl w:val="4"/>
          <w:numId w:val="3"/>
        </w:numPr>
      </w:pPr>
      <w:r>
        <w:t>If Presence ==1, then p(I:S) = 0</w:t>
      </w:r>
    </w:p>
    <w:p w14:paraId="796E2E5C" w14:textId="77777777" w:rsidR="00894A79" w:rsidRDefault="00894A79" w:rsidP="00FA16C8">
      <w:pPr>
        <w:pStyle w:val="ListParagraph"/>
        <w:numPr>
          <w:ilvl w:val="2"/>
          <w:numId w:val="3"/>
        </w:numPr>
      </w:pPr>
      <w:r>
        <w:t>Site currently Diseased (D) can transition to Susceptible (S) or Infected (I)</w:t>
      </w:r>
    </w:p>
    <w:p w14:paraId="12F5822D" w14:textId="77777777" w:rsidR="00894A79" w:rsidRDefault="00894A79" w:rsidP="00894A79">
      <w:pPr>
        <w:pStyle w:val="ListParagraph"/>
        <w:numPr>
          <w:ilvl w:val="3"/>
          <w:numId w:val="3"/>
        </w:numPr>
      </w:pPr>
      <w:r>
        <w:t>Probability of D converting to S [p(D:S)] is binary depending on the presence of the pathogen.</w:t>
      </w:r>
    </w:p>
    <w:p w14:paraId="6F8FAA79" w14:textId="77777777" w:rsidR="00894A79" w:rsidRDefault="00894A79" w:rsidP="00894A79">
      <w:pPr>
        <w:pStyle w:val="ListParagraph"/>
        <w:numPr>
          <w:ilvl w:val="4"/>
          <w:numId w:val="3"/>
        </w:numPr>
      </w:pPr>
      <w:r>
        <w:t>If Presence == 0, then p(D:S) = 1</w:t>
      </w:r>
    </w:p>
    <w:p w14:paraId="758BD1A6" w14:textId="77777777" w:rsidR="00894A79" w:rsidRDefault="00894A79" w:rsidP="00894A79">
      <w:pPr>
        <w:pStyle w:val="ListParagraph"/>
        <w:numPr>
          <w:ilvl w:val="4"/>
          <w:numId w:val="3"/>
        </w:numPr>
      </w:pPr>
      <w:r>
        <w:t>If Presence ==1, then p(D:S) = 0</w:t>
      </w:r>
    </w:p>
    <w:p w14:paraId="0FF6CA83" w14:textId="6DB525FE" w:rsidR="008C3269" w:rsidRDefault="00A64BAC" w:rsidP="00894A79">
      <w:pPr>
        <w:pStyle w:val="ListParagraph"/>
        <w:numPr>
          <w:ilvl w:val="3"/>
          <w:numId w:val="3"/>
        </w:numPr>
      </w:pPr>
      <w:r>
        <w:t>D converts to I if no cohorts present with susceptibility &gt; 0</w:t>
      </w:r>
      <w:r w:rsidR="00884C7B">
        <w:t xml:space="preserve">, or </w:t>
      </w:r>
      <w:commentRangeStart w:id="9"/>
      <w:r w:rsidR="00884C7B">
        <w:t>with probability</w:t>
      </w:r>
      <w:r w:rsidR="00595A96">
        <w:t xml:space="preserve"> </w:t>
      </w:r>
      <w:r w:rsidR="00036729">
        <w:t>[p(</w:t>
      </w:r>
      <w:proofErr w:type="gramStart"/>
      <w:r w:rsidR="00036729">
        <w:t>D:I</w:t>
      </w:r>
      <w:proofErr w:type="gramEnd"/>
      <w:r w:rsidR="00036729">
        <w:t xml:space="preserve">)] </w:t>
      </w:r>
      <w:r w:rsidR="00595A96">
        <w:t xml:space="preserve">when </w:t>
      </w:r>
      <w:proofErr w:type="spellStart"/>
      <w:r w:rsidR="00036729">
        <w:t>pressurehead</w:t>
      </w:r>
      <w:proofErr w:type="spellEnd"/>
      <w:r w:rsidR="00036729">
        <w:t xml:space="preserve"> is </w:t>
      </w:r>
      <w:r w:rsidR="00595A96">
        <w:t xml:space="preserve">between </w:t>
      </w:r>
      <w:proofErr w:type="spellStart"/>
      <w:r w:rsidR="00595A96">
        <w:t>phWet</w:t>
      </w:r>
      <w:proofErr w:type="spellEnd"/>
      <w:r w:rsidR="00595A96">
        <w:t xml:space="preserve"> and </w:t>
      </w:r>
      <w:proofErr w:type="spellStart"/>
      <w:r w:rsidR="00595A96">
        <w:t>phDry</w:t>
      </w:r>
      <w:proofErr w:type="spellEnd"/>
      <w:r w:rsidR="00595A96">
        <w:t xml:space="preserve">.  Maximum probability occurs at the midpoint between </w:t>
      </w:r>
      <w:proofErr w:type="spellStart"/>
      <w:r w:rsidR="00595A96">
        <w:t>phWet</w:t>
      </w:r>
      <w:proofErr w:type="spellEnd"/>
      <w:r w:rsidR="00595A96">
        <w:t xml:space="preserve"> and </w:t>
      </w:r>
      <w:proofErr w:type="spellStart"/>
      <w:r w:rsidR="00595A96">
        <w:t>phDry</w:t>
      </w:r>
      <w:proofErr w:type="spellEnd"/>
      <w:r w:rsidR="00884C7B">
        <w:t>:</w:t>
      </w:r>
      <w:commentRangeEnd w:id="9"/>
      <w:r w:rsidR="00F66468">
        <w:rPr>
          <w:rStyle w:val="CommentReference"/>
        </w:rPr>
        <w:commentReference w:id="9"/>
      </w:r>
    </w:p>
    <w:p w14:paraId="09C3CB26" w14:textId="77777777" w:rsidR="00894A79" w:rsidRDefault="00894A79" w:rsidP="00894A79">
      <w:pPr>
        <w:pStyle w:val="ListParagraph"/>
        <w:numPr>
          <w:ilvl w:val="4"/>
          <w:numId w:val="3"/>
        </w:numPr>
      </w:pPr>
      <w:r>
        <w:t>If all Susceptibility(i) == 0, then p(D:I)  = 1</w:t>
      </w:r>
    </w:p>
    <w:p w14:paraId="37553630" w14:textId="2C7B51FC" w:rsidR="00884C7B" w:rsidRDefault="00894A79" w:rsidP="00894A79">
      <w:pPr>
        <w:pStyle w:val="ListParagraph"/>
        <w:numPr>
          <w:ilvl w:val="4"/>
          <w:numId w:val="3"/>
        </w:numPr>
        <w:ind w:left="3420" w:hanging="180"/>
      </w:pPr>
      <w:r>
        <w:t xml:space="preserve">   Else, p(D:I) </w:t>
      </w:r>
      <w:r w:rsidR="00884C7B" w:rsidRPr="00884C7B">
        <w:t>=</w:t>
      </w:r>
      <w:r>
        <w:t xml:space="preserve"> </w:t>
      </w:r>
      <w:r w:rsidR="00FD6896">
        <w:t>MIN(</w:t>
      </w:r>
      <w:proofErr w:type="spellStart"/>
      <w:r w:rsidR="00FD6896">
        <w:t>maxProbDI,</w:t>
      </w:r>
      <w:r w:rsidR="00884C7B" w:rsidRPr="00884C7B">
        <w:t>IF</w:t>
      </w:r>
      <w:proofErr w:type="spellEnd"/>
      <w:r w:rsidR="00884C7B" w:rsidRPr="00884C7B">
        <w:t>(</w:t>
      </w:r>
      <w:proofErr w:type="spellStart"/>
      <w:r w:rsidR="000E7DBC">
        <w:t>ph</w:t>
      </w:r>
      <w:proofErr w:type="spellEnd"/>
      <w:r w:rsidR="000E7DBC">
        <w:t xml:space="preserve"> </w:t>
      </w:r>
      <w:r w:rsidR="00884C7B" w:rsidRPr="00884C7B">
        <w:t>&lt;</w:t>
      </w:r>
      <w:r w:rsidR="000E7DBC">
        <w:t xml:space="preserve"> </w:t>
      </w:r>
      <w:proofErr w:type="spellStart"/>
      <w:r w:rsidR="000E7DBC">
        <w:t>phWet</w:t>
      </w:r>
      <w:proofErr w:type="spellEnd"/>
      <w:r w:rsidR="00884C7B" w:rsidRPr="00884C7B">
        <w:t>,</w:t>
      </w:r>
      <w:r w:rsidR="000E7DBC">
        <w:t xml:space="preserve"> </w:t>
      </w:r>
      <w:r w:rsidR="00884C7B" w:rsidRPr="00884C7B">
        <w:t>0,</w:t>
      </w:r>
      <w:r w:rsidR="000E7DBC">
        <w:t xml:space="preserve"> </w:t>
      </w:r>
      <w:r w:rsidR="00884C7B" w:rsidRPr="00884C7B">
        <w:t>IF(</w:t>
      </w:r>
      <w:proofErr w:type="spellStart"/>
      <w:r w:rsidR="000E7DBC">
        <w:t>ph</w:t>
      </w:r>
      <w:proofErr w:type="spellEnd"/>
      <w:r w:rsidR="000E7DBC">
        <w:t xml:space="preserve"> </w:t>
      </w:r>
      <w:r w:rsidR="00884C7B" w:rsidRPr="00884C7B">
        <w:t>&gt;</w:t>
      </w:r>
      <w:r w:rsidR="000E7DBC">
        <w:t xml:space="preserve"> </w:t>
      </w:r>
      <w:proofErr w:type="spellStart"/>
      <w:r w:rsidR="000E7DBC">
        <w:t>phDry</w:t>
      </w:r>
      <w:proofErr w:type="spellEnd"/>
      <w:r w:rsidR="00884C7B" w:rsidRPr="00884C7B">
        <w:t>,</w:t>
      </w:r>
      <w:r w:rsidR="000E7DBC">
        <w:t xml:space="preserve"> </w:t>
      </w:r>
      <w:r w:rsidR="00884C7B" w:rsidRPr="00884C7B">
        <w:t>0,</w:t>
      </w:r>
      <w:r w:rsidR="000E7DBC">
        <w:t xml:space="preserve"> </w:t>
      </w:r>
      <w:r w:rsidR="00884C7B" w:rsidRPr="00884C7B">
        <w:t>IF(</w:t>
      </w:r>
      <w:proofErr w:type="spellStart"/>
      <w:r w:rsidR="000E7DBC">
        <w:t>ph</w:t>
      </w:r>
      <w:proofErr w:type="spellEnd"/>
      <w:r w:rsidR="000E7DBC">
        <w:t xml:space="preserve"> </w:t>
      </w:r>
      <w:r w:rsidR="00884C7B" w:rsidRPr="00884C7B">
        <w:t>&lt;=</w:t>
      </w:r>
      <w:r w:rsidR="000E7DBC">
        <w:t xml:space="preserve"> (</w:t>
      </w:r>
      <w:proofErr w:type="spellStart"/>
      <w:r w:rsidR="000E7DBC">
        <w:t>phDry</w:t>
      </w:r>
      <w:proofErr w:type="spellEnd"/>
      <w:r w:rsidR="000E7DBC">
        <w:t xml:space="preserve"> – </w:t>
      </w:r>
      <w:proofErr w:type="spellStart"/>
      <w:r w:rsidR="000E7DBC">
        <w:t>phWet</w:t>
      </w:r>
      <w:proofErr w:type="spellEnd"/>
      <w:r w:rsidR="000E7DBC">
        <w:t>)/2</w:t>
      </w:r>
      <w:r w:rsidR="00884C7B" w:rsidRPr="00884C7B">
        <w:t>,</w:t>
      </w:r>
      <w:r w:rsidR="000E7DBC">
        <w:t xml:space="preserve"> m2 </w:t>
      </w:r>
      <w:r w:rsidR="00884C7B" w:rsidRPr="00884C7B">
        <w:t>*</w:t>
      </w:r>
      <w:r w:rsidR="000E7DBC">
        <w:t xml:space="preserve"> </w:t>
      </w:r>
      <w:proofErr w:type="spellStart"/>
      <w:r w:rsidR="000E7DBC">
        <w:t>ph</w:t>
      </w:r>
      <w:proofErr w:type="spellEnd"/>
      <w:r w:rsidR="000E7DBC">
        <w:t xml:space="preserve"> </w:t>
      </w:r>
      <w:r w:rsidR="00884C7B" w:rsidRPr="00884C7B">
        <w:t>+</w:t>
      </w:r>
      <w:r w:rsidR="000E7DBC">
        <w:t xml:space="preserve"> b2</w:t>
      </w:r>
      <w:r w:rsidR="00884C7B" w:rsidRPr="00884C7B">
        <w:t>,</w:t>
      </w:r>
      <w:r w:rsidR="000E7DBC">
        <w:t xml:space="preserve"> m3 </w:t>
      </w:r>
      <w:r w:rsidR="00884C7B" w:rsidRPr="00884C7B">
        <w:t>*</w:t>
      </w:r>
      <w:r w:rsidR="000E7DBC">
        <w:t xml:space="preserve"> </w:t>
      </w:r>
      <w:proofErr w:type="spellStart"/>
      <w:r w:rsidR="000E7DBC">
        <w:t>ph</w:t>
      </w:r>
      <w:proofErr w:type="spellEnd"/>
      <w:r w:rsidR="000E7DBC">
        <w:t xml:space="preserve"> </w:t>
      </w:r>
      <w:r w:rsidR="00884C7B" w:rsidRPr="00884C7B">
        <w:t>+</w:t>
      </w:r>
      <w:r w:rsidR="000E7DBC">
        <w:t xml:space="preserve"> b3</w:t>
      </w:r>
      <w:r w:rsidR="00884C7B" w:rsidRPr="00884C7B">
        <w:t>)))</w:t>
      </w:r>
      <w:r w:rsidR="00FD6896">
        <w:t>)</w:t>
      </w:r>
      <w:r>
        <w:br/>
      </w:r>
    </w:p>
    <w:p w14:paraId="5B0CB0EB" w14:textId="720707AB" w:rsidR="000E7DBC" w:rsidRDefault="00FD6896" w:rsidP="00894A79">
      <w:pPr>
        <w:pStyle w:val="ListParagraph"/>
        <w:ind w:left="1440" w:firstLine="720"/>
      </w:pPr>
      <w:r>
        <w:rPr>
          <w:noProof/>
        </w:rPr>
        <w:lastRenderedPageBreak/>
        <w:drawing>
          <wp:inline distT="0" distB="0" distL="0" distR="0" wp14:anchorId="5C61DB99" wp14:editId="12BE244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EC0D47" w14:textId="18DD9701" w:rsidR="00913E6B" w:rsidRDefault="000E7DBC" w:rsidP="00790A62">
      <w:pPr>
        <w:pStyle w:val="ListParagraph"/>
        <w:ind w:left="2880"/>
      </w:pPr>
      <w:r>
        <w:t xml:space="preserve">m2 = </w:t>
      </w:r>
      <w:r w:rsidRPr="00884C7B">
        <w:t>1</w:t>
      </w:r>
      <w:proofErr w:type="gramStart"/>
      <w:r w:rsidRPr="00884C7B">
        <w:t>/(</w:t>
      </w:r>
      <w:proofErr w:type="gramEnd"/>
      <w:r>
        <w:t>(</w:t>
      </w:r>
      <w:proofErr w:type="spellStart"/>
      <w:r>
        <w:t>phDry</w:t>
      </w:r>
      <w:proofErr w:type="spellEnd"/>
      <w:r>
        <w:t xml:space="preserve"> – </w:t>
      </w:r>
      <w:proofErr w:type="spellStart"/>
      <w:r>
        <w:t>phWet</w:t>
      </w:r>
      <w:proofErr w:type="spellEnd"/>
      <w:r>
        <w:t xml:space="preserve">)/2 </w:t>
      </w:r>
      <w:r w:rsidRPr="00884C7B">
        <w:t>-</w:t>
      </w:r>
      <w:r>
        <w:t xml:space="preserve"> </w:t>
      </w:r>
      <w:proofErr w:type="spellStart"/>
      <w:r>
        <w:t>phWet</w:t>
      </w:r>
      <w:proofErr w:type="spellEnd"/>
      <w:r w:rsidRPr="00884C7B">
        <w:t>)</w:t>
      </w:r>
      <w:r>
        <w:t xml:space="preserve">, b2 = </w:t>
      </w:r>
      <w:r w:rsidRPr="00884C7B">
        <w:t>-1*</w:t>
      </w:r>
      <w:proofErr w:type="spellStart"/>
      <w:r>
        <w:t>phWet</w:t>
      </w:r>
      <w:proofErr w:type="spellEnd"/>
      <w:r>
        <w:t xml:space="preserve"> </w:t>
      </w:r>
      <w:r w:rsidRPr="00884C7B">
        <w:t>*</w:t>
      </w:r>
      <w:r>
        <w:t xml:space="preserve"> m2; </w:t>
      </w:r>
      <w:r>
        <w:br/>
        <w:t xml:space="preserve">m3 = </w:t>
      </w:r>
      <w:r w:rsidRPr="00884C7B">
        <w:t>1/(</w:t>
      </w:r>
      <w:r>
        <w:t>(</w:t>
      </w:r>
      <w:proofErr w:type="spellStart"/>
      <w:r>
        <w:t>phDry</w:t>
      </w:r>
      <w:proofErr w:type="spellEnd"/>
      <w:r>
        <w:t xml:space="preserve"> – </w:t>
      </w:r>
      <w:proofErr w:type="spellStart"/>
      <w:r>
        <w:t>phWet</w:t>
      </w:r>
      <w:proofErr w:type="spellEnd"/>
      <w:r>
        <w:t xml:space="preserve">)/2 </w:t>
      </w:r>
      <w:r w:rsidRPr="00884C7B">
        <w:t>-</w:t>
      </w:r>
      <w:r>
        <w:t xml:space="preserve"> </w:t>
      </w:r>
      <w:proofErr w:type="spellStart"/>
      <w:r>
        <w:t>phDry</w:t>
      </w:r>
      <w:proofErr w:type="spellEnd"/>
      <w:r w:rsidRPr="00884C7B">
        <w:t>)</w:t>
      </w:r>
      <w:r>
        <w:t>, b</w:t>
      </w:r>
      <w:r w:rsidR="00150AD6">
        <w:t>3</w:t>
      </w:r>
      <w:r>
        <w:t xml:space="preserve"> = </w:t>
      </w:r>
      <w:r w:rsidRPr="00884C7B">
        <w:t>-1*</w:t>
      </w:r>
      <w:proofErr w:type="spellStart"/>
      <w:r>
        <w:t>phDry</w:t>
      </w:r>
      <w:proofErr w:type="spellEnd"/>
      <w:r>
        <w:t xml:space="preserve"> </w:t>
      </w:r>
      <w:r w:rsidRPr="00884C7B">
        <w:t>*</w:t>
      </w:r>
      <w:r>
        <w:t xml:space="preserve"> m3</w:t>
      </w:r>
      <w:r w:rsidR="00595A96">
        <w:br/>
      </w:r>
    </w:p>
    <w:p w14:paraId="4AC61178" w14:textId="77777777" w:rsidR="008C3269" w:rsidRDefault="00790A62" w:rsidP="00595A96">
      <w:pPr>
        <w:pStyle w:val="ListParagraph"/>
        <w:numPr>
          <w:ilvl w:val="0"/>
          <w:numId w:val="3"/>
        </w:numPr>
      </w:pPr>
      <w:r>
        <w:t>After updating site status, f</w:t>
      </w:r>
      <w:r w:rsidR="00595A96">
        <w:t>or any site with status of Diseased (D)</w:t>
      </w:r>
      <w:r w:rsidR="00FA16C8">
        <w:t>, calculate damage</w:t>
      </w:r>
      <w:r w:rsidR="00595A96">
        <w:t>:</w:t>
      </w:r>
    </w:p>
    <w:p w14:paraId="2B98F6AC" w14:textId="77777777" w:rsidR="00595A96" w:rsidRDefault="00FA16C8" w:rsidP="00595A96">
      <w:pPr>
        <w:pStyle w:val="ListParagraph"/>
        <w:numPr>
          <w:ilvl w:val="1"/>
          <w:numId w:val="3"/>
        </w:numPr>
      </w:pPr>
      <w:r>
        <w:t>For each cohort on the site</w:t>
      </w:r>
      <w:r w:rsidR="00790A62">
        <w:t>, damage is determined by the susceptibility of the species</w:t>
      </w:r>
      <w:r>
        <w:t>:</w:t>
      </w:r>
    </w:p>
    <w:p w14:paraId="263BE24D" w14:textId="77777777" w:rsidR="00FA16C8" w:rsidRDefault="00FA16C8" w:rsidP="00FA16C8">
      <w:pPr>
        <w:pStyle w:val="ListParagraph"/>
        <w:numPr>
          <w:ilvl w:val="2"/>
          <w:numId w:val="3"/>
        </w:numPr>
      </w:pPr>
      <w:r>
        <w:t>Damage = Susceptibility(i)</w:t>
      </w:r>
    </w:p>
    <w:p w14:paraId="62657831" w14:textId="77777777" w:rsidR="00913E6B" w:rsidRDefault="00F66468" w:rsidP="00FA16C8">
      <w:pPr>
        <w:pStyle w:val="ListParagraph"/>
        <w:numPr>
          <w:ilvl w:val="2"/>
          <w:numId w:val="3"/>
        </w:numPr>
      </w:pPr>
      <w:r>
        <w:t>Damage is a proportional removal of cohort biomass representing the death of that proportion of individual trees.</w:t>
      </w:r>
    </w:p>
    <w:p w14:paraId="69C0CFEE" w14:textId="65810E60" w:rsidR="00F66468" w:rsidRDefault="00036729" w:rsidP="00F66468">
      <w:r>
        <w:br/>
      </w:r>
    </w:p>
    <w:p w14:paraId="24F5DF63" w14:textId="77777777" w:rsidR="00F66468" w:rsidRDefault="00F66468" w:rsidP="00F66468">
      <w:pPr>
        <w:rPr>
          <w:u w:val="single"/>
        </w:rPr>
      </w:pPr>
      <w:r w:rsidRPr="00F66468">
        <w:rPr>
          <w:u w:val="single"/>
        </w:rPr>
        <w:t>Notes:</w:t>
      </w:r>
    </w:p>
    <w:p w14:paraId="0787B175" w14:textId="77777777" w:rsidR="00F66468" w:rsidRDefault="00F66468" w:rsidP="00F66468">
      <w:pPr>
        <w:pStyle w:val="ListParagraph"/>
        <w:numPr>
          <w:ilvl w:val="0"/>
          <w:numId w:val="6"/>
        </w:numPr>
      </w:pPr>
      <w:r>
        <w:t>Relative abundance or host biomass do not contribute to the calculations.</w:t>
      </w:r>
    </w:p>
    <w:p w14:paraId="7BAF9CD5" w14:textId="77777777" w:rsidR="00F66468" w:rsidRDefault="00F66468" w:rsidP="00F66468">
      <w:pPr>
        <w:pStyle w:val="ListParagraph"/>
        <w:numPr>
          <w:ilvl w:val="0"/>
          <w:numId w:val="6"/>
        </w:numPr>
      </w:pPr>
      <w:r>
        <w:t>All sites with a Diseased (D) status will experience the same impact per species, but the status of D is probabilistic.</w:t>
      </w:r>
    </w:p>
    <w:p w14:paraId="1B209496" w14:textId="77777777" w:rsidR="00F66468" w:rsidRDefault="00F66468" w:rsidP="00F66468">
      <w:pPr>
        <w:pStyle w:val="ListParagraph"/>
        <w:numPr>
          <w:ilvl w:val="0"/>
          <w:numId w:val="6"/>
        </w:numPr>
      </w:pPr>
      <w:r>
        <w:t>All cohorts of a species are impacted equally (no modification based on age or biomass).</w:t>
      </w:r>
    </w:p>
    <w:p w14:paraId="4BF1060C" w14:textId="77777777" w:rsidR="00F66468" w:rsidRPr="00F66468" w:rsidRDefault="00F66468" w:rsidP="00F66468"/>
    <w:sectPr w:rsidR="00F66468" w:rsidRPr="00F664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yler Dreaden" w:date="2019-04-24T15:17:00Z" w:initials="TJD">
    <w:p w14:paraId="41AA59C9" w14:textId="7417F12F" w:rsidR="007C4387" w:rsidRDefault="007C4387">
      <w:pPr>
        <w:pStyle w:val="CommentText"/>
      </w:pPr>
      <w:r>
        <w:rPr>
          <w:rStyle w:val="CommentReference"/>
        </w:rPr>
        <w:annotationRef/>
      </w:r>
      <w:r>
        <w:t xml:space="preserve">We might want to set </w:t>
      </w:r>
      <w:proofErr w:type="spellStart"/>
      <w:r>
        <w:t>phDry</w:t>
      </w:r>
      <w:proofErr w:type="spellEnd"/>
      <w:r>
        <w:t xml:space="preserve"> to something below 150, the soil wilting point.  Infected trees should have reduced root systems and be more susceptible to wilting when compared to healthy sites with larger root systems.  </w:t>
      </w:r>
      <w:proofErr w:type="gramStart"/>
      <w:r>
        <w:t>But,</w:t>
      </w:r>
      <w:proofErr w:type="gramEnd"/>
      <w:r>
        <w:t xml:space="preserve"> I might be misinterpreting this.</w:t>
      </w:r>
    </w:p>
  </w:comment>
  <w:comment w:id="5" w:author="Tyler Dreaden" w:date="2019-04-25T14:54:00Z" w:initials="TJD">
    <w:p w14:paraId="034CF2AC" w14:textId="12BD0CEA" w:rsidR="00FE0239" w:rsidRDefault="00ED4C2B">
      <w:pPr>
        <w:pStyle w:val="CommentText"/>
      </w:pPr>
      <w:r>
        <w:rPr>
          <w:rStyle w:val="CommentReference"/>
        </w:rPr>
        <w:annotationRef/>
      </w:r>
      <w:r>
        <w:t>Please see (</w:t>
      </w:r>
      <w:hyperlink r:id="rId1" w:history="1">
        <w:r w:rsidRPr="00FE15EB">
          <w:rPr>
            <w:rStyle w:val="Hyperlink"/>
          </w:rPr>
          <w:t>https://onlinelibrary.wiley.com/doi/abs/10.1111/efp.12150</w:t>
        </w:r>
      </w:hyperlink>
      <w:r>
        <w:t xml:space="preserve">) Table 4 </w:t>
      </w:r>
      <w:r w:rsidR="00FE0239">
        <w:t>to see if it gives you any ideas.</w:t>
      </w:r>
    </w:p>
    <w:p w14:paraId="580CBC59" w14:textId="72D8B08D" w:rsidR="00ED4C2B" w:rsidRDefault="00FE0239">
      <w:pPr>
        <w:pStyle w:val="CommentText"/>
      </w:pPr>
      <w:r>
        <w:t>T</w:t>
      </w:r>
      <w:r w:rsidR="00ED4C2B">
        <w:t>hey found a decrease in P.c. colony forming units at 3</w:t>
      </w:r>
      <w:r>
        <w:t>C</w:t>
      </w:r>
      <w:r w:rsidR="00ED4C2B">
        <w:t xml:space="preserve"> and </w:t>
      </w:r>
      <w:r>
        <w:t>above 13C soil temperatures.</w:t>
      </w:r>
    </w:p>
  </w:comment>
  <w:comment w:id="6" w:author="Tyler Dreaden" w:date="2019-04-24T15:25:00Z" w:initials="TJD">
    <w:p w14:paraId="00A55FF6" w14:textId="79AA9760" w:rsidR="00EC1D69" w:rsidRDefault="00EC1D69">
      <w:pPr>
        <w:pStyle w:val="CommentText"/>
      </w:pPr>
      <w:r>
        <w:rPr>
          <w:rStyle w:val="CommentReference"/>
        </w:rPr>
        <w:annotationRef/>
      </w:r>
      <w:r w:rsidR="00B83F87">
        <w:t xml:space="preserve">The </w:t>
      </w:r>
      <w:r w:rsidR="00B83F87" w:rsidRPr="00B83F87">
        <w:t xml:space="preserve">plant hardiness zones </w:t>
      </w:r>
      <w:r w:rsidR="00B83F87">
        <w:t xml:space="preserve">seem to be based on annual extreme minimum temperatures and not </w:t>
      </w:r>
      <w:r w:rsidR="003B078A">
        <w:t xml:space="preserve">average </w:t>
      </w:r>
      <w:r w:rsidR="00B83F87">
        <w:t xml:space="preserve">monthly minimums.  If the </w:t>
      </w:r>
      <w:proofErr w:type="spellStart"/>
      <w:r w:rsidR="00B83F87">
        <w:t>LethalTemp</w:t>
      </w:r>
      <w:proofErr w:type="spellEnd"/>
      <w:r w:rsidR="00B83F87">
        <w:t>, -24, used here is from P.c. not being detected in hardiness zone 5 we might need to look into this</w:t>
      </w:r>
      <w:r w:rsidR="00FE0239">
        <w:t xml:space="preserve"> and make sure the model and plant hardiness zones are using the same variables.</w:t>
      </w:r>
    </w:p>
  </w:comment>
  <w:comment w:id="7" w:author="Tyler Dreaden" w:date="2019-04-25T15:30:00Z" w:initials="TJD">
    <w:p w14:paraId="679227D5" w14:textId="5A99FCC5" w:rsidR="00BB2D31" w:rsidRDefault="00BB2D31">
      <w:pPr>
        <w:pStyle w:val="CommentText"/>
      </w:pPr>
      <w:r>
        <w:rPr>
          <w:rStyle w:val="CommentReference"/>
        </w:rPr>
        <w:annotationRef/>
      </w:r>
      <w:r w:rsidR="006C047C">
        <w:t>Let’s</w:t>
      </w:r>
      <w:r w:rsidR="00EA2FE0">
        <w:t xml:space="preserve"> see how the model performs.  If we do not get enough disease development we might want p(</w:t>
      </w:r>
      <w:proofErr w:type="gramStart"/>
      <w:r w:rsidR="00EA2FE0">
        <w:t>S:I</w:t>
      </w:r>
      <w:proofErr w:type="gramEnd"/>
      <w:r w:rsidR="00EA2FE0">
        <w:t xml:space="preserve">) to never reach 0, or to </w:t>
      </w:r>
      <w:bookmarkStart w:id="8" w:name="_GoBack"/>
      <w:bookmarkEnd w:id="8"/>
      <w:r w:rsidR="00EA2FE0">
        <w:t xml:space="preserve">slowly approach zero at high pressure heads.  The pathogen reproduces very quickly and saturated soil for 24hrs is enough for symptom development in some inoculation systems.  I’m not sure what the timesteps are but single heavy rain events could be enough for conversation from </w:t>
      </w:r>
      <w:proofErr w:type="gramStart"/>
      <w:r w:rsidR="00EA2FE0">
        <w:t>S:I</w:t>
      </w:r>
      <w:proofErr w:type="gramEnd"/>
      <w:r w:rsidR="00EA2FE0">
        <w:t xml:space="preserve"> but the p(S:I) would be much lower when compared to periods of prolonged wetness.</w:t>
      </w:r>
    </w:p>
  </w:comment>
  <w:comment w:id="9" w:author="Miranda, Brian R -FS" w:date="2019-03-19T15:29:00Z" w:initials="MBR-">
    <w:p w14:paraId="533E8EEE" w14:textId="77777777" w:rsidR="00F66468" w:rsidRDefault="00F66468">
      <w:pPr>
        <w:pStyle w:val="CommentText"/>
      </w:pPr>
      <w:r>
        <w:rPr>
          <w:rStyle w:val="CommentReference"/>
        </w:rPr>
        <w:annotationRef/>
      </w:r>
      <w:r>
        <w:t>This was extrapolated from earlier comments, not sure if I captured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A59C9" w15:done="0"/>
  <w15:commentEx w15:paraId="580CBC59" w15:done="0"/>
  <w15:commentEx w15:paraId="00A55FF6" w15:done="0"/>
  <w15:commentEx w15:paraId="679227D5" w15:done="0"/>
  <w15:commentEx w15:paraId="533E8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A59C9" w16cid:durableId="206AFCA1"/>
  <w16cid:commentId w16cid:paraId="580CBC59" w16cid:durableId="206C48A7"/>
  <w16cid:commentId w16cid:paraId="00A55FF6" w16cid:durableId="206AFE85"/>
  <w16cid:commentId w16cid:paraId="679227D5" w16cid:durableId="206C512A"/>
  <w16cid:commentId w16cid:paraId="533E8EEE" w16cid:durableId="206AF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6FB2"/>
    <w:multiLevelType w:val="hybridMultilevel"/>
    <w:tmpl w:val="AD700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D21DAA"/>
    <w:multiLevelType w:val="hybridMultilevel"/>
    <w:tmpl w:val="CFFE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63778"/>
    <w:multiLevelType w:val="hybridMultilevel"/>
    <w:tmpl w:val="6582C4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8C66850"/>
    <w:multiLevelType w:val="hybridMultilevel"/>
    <w:tmpl w:val="31A8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55B9C"/>
    <w:multiLevelType w:val="hybridMultilevel"/>
    <w:tmpl w:val="8F8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ler Dreaden">
    <w15:presenceInfo w15:providerId="None" w15:userId="Tyler Dreaden"/>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69"/>
    <w:rsid w:val="00036729"/>
    <w:rsid w:val="00071886"/>
    <w:rsid w:val="00090C78"/>
    <w:rsid w:val="000A4C16"/>
    <w:rsid w:val="000E7DBC"/>
    <w:rsid w:val="00150AD6"/>
    <w:rsid w:val="001A45E3"/>
    <w:rsid w:val="002F2D36"/>
    <w:rsid w:val="003B078A"/>
    <w:rsid w:val="00402DAD"/>
    <w:rsid w:val="00467E12"/>
    <w:rsid w:val="004B1DD2"/>
    <w:rsid w:val="00501874"/>
    <w:rsid w:val="00576554"/>
    <w:rsid w:val="0058674A"/>
    <w:rsid w:val="00595A96"/>
    <w:rsid w:val="006C047C"/>
    <w:rsid w:val="00790A62"/>
    <w:rsid w:val="007C1B1E"/>
    <w:rsid w:val="007C4387"/>
    <w:rsid w:val="00884C7B"/>
    <w:rsid w:val="00894A79"/>
    <w:rsid w:val="008C3269"/>
    <w:rsid w:val="008E0F36"/>
    <w:rsid w:val="00902604"/>
    <w:rsid w:val="00913E6B"/>
    <w:rsid w:val="00923880"/>
    <w:rsid w:val="00965FB7"/>
    <w:rsid w:val="009A1855"/>
    <w:rsid w:val="00A64BAC"/>
    <w:rsid w:val="00B353F1"/>
    <w:rsid w:val="00B83F87"/>
    <w:rsid w:val="00B8407E"/>
    <w:rsid w:val="00BB2D31"/>
    <w:rsid w:val="00C277B1"/>
    <w:rsid w:val="00D07D73"/>
    <w:rsid w:val="00DA5060"/>
    <w:rsid w:val="00DD5507"/>
    <w:rsid w:val="00DE6951"/>
    <w:rsid w:val="00DF27CD"/>
    <w:rsid w:val="00E70CF9"/>
    <w:rsid w:val="00EA2FE0"/>
    <w:rsid w:val="00EC1D69"/>
    <w:rsid w:val="00ED4C2B"/>
    <w:rsid w:val="00F66468"/>
    <w:rsid w:val="00F722A9"/>
    <w:rsid w:val="00FA16C8"/>
    <w:rsid w:val="00FD4243"/>
    <w:rsid w:val="00FD6896"/>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B06"/>
  <w15:chartTrackingRefBased/>
  <w15:docId w15:val="{8690E528-33A2-41E8-AB69-62F10CF9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69"/>
    <w:pPr>
      <w:ind w:left="720"/>
      <w:contextualSpacing/>
    </w:pPr>
  </w:style>
  <w:style w:type="character" w:styleId="CommentReference">
    <w:name w:val="annotation reference"/>
    <w:basedOn w:val="DefaultParagraphFont"/>
    <w:uiPriority w:val="99"/>
    <w:semiHidden/>
    <w:unhideWhenUsed/>
    <w:rsid w:val="00F66468"/>
    <w:rPr>
      <w:sz w:val="16"/>
      <w:szCs w:val="16"/>
    </w:rPr>
  </w:style>
  <w:style w:type="paragraph" w:styleId="CommentText">
    <w:name w:val="annotation text"/>
    <w:basedOn w:val="Normal"/>
    <w:link w:val="CommentTextChar"/>
    <w:uiPriority w:val="99"/>
    <w:semiHidden/>
    <w:unhideWhenUsed/>
    <w:rsid w:val="00F66468"/>
    <w:pPr>
      <w:spacing w:line="240" w:lineRule="auto"/>
    </w:pPr>
    <w:rPr>
      <w:sz w:val="20"/>
      <w:szCs w:val="20"/>
    </w:rPr>
  </w:style>
  <w:style w:type="character" w:customStyle="1" w:styleId="CommentTextChar">
    <w:name w:val="Comment Text Char"/>
    <w:basedOn w:val="DefaultParagraphFont"/>
    <w:link w:val="CommentText"/>
    <w:uiPriority w:val="99"/>
    <w:semiHidden/>
    <w:rsid w:val="00F66468"/>
    <w:rPr>
      <w:sz w:val="20"/>
      <w:szCs w:val="20"/>
    </w:rPr>
  </w:style>
  <w:style w:type="paragraph" w:styleId="CommentSubject">
    <w:name w:val="annotation subject"/>
    <w:basedOn w:val="CommentText"/>
    <w:next w:val="CommentText"/>
    <w:link w:val="CommentSubjectChar"/>
    <w:uiPriority w:val="99"/>
    <w:semiHidden/>
    <w:unhideWhenUsed/>
    <w:rsid w:val="00F66468"/>
    <w:rPr>
      <w:b/>
      <w:bCs/>
    </w:rPr>
  </w:style>
  <w:style w:type="character" w:customStyle="1" w:styleId="CommentSubjectChar">
    <w:name w:val="Comment Subject Char"/>
    <w:basedOn w:val="CommentTextChar"/>
    <w:link w:val="CommentSubject"/>
    <w:uiPriority w:val="99"/>
    <w:semiHidden/>
    <w:rsid w:val="00F66468"/>
    <w:rPr>
      <w:b/>
      <w:bCs/>
      <w:sz w:val="20"/>
      <w:szCs w:val="20"/>
    </w:rPr>
  </w:style>
  <w:style w:type="paragraph" w:styleId="BalloonText">
    <w:name w:val="Balloon Text"/>
    <w:basedOn w:val="Normal"/>
    <w:link w:val="BalloonTextChar"/>
    <w:uiPriority w:val="99"/>
    <w:semiHidden/>
    <w:unhideWhenUsed/>
    <w:rsid w:val="00F66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468"/>
    <w:rPr>
      <w:rFonts w:ascii="Segoe UI" w:hAnsi="Segoe UI" w:cs="Segoe UI"/>
      <w:sz w:val="18"/>
      <w:szCs w:val="18"/>
    </w:rPr>
  </w:style>
  <w:style w:type="paragraph" w:styleId="NormalWeb">
    <w:name w:val="Normal (Web)"/>
    <w:basedOn w:val="Normal"/>
    <w:uiPriority w:val="99"/>
    <w:semiHidden/>
    <w:unhideWhenUsed/>
    <w:rsid w:val="00B83F87"/>
    <w:rPr>
      <w:rFonts w:ascii="Times New Roman" w:hAnsi="Times New Roman" w:cs="Times New Roman"/>
      <w:sz w:val="24"/>
      <w:szCs w:val="24"/>
    </w:rPr>
  </w:style>
  <w:style w:type="character" w:styleId="Hyperlink">
    <w:name w:val="Hyperlink"/>
    <w:basedOn w:val="DefaultParagraphFont"/>
    <w:uiPriority w:val="99"/>
    <w:unhideWhenUsed/>
    <w:rsid w:val="00ED4C2B"/>
    <w:rPr>
      <w:color w:val="0563C1" w:themeColor="hyperlink"/>
      <w:u w:val="single"/>
    </w:rPr>
  </w:style>
  <w:style w:type="character" w:styleId="UnresolvedMention">
    <w:name w:val="Unresolved Mention"/>
    <w:basedOn w:val="DefaultParagraphFont"/>
    <w:uiPriority w:val="99"/>
    <w:semiHidden/>
    <w:unhideWhenUsed/>
    <w:rsid w:val="00ED4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04933">
      <w:bodyDiv w:val="1"/>
      <w:marLeft w:val="0"/>
      <w:marRight w:val="0"/>
      <w:marTop w:val="0"/>
      <w:marBottom w:val="0"/>
      <w:divBdr>
        <w:top w:val="none" w:sz="0" w:space="0" w:color="auto"/>
        <w:left w:val="none" w:sz="0" w:space="0" w:color="auto"/>
        <w:bottom w:val="none" w:sz="0" w:space="0" w:color="auto"/>
        <w:right w:val="none" w:sz="0" w:space="0" w:color="auto"/>
      </w:divBdr>
      <w:divsChild>
        <w:div w:id="212036318">
          <w:marLeft w:val="0"/>
          <w:marRight w:val="0"/>
          <w:marTop w:val="0"/>
          <w:marBottom w:val="0"/>
          <w:divBdr>
            <w:top w:val="none" w:sz="0" w:space="0" w:color="auto"/>
            <w:left w:val="none" w:sz="0" w:space="0" w:color="auto"/>
            <w:bottom w:val="none" w:sz="0" w:space="0" w:color="auto"/>
            <w:right w:val="none" w:sz="0" w:space="0" w:color="auto"/>
          </w:divBdr>
          <w:divsChild>
            <w:div w:id="1642609138">
              <w:marLeft w:val="0"/>
              <w:marRight w:val="0"/>
              <w:marTop w:val="0"/>
              <w:marBottom w:val="0"/>
              <w:divBdr>
                <w:top w:val="none" w:sz="0" w:space="0" w:color="auto"/>
                <w:left w:val="none" w:sz="0" w:space="0" w:color="auto"/>
                <w:bottom w:val="none" w:sz="0" w:space="0" w:color="auto"/>
                <w:right w:val="none" w:sz="0" w:space="0" w:color="auto"/>
              </w:divBdr>
              <w:divsChild>
                <w:div w:id="400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abs/10.1111/efp.12150"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4.xml"/><Relationship Id="rId5" Type="http://schemas.openxmlformats.org/officeDocument/2006/relationships/comments" Target="comment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256022440"/>
        <c:axId val="256020088"/>
      </c:scatterChart>
      <c:valAx>
        <c:axId val="256022440"/>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AnnTmin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020088"/>
        <c:crosses val="autoZero"/>
        <c:crossBetween val="midCat"/>
      </c:valAx>
      <c:valAx>
        <c:axId val="25602008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dTemp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022440"/>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p(S:I)</c:v>
                </c:pt>
              </c:strCache>
            </c:strRef>
          </c:tx>
          <c:spPr>
            <a:ln w="19050" cap="rnd">
              <a:solidFill>
                <a:schemeClr val="accent1"/>
              </a:solidFill>
              <a:round/>
            </a:ln>
            <a:effectLst/>
          </c:spPr>
          <c:marker>
            <c:symbol val="none"/>
          </c:marker>
          <c:xVal>
            <c:numRef>
              <c:f>Sheet1!$A$3:$A$43</c:f>
              <c:numCache>
                <c:formatCode>General</c:formatCode>
                <c:ptCount val="4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numCache>
            </c:numRef>
          </c:xVal>
          <c:yVal>
            <c:numRef>
              <c:f>Sheet1!$B$3:$B$43</c:f>
              <c:numCache>
                <c:formatCode>General</c:formatCode>
                <c:ptCount val="41"/>
                <c:pt idx="0">
                  <c:v>1</c:v>
                </c:pt>
                <c:pt idx="1">
                  <c:v>0.83333333333333337</c:v>
                </c:pt>
                <c:pt idx="2">
                  <c:v>0.66666666666666674</c:v>
                </c:pt>
                <c:pt idx="3">
                  <c:v>0.5</c:v>
                </c:pt>
                <c:pt idx="4">
                  <c:v>0.33333333333333337</c:v>
                </c:pt>
                <c:pt idx="5">
                  <c:v>0.16666666666666663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D67B-5E43-8962-D411DA56E988}"/>
            </c:ext>
          </c:extLst>
        </c:ser>
        <c:dLbls>
          <c:showLegendKey val="0"/>
          <c:showVal val="0"/>
          <c:showCatName val="0"/>
          <c:showSerName val="0"/>
          <c:showPercent val="0"/>
          <c:showBubbleSize val="0"/>
        </c:dLbls>
        <c:axId val="256019696"/>
        <c:axId val="256022832"/>
      </c:scatterChart>
      <c:valAx>
        <c:axId val="256019696"/>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022832"/>
        <c:crosses val="autoZero"/>
        <c:crossBetween val="midCat"/>
      </c:valAx>
      <c:valAx>
        <c:axId val="2560228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01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dWater!$A$3:$A$53</c:f>
              <c:numCache>
                <c:formatCode>General</c:formatCode>
                <c:ptCount val="5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numCache>
            </c:numRef>
          </c:xVal>
          <c:yVal>
            <c:numRef>
              <c:f>dWater!$C$3:$C$53</c:f>
              <c:numCache>
                <c:formatCode>General</c:formatCode>
                <c:ptCount val="51"/>
                <c:pt idx="0">
                  <c:v>1</c:v>
                </c:pt>
                <c:pt idx="1">
                  <c:v>0.85</c:v>
                </c:pt>
                <c:pt idx="2">
                  <c:v>0.7</c:v>
                </c:pt>
                <c:pt idx="3">
                  <c:v>0.55000000000000004</c:v>
                </c:pt>
                <c:pt idx="4">
                  <c:v>0.39999999999999991</c:v>
                </c:pt>
                <c:pt idx="5">
                  <c:v>0.24999999999999989</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0.14500000000000024</c:v>
                </c:pt>
                <c:pt idx="32">
                  <c:v>0.19000000000000017</c:v>
                </c:pt>
                <c:pt idx="33">
                  <c:v>0.2350000000000001</c:v>
                </c:pt>
                <c:pt idx="34">
                  <c:v>0.28000000000000025</c:v>
                </c:pt>
                <c:pt idx="35">
                  <c:v>0.32500000000000018</c:v>
                </c:pt>
                <c:pt idx="36">
                  <c:v>0.37000000000000011</c:v>
                </c:pt>
                <c:pt idx="37">
                  <c:v>0.41500000000000026</c:v>
                </c:pt>
                <c:pt idx="38">
                  <c:v>0.46000000000000019</c:v>
                </c:pt>
                <c:pt idx="39">
                  <c:v>0.50500000000000012</c:v>
                </c:pt>
                <c:pt idx="40">
                  <c:v>0.55000000000000027</c:v>
                </c:pt>
                <c:pt idx="41">
                  <c:v>0.5950000000000002</c:v>
                </c:pt>
                <c:pt idx="42">
                  <c:v>0.64000000000000012</c:v>
                </c:pt>
                <c:pt idx="43">
                  <c:v>0.68500000000000028</c:v>
                </c:pt>
                <c:pt idx="44">
                  <c:v>0.7300000000000002</c:v>
                </c:pt>
                <c:pt idx="45">
                  <c:v>0.77500000000000036</c:v>
                </c:pt>
                <c:pt idx="46">
                  <c:v>0.82000000000000028</c:v>
                </c:pt>
                <c:pt idx="47">
                  <c:v>0.86500000000000021</c:v>
                </c:pt>
                <c:pt idx="48">
                  <c:v>0.91000000000000014</c:v>
                </c:pt>
                <c:pt idx="49">
                  <c:v>0.95500000000000007</c:v>
                </c:pt>
                <c:pt idx="50">
                  <c:v>1.0000000000000004</c:v>
                </c:pt>
              </c:numCache>
            </c:numRef>
          </c:yVal>
          <c:smooth val="0"/>
          <c:extLst>
            <c:ext xmlns:c16="http://schemas.microsoft.com/office/drawing/2014/chart" uri="{C3380CC4-5D6E-409C-BE32-E72D297353CC}">
              <c16:uniqueId val="{00000000-73E3-D547-B310-53E2D25CCB02}"/>
            </c:ext>
          </c:extLst>
        </c:ser>
        <c:dLbls>
          <c:showLegendKey val="0"/>
          <c:showVal val="0"/>
          <c:showCatName val="0"/>
          <c:showSerName val="0"/>
          <c:showPercent val="0"/>
          <c:showBubbleSize val="0"/>
        </c:dLbls>
        <c:axId val="513467744"/>
        <c:axId val="513464216"/>
      </c:scatterChart>
      <c:valAx>
        <c:axId val="513467744"/>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64216"/>
        <c:crosses val="autoZero"/>
        <c:crossBetween val="midCat"/>
      </c:valAx>
      <c:valAx>
        <c:axId val="5134642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467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numCache>
            </c:numRef>
          </c:xVal>
          <c:yVal>
            <c:numRef>
              <c:f>dWater!$D$3:$D$43</c:f>
              <c:numCache>
                <c:formatCode>General</c:formatCode>
                <c:ptCount val="41"/>
                <c:pt idx="0">
                  <c:v>0</c:v>
                </c:pt>
                <c:pt idx="1">
                  <c:v>0</c:v>
                </c:pt>
                <c:pt idx="2">
                  <c:v>0</c:v>
                </c:pt>
                <c:pt idx="3">
                  <c:v>0</c:v>
                </c:pt>
                <c:pt idx="4">
                  <c:v>0</c:v>
                </c:pt>
                <c:pt idx="5">
                  <c:v>0</c:v>
                </c:pt>
                <c:pt idx="6">
                  <c:v>0</c:v>
                </c:pt>
                <c:pt idx="7">
                  <c:v>8.333333333333337E-2</c:v>
                </c:pt>
                <c:pt idx="8">
                  <c:v>0.16666666666666663</c:v>
                </c:pt>
                <c:pt idx="9">
                  <c:v>0.25</c:v>
                </c:pt>
                <c:pt idx="10">
                  <c:v>0.33333333333333337</c:v>
                </c:pt>
                <c:pt idx="11">
                  <c:v>0.41666666666666663</c:v>
                </c:pt>
                <c:pt idx="12">
                  <c:v>0.5</c:v>
                </c:pt>
                <c:pt idx="13">
                  <c:v>0.58333333333333326</c:v>
                </c:pt>
                <c:pt idx="14">
                  <c:v>0.66666666666666674</c:v>
                </c:pt>
                <c:pt idx="15">
                  <c:v>0.75</c:v>
                </c:pt>
                <c:pt idx="16">
                  <c:v>0.83333333333333326</c:v>
                </c:pt>
                <c:pt idx="17">
                  <c:v>0.85</c:v>
                </c:pt>
                <c:pt idx="18">
                  <c:v>0.85</c:v>
                </c:pt>
                <c:pt idx="19">
                  <c:v>0.85</c:v>
                </c:pt>
                <c:pt idx="20">
                  <c:v>0.83333333333333326</c:v>
                </c:pt>
                <c:pt idx="21">
                  <c:v>0.75</c:v>
                </c:pt>
                <c:pt idx="22">
                  <c:v>0.66666666666666674</c:v>
                </c:pt>
                <c:pt idx="23">
                  <c:v>0.58333333333333326</c:v>
                </c:pt>
                <c:pt idx="24">
                  <c:v>0.5</c:v>
                </c:pt>
                <c:pt idx="25">
                  <c:v>0.41666666666666652</c:v>
                </c:pt>
                <c:pt idx="26">
                  <c:v>0.33333333333333348</c:v>
                </c:pt>
                <c:pt idx="27">
                  <c:v>0.25</c:v>
                </c:pt>
                <c:pt idx="28">
                  <c:v>0.16666666666666652</c:v>
                </c:pt>
                <c:pt idx="29">
                  <c:v>8.3333333333333481E-2</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1A8F-AA47-BD66-EE0FE7EFFB1C}"/>
            </c:ext>
          </c:extLst>
        </c:ser>
        <c:dLbls>
          <c:showLegendKey val="0"/>
          <c:showVal val="0"/>
          <c:showCatName val="0"/>
          <c:showSerName val="0"/>
          <c:showPercent val="0"/>
          <c:showBubbleSize val="0"/>
        </c:dLbls>
        <c:axId val="362891784"/>
        <c:axId val="362892176"/>
      </c:scatterChart>
      <c:valAx>
        <c:axId val="36289178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92176"/>
        <c:crosses val="autoZero"/>
        <c:crossBetween val="midCat"/>
      </c:valAx>
      <c:valAx>
        <c:axId val="3628921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91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0.14375</cdr:x>
      <cdr:y>0.85069</cdr:y>
    </cdr:from>
    <cdr:to>
      <cdr:x>0.34375</cdr:x>
      <cdr:y>0.94097</cdr:y>
    </cdr:to>
    <cdr:sp macro="" textlink="">
      <cdr:nvSpPr>
        <cdr:cNvPr id="2" name="TextBox 1"/>
        <cdr:cNvSpPr txBox="1"/>
      </cdr:nvSpPr>
      <cdr:spPr>
        <a:xfrm xmlns:a="http://schemas.openxmlformats.org/drawingml/2006/main">
          <a:off x="657225" y="2333625"/>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30</a:t>
          </a:r>
        </a:p>
      </cdr:txBody>
    </cdr:sp>
  </cdr:relSizeAnchor>
  <cdr:relSizeAnchor xmlns:cdr="http://schemas.openxmlformats.org/drawingml/2006/chartDrawing">
    <cdr:from>
      <cdr:x>0.52986</cdr:x>
      <cdr:y>0.82639</cdr:y>
    </cdr:from>
    <cdr:to>
      <cdr:x>0.72986</cdr:x>
      <cdr:y>0.91667</cdr:y>
    </cdr:to>
    <cdr:sp macro="" textlink="">
      <cdr:nvSpPr>
        <cdr:cNvPr id="3" name="TextBox 1"/>
        <cdr:cNvSpPr txBox="1"/>
      </cdr:nvSpPr>
      <cdr:spPr>
        <a:xfrm xmlns:a="http://schemas.openxmlformats.org/drawingml/2006/main">
          <a:off x="2422525" y="2266950"/>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150</a:t>
          </a:r>
        </a:p>
      </cdr:txBody>
    </cdr:sp>
  </cdr:relSizeAnchor>
  <cdr:relSizeAnchor xmlns:cdr="http://schemas.openxmlformats.org/drawingml/2006/chartDrawing">
    <cdr:from>
      <cdr:x>0.79653</cdr:x>
      <cdr:y>0.86574</cdr:y>
    </cdr:from>
    <cdr:to>
      <cdr:x>0.99653</cdr:x>
      <cdr:y>0.95602</cdr:y>
    </cdr:to>
    <cdr:sp macro="" textlink="">
      <cdr:nvSpPr>
        <cdr:cNvPr id="4" name="TextBox 1"/>
        <cdr:cNvSpPr txBox="1"/>
      </cdr:nvSpPr>
      <cdr:spPr>
        <a:xfrm xmlns:a="http://schemas.openxmlformats.org/drawingml/2006/main">
          <a:off x="3641725" y="2374900"/>
          <a:ext cx="914400" cy="247650"/>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0.65278</cdr:x>
      <cdr:y>0.66435</cdr:y>
    </cdr:from>
    <cdr:to>
      <cdr:x>0.85278</cdr:x>
      <cdr:y>0.75463</cdr:y>
    </cdr:to>
    <cdr:sp macro="" textlink="">
      <cdr:nvSpPr>
        <cdr:cNvPr id="5" name="TextBox 1"/>
        <cdr:cNvSpPr txBox="1"/>
      </cdr:nvSpPr>
      <cdr:spPr>
        <a:xfrm xmlns:a="http://schemas.openxmlformats.org/drawingml/2006/main">
          <a:off x="2984500" y="1822450"/>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3.xml><?xml version="1.0" encoding="utf-8"?>
<c:userShapes xmlns:c="http://schemas.openxmlformats.org/drawingml/2006/chart">
  <cdr:relSizeAnchor xmlns:cdr="http://schemas.openxmlformats.org/drawingml/2006/chartDrawing">
    <cdr:from>
      <cdr:x>0.56111</cdr:x>
      <cdr:y>0.20602</cdr:y>
    </cdr:from>
    <cdr:to>
      <cdr:x>0.79792</cdr:x>
      <cdr:y>0.2963</cdr:y>
    </cdr:to>
    <cdr:sp macro="" textlink="">
      <cdr:nvSpPr>
        <cdr:cNvPr id="2" name="TextBox 1"/>
        <cdr:cNvSpPr txBox="1"/>
      </cdr:nvSpPr>
      <cdr:spPr>
        <a:xfrm xmlns:a="http://schemas.openxmlformats.org/drawingml/2006/main">
          <a:off x="2565400" y="565150"/>
          <a:ext cx="108267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0.14653</cdr:x>
      <cdr:y>0.86227</cdr:y>
    </cdr:from>
    <cdr:to>
      <cdr:x>0.34653</cdr:x>
      <cdr:y>0.95255</cdr:y>
    </cdr:to>
    <cdr:sp macro="" textlink="">
      <cdr:nvSpPr>
        <cdr:cNvPr id="4" name="TextBox 1"/>
        <cdr:cNvSpPr txBox="1"/>
      </cdr:nvSpPr>
      <cdr:spPr>
        <a:xfrm xmlns:a="http://schemas.openxmlformats.org/drawingml/2006/main">
          <a:off x="669925" y="2365375"/>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30</a:t>
          </a:r>
        </a:p>
      </cdr:txBody>
    </cdr:sp>
  </cdr:relSizeAnchor>
  <cdr:relSizeAnchor xmlns:cdr="http://schemas.openxmlformats.org/drawingml/2006/chartDrawing">
    <cdr:from>
      <cdr:x>0.65694</cdr:x>
      <cdr:y>0.86227</cdr:y>
    </cdr:from>
    <cdr:to>
      <cdr:x>0.85694</cdr:x>
      <cdr:y>0.95255</cdr:y>
    </cdr:to>
    <cdr:sp macro="" textlink="">
      <cdr:nvSpPr>
        <cdr:cNvPr id="5" name="TextBox 1"/>
        <cdr:cNvSpPr txBox="1"/>
      </cdr:nvSpPr>
      <cdr:spPr>
        <a:xfrm xmlns:a="http://schemas.openxmlformats.org/drawingml/2006/main">
          <a:off x="3003550" y="2365375"/>
          <a:ext cx="914400"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R -FS</dc:creator>
  <cp:keywords/>
  <dc:description/>
  <cp:lastModifiedBy>Tyler Dreaden</cp:lastModifiedBy>
  <cp:revision>13</cp:revision>
  <dcterms:created xsi:type="dcterms:W3CDTF">2019-04-24T19:11:00Z</dcterms:created>
  <dcterms:modified xsi:type="dcterms:W3CDTF">2019-04-25T19:39:00Z</dcterms:modified>
</cp:coreProperties>
</file>