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1CB7F" w14:textId="77777777" w:rsidR="00774220" w:rsidRPr="004A2C17" w:rsidRDefault="00774220" w:rsidP="00774220">
      <w:pPr>
        <w:pStyle w:val="Subtitle"/>
        <w:spacing w:before="0" w:after="120" w:line="480" w:lineRule="auto"/>
        <w:jc w:val="center"/>
        <w:rPr>
          <w:rFonts w:ascii="Times New Roman" w:eastAsia="Calibri" w:hAnsi="Times New Roman"/>
          <w:sz w:val="28"/>
          <w:lang w:val="en-US"/>
        </w:rPr>
      </w:pPr>
      <w:r w:rsidRPr="004A2C17">
        <w:rPr>
          <w:rFonts w:ascii="Times New Roman" w:eastAsia="Calibri" w:hAnsi="Times New Roman"/>
          <w:sz w:val="28"/>
          <w:lang w:val="en-US"/>
        </w:rPr>
        <w:t xml:space="preserve">Forecasting </w:t>
      </w:r>
      <w:r w:rsidR="008B7D91">
        <w:rPr>
          <w:rFonts w:ascii="Times New Roman" w:eastAsia="Calibri" w:hAnsi="Times New Roman"/>
          <w:sz w:val="28"/>
          <w:lang w:val="en-US"/>
        </w:rPr>
        <w:t xml:space="preserve">the </w:t>
      </w:r>
      <w:r>
        <w:rPr>
          <w:rFonts w:ascii="Times New Roman" w:eastAsia="Calibri" w:hAnsi="Times New Roman"/>
          <w:sz w:val="28"/>
          <w:lang w:val="en-US"/>
        </w:rPr>
        <w:t xml:space="preserve">limiting </w:t>
      </w:r>
      <w:r w:rsidRPr="004A2C17">
        <w:rPr>
          <w:rFonts w:ascii="Times New Roman" w:eastAsia="Calibri" w:hAnsi="Times New Roman"/>
          <w:sz w:val="28"/>
          <w:lang w:val="en-US"/>
        </w:rPr>
        <w:t xml:space="preserve">effects of </w:t>
      </w:r>
      <w:r w:rsidR="003E3F49" w:rsidRPr="003E3F49">
        <w:rPr>
          <w:rFonts w:ascii="Times New Roman" w:eastAsia="Calibri" w:hAnsi="Times New Roman"/>
          <w:i/>
          <w:sz w:val="28"/>
          <w:lang w:val="en-US"/>
        </w:rPr>
        <w:t>Phytophthora</w:t>
      </w:r>
      <w:r w:rsidR="003E3F49" w:rsidRPr="000D23DE">
        <w:rPr>
          <w:rFonts w:ascii="Times New Roman" w:hAnsi="Times New Roman"/>
          <w:i/>
        </w:rPr>
        <w:t xml:space="preserve"> </w:t>
      </w:r>
      <w:r>
        <w:rPr>
          <w:rFonts w:ascii="Times New Roman" w:eastAsia="Calibri" w:hAnsi="Times New Roman"/>
          <w:sz w:val="28"/>
          <w:lang w:val="en-US"/>
        </w:rPr>
        <w:t>root rot on restoration of the American chestnut</w:t>
      </w:r>
      <w:r w:rsidR="008B7D91">
        <w:rPr>
          <w:rFonts w:ascii="Times New Roman" w:eastAsia="Calibri" w:hAnsi="Times New Roman"/>
          <w:sz w:val="28"/>
          <w:lang w:val="en-US"/>
        </w:rPr>
        <w:t xml:space="preserve"> in the eastern United States</w:t>
      </w:r>
    </w:p>
    <w:p w14:paraId="1728852E" w14:textId="223B0CDB" w:rsidR="00774220" w:rsidRPr="00206B2A" w:rsidRDefault="00774220" w:rsidP="00774220">
      <w:pPr>
        <w:pStyle w:val="Subtitle"/>
        <w:spacing w:before="0" w:after="120" w:line="480" w:lineRule="auto"/>
        <w:jc w:val="left"/>
        <w:rPr>
          <w:rFonts w:ascii="Times New Roman" w:hAnsi="Times New Roman"/>
          <w:b w:val="0"/>
        </w:rPr>
      </w:pPr>
      <w:r w:rsidRPr="00FD75DF">
        <w:rPr>
          <w:rFonts w:ascii="Times New Roman" w:hAnsi="Times New Roman"/>
          <w:b w:val="0"/>
        </w:rPr>
        <w:t>Eric J. Gustafson</w:t>
      </w:r>
      <w:r w:rsidRPr="00FD75DF">
        <w:rPr>
          <w:rFonts w:ascii="Times New Roman" w:hAnsi="Times New Roman"/>
          <w:b w:val="0"/>
          <w:vertAlign w:val="superscript"/>
        </w:rPr>
        <w:t>1</w:t>
      </w:r>
      <w:r w:rsidRPr="00FD75DF">
        <w:rPr>
          <w:rFonts w:ascii="Times New Roman" w:hAnsi="Times New Roman"/>
          <w:b w:val="0"/>
        </w:rPr>
        <w:t xml:space="preserve">, Brian </w:t>
      </w:r>
      <w:r>
        <w:rPr>
          <w:rFonts w:ascii="Times New Roman" w:hAnsi="Times New Roman"/>
          <w:b w:val="0"/>
        </w:rPr>
        <w:t xml:space="preserve">R. </w:t>
      </w:r>
      <w:r w:rsidRPr="00FD75DF">
        <w:rPr>
          <w:rFonts w:ascii="Times New Roman" w:hAnsi="Times New Roman"/>
          <w:b w:val="0"/>
        </w:rPr>
        <w:t>Miranda</w:t>
      </w:r>
      <w:r w:rsidRPr="00FD75DF">
        <w:rPr>
          <w:rFonts w:ascii="Times New Roman" w:hAnsi="Times New Roman"/>
          <w:b w:val="0"/>
          <w:vertAlign w:val="superscript"/>
        </w:rPr>
        <w:t>1</w:t>
      </w:r>
      <w:r>
        <w:rPr>
          <w:rFonts w:ascii="Times New Roman" w:hAnsi="Times New Roman"/>
          <w:b w:val="0"/>
        </w:rPr>
        <w:t xml:space="preserve">, </w:t>
      </w:r>
      <w:r w:rsidR="005B29B8" w:rsidRPr="00774220">
        <w:rPr>
          <w:rFonts w:ascii="Times New Roman" w:hAnsi="Times New Roman"/>
          <w:b w:val="0"/>
        </w:rPr>
        <w:t xml:space="preserve">Tyler </w:t>
      </w:r>
      <w:r w:rsidR="005B29B8">
        <w:rPr>
          <w:rFonts w:ascii="Times New Roman" w:hAnsi="Times New Roman"/>
          <w:b w:val="0"/>
        </w:rPr>
        <w:t xml:space="preserve">J. </w:t>
      </w:r>
      <w:r w:rsidR="005B29B8" w:rsidRPr="00774220">
        <w:rPr>
          <w:rFonts w:ascii="Times New Roman" w:hAnsi="Times New Roman"/>
          <w:b w:val="0"/>
        </w:rPr>
        <w:t>Dreaden</w:t>
      </w:r>
      <w:r w:rsidR="005B29B8">
        <w:rPr>
          <w:rFonts w:ascii="Times New Roman" w:hAnsi="Times New Roman"/>
          <w:b w:val="0"/>
          <w:vertAlign w:val="superscript"/>
          <w:lang w:val="en-US"/>
        </w:rPr>
        <w:t>2</w:t>
      </w:r>
      <w:r w:rsidR="005B29B8" w:rsidRPr="00675AB3">
        <w:rPr>
          <w:rFonts w:ascii="Times New Roman" w:hAnsi="Times New Roman"/>
          <w:b w:val="0"/>
          <w:lang w:val="en-US"/>
        </w:rPr>
        <w:t>,</w:t>
      </w:r>
      <w:r w:rsidR="005B29B8">
        <w:rPr>
          <w:rFonts w:ascii="Times New Roman" w:hAnsi="Times New Roman"/>
          <w:b w:val="0"/>
          <w:lang w:val="en-US"/>
        </w:rPr>
        <w:t xml:space="preserve"> </w:t>
      </w:r>
      <w:r w:rsidRPr="00FD75DF">
        <w:rPr>
          <w:rFonts w:ascii="Times New Roman" w:hAnsi="Times New Roman"/>
          <w:b w:val="0"/>
        </w:rPr>
        <w:t xml:space="preserve">Douglass F. </w:t>
      </w:r>
      <w:r w:rsidR="005B29B8" w:rsidRPr="00FD75DF">
        <w:rPr>
          <w:rFonts w:ascii="Times New Roman" w:hAnsi="Times New Roman"/>
          <w:b w:val="0"/>
        </w:rPr>
        <w:t>Jacobs</w:t>
      </w:r>
      <w:r w:rsidR="005B29B8">
        <w:rPr>
          <w:rFonts w:ascii="Times New Roman" w:hAnsi="Times New Roman"/>
          <w:b w:val="0"/>
          <w:vertAlign w:val="superscript"/>
        </w:rPr>
        <w:t>3</w:t>
      </w:r>
      <w:r w:rsidRPr="00FD75DF">
        <w:rPr>
          <w:rFonts w:ascii="Times New Roman" w:hAnsi="Times New Roman"/>
          <w:b w:val="0"/>
        </w:rPr>
        <w:t xml:space="preserve">, </w:t>
      </w:r>
      <w:r>
        <w:rPr>
          <w:rFonts w:ascii="Times New Roman" w:hAnsi="Times New Roman"/>
          <w:b w:val="0"/>
        </w:rPr>
        <w:t xml:space="preserve">Cornelia </w:t>
      </w:r>
      <w:r w:rsidR="003E3F49">
        <w:rPr>
          <w:rFonts w:ascii="Times New Roman" w:hAnsi="Times New Roman"/>
          <w:b w:val="0"/>
        </w:rPr>
        <w:t xml:space="preserve">C. </w:t>
      </w:r>
      <w:r w:rsidR="005B29B8">
        <w:rPr>
          <w:rFonts w:ascii="Times New Roman" w:hAnsi="Times New Roman"/>
          <w:b w:val="0"/>
        </w:rPr>
        <w:t>Pinchot</w:t>
      </w:r>
      <w:r w:rsidR="005B29B8">
        <w:rPr>
          <w:rFonts w:ascii="Times New Roman" w:hAnsi="Times New Roman"/>
          <w:b w:val="0"/>
          <w:vertAlign w:val="superscript"/>
        </w:rPr>
        <w:t>4</w:t>
      </w:r>
    </w:p>
    <w:p w14:paraId="0889F87A" w14:textId="77777777" w:rsidR="00774220" w:rsidRPr="00067A10" w:rsidRDefault="00774220" w:rsidP="00774220">
      <w:pPr>
        <w:spacing w:line="480" w:lineRule="auto"/>
        <w:rPr>
          <w:rFonts w:ascii="Times New Roman" w:hAnsi="Times New Roman"/>
          <w:sz w:val="24"/>
          <w:szCs w:val="24"/>
        </w:rPr>
      </w:pPr>
      <w:r w:rsidRPr="00D424D2">
        <w:rPr>
          <w:rFonts w:ascii="Times New Roman" w:hAnsi="Times New Roman"/>
          <w:sz w:val="24"/>
          <w:szCs w:val="24"/>
          <w:vertAlign w:val="superscript"/>
        </w:rPr>
        <w:t>1</w:t>
      </w:r>
      <w:r>
        <w:rPr>
          <w:rFonts w:ascii="Times New Roman" w:hAnsi="Times New Roman"/>
          <w:sz w:val="24"/>
          <w:szCs w:val="24"/>
        </w:rPr>
        <w:t xml:space="preserve"> </w:t>
      </w:r>
      <w:r w:rsidRPr="00067A10">
        <w:rPr>
          <w:rFonts w:ascii="Times New Roman" w:hAnsi="Times New Roman"/>
          <w:sz w:val="24"/>
          <w:szCs w:val="24"/>
        </w:rPr>
        <w:t>USDA Forest Service, Northern Re</w:t>
      </w:r>
      <w:r>
        <w:rPr>
          <w:rFonts w:ascii="Times New Roman" w:hAnsi="Times New Roman"/>
          <w:sz w:val="24"/>
          <w:szCs w:val="24"/>
        </w:rPr>
        <w:t>search Station, Institute for Applied Ecosystem Studies, Rhinelander, WI 54501, USA</w:t>
      </w:r>
    </w:p>
    <w:p w14:paraId="22871B00" w14:textId="77777777" w:rsidR="005B29B8" w:rsidRDefault="005B29B8" w:rsidP="005B29B8">
      <w:pPr>
        <w:spacing w:after="0" w:line="480" w:lineRule="auto"/>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 USDA Forest Service, Sou</w:t>
      </w:r>
      <w:r w:rsidRPr="00067A10">
        <w:rPr>
          <w:rFonts w:ascii="Times New Roman" w:hAnsi="Times New Roman"/>
          <w:sz w:val="24"/>
          <w:szCs w:val="24"/>
        </w:rPr>
        <w:t>thern Re</w:t>
      </w:r>
      <w:r>
        <w:rPr>
          <w:rFonts w:ascii="Times New Roman" w:hAnsi="Times New Roman"/>
          <w:sz w:val="24"/>
          <w:szCs w:val="24"/>
        </w:rPr>
        <w:t xml:space="preserve">search Station, Forest Research and Education Center, </w:t>
      </w:r>
      <w:r w:rsidRPr="00774220">
        <w:rPr>
          <w:rFonts w:ascii="Times New Roman" w:hAnsi="Times New Roman"/>
          <w:sz w:val="24"/>
          <w:szCs w:val="24"/>
        </w:rPr>
        <w:t>Lexington, KY 40546, USA</w:t>
      </w:r>
    </w:p>
    <w:p w14:paraId="300E0DBA" w14:textId="2CBA124C" w:rsidR="00774220" w:rsidRPr="00067A10" w:rsidRDefault="005B29B8" w:rsidP="00774220">
      <w:pPr>
        <w:spacing w:after="0" w:line="480" w:lineRule="auto"/>
        <w:rPr>
          <w:rFonts w:ascii="Times New Roman" w:hAnsi="Times New Roman"/>
          <w:sz w:val="24"/>
          <w:szCs w:val="24"/>
        </w:rPr>
      </w:pPr>
      <w:r>
        <w:rPr>
          <w:rFonts w:ascii="Times New Roman" w:hAnsi="Times New Roman"/>
          <w:sz w:val="24"/>
          <w:szCs w:val="24"/>
          <w:vertAlign w:val="superscript"/>
        </w:rPr>
        <w:t>3</w:t>
      </w:r>
      <w:r>
        <w:rPr>
          <w:rFonts w:ascii="Times New Roman" w:hAnsi="Times New Roman"/>
          <w:sz w:val="24"/>
          <w:szCs w:val="24"/>
        </w:rPr>
        <w:t xml:space="preserve"> </w:t>
      </w:r>
      <w:r w:rsidR="00774220" w:rsidRPr="00067A10">
        <w:rPr>
          <w:rFonts w:ascii="Times New Roman" w:hAnsi="Times New Roman"/>
          <w:sz w:val="24"/>
          <w:szCs w:val="24"/>
        </w:rPr>
        <w:t>Department of Forestry and Natural Resources, Purdue University, Wes</w:t>
      </w:r>
      <w:r w:rsidR="00774220">
        <w:rPr>
          <w:rFonts w:ascii="Times New Roman" w:hAnsi="Times New Roman"/>
          <w:sz w:val="24"/>
          <w:szCs w:val="24"/>
        </w:rPr>
        <w:t>t Lafayette, IN 47907, USA</w:t>
      </w:r>
    </w:p>
    <w:p w14:paraId="26317542" w14:textId="75FAC85A" w:rsidR="00774220" w:rsidRDefault="005B29B8" w:rsidP="00774220">
      <w:pPr>
        <w:spacing w:line="480" w:lineRule="auto"/>
        <w:rPr>
          <w:rFonts w:ascii="Times New Roman" w:hAnsi="Times New Roman"/>
          <w:sz w:val="24"/>
          <w:szCs w:val="24"/>
        </w:rPr>
      </w:pPr>
      <w:r>
        <w:rPr>
          <w:rFonts w:ascii="Times New Roman" w:hAnsi="Times New Roman"/>
          <w:sz w:val="24"/>
          <w:szCs w:val="24"/>
          <w:vertAlign w:val="superscript"/>
        </w:rPr>
        <w:t>4</w:t>
      </w:r>
      <w:r>
        <w:rPr>
          <w:rFonts w:ascii="Times New Roman" w:hAnsi="Times New Roman"/>
          <w:sz w:val="24"/>
          <w:szCs w:val="24"/>
        </w:rPr>
        <w:t xml:space="preserve"> </w:t>
      </w:r>
      <w:r w:rsidR="00774220" w:rsidRPr="00067A10">
        <w:rPr>
          <w:rFonts w:ascii="Times New Roman" w:hAnsi="Times New Roman"/>
          <w:sz w:val="24"/>
          <w:szCs w:val="24"/>
        </w:rPr>
        <w:t>USDA Forest Service, Northern Re</w:t>
      </w:r>
      <w:r w:rsidR="00774220">
        <w:rPr>
          <w:rFonts w:ascii="Times New Roman" w:hAnsi="Times New Roman"/>
          <w:sz w:val="24"/>
          <w:szCs w:val="24"/>
        </w:rPr>
        <w:t xml:space="preserve">search Station, Delaware, OH </w:t>
      </w:r>
      <w:r w:rsidR="00774220" w:rsidRPr="00774220">
        <w:rPr>
          <w:rFonts w:ascii="Times New Roman" w:hAnsi="Times New Roman"/>
          <w:sz w:val="24"/>
          <w:szCs w:val="24"/>
        </w:rPr>
        <w:t>43015</w:t>
      </w:r>
      <w:r w:rsidR="00774220">
        <w:rPr>
          <w:rFonts w:ascii="Times New Roman" w:hAnsi="Times New Roman"/>
          <w:sz w:val="24"/>
          <w:szCs w:val="24"/>
        </w:rPr>
        <w:t>, USA</w:t>
      </w:r>
    </w:p>
    <w:p w14:paraId="1BE99E2A" w14:textId="77777777" w:rsidR="00774220" w:rsidRDefault="00774220" w:rsidP="00774220">
      <w:pPr>
        <w:spacing w:after="0" w:line="480" w:lineRule="auto"/>
        <w:rPr>
          <w:rFonts w:ascii="Times New Roman" w:hAnsi="Times New Roman"/>
          <w:sz w:val="24"/>
          <w:szCs w:val="24"/>
        </w:rPr>
      </w:pPr>
    </w:p>
    <w:p w14:paraId="6C65675B" w14:textId="3D4EAC00" w:rsidR="00774220" w:rsidRPr="00E06AD8" w:rsidRDefault="00774220" w:rsidP="00774220">
      <w:pPr>
        <w:spacing w:after="0" w:line="480" w:lineRule="auto"/>
        <w:rPr>
          <w:rFonts w:ascii="Times New Roman" w:hAnsi="Times New Roman"/>
          <w:sz w:val="24"/>
          <w:szCs w:val="24"/>
        </w:rPr>
      </w:pPr>
      <w:r w:rsidRPr="00E06AD8">
        <w:rPr>
          <w:rFonts w:ascii="Times New Roman" w:hAnsi="Times New Roman"/>
          <w:sz w:val="24"/>
          <w:szCs w:val="24"/>
        </w:rPr>
        <w:t xml:space="preserve">Date of this draft: </w:t>
      </w:r>
      <w:r w:rsidR="007140E4">
        <w:rPr>
          <w:rFonts w:ascii="Times New Roman" w:hAnsi="Times New Roman"/>
          <w:sz w:val="24"/>
          <w:szCs w:val="24"/>
        </w:rPr>
        <w:t>Febr</w:t>
      </w:r>
      <w:r w:rsidR="00EA2E09">
        <w:rPr>
          <w:rFonts w:ascii="Times New Roman" w:hAnsi="Times New Roman"/>
          <w:sz w:val="24"/>
          <w:szCs w:val="24"/>
        </w:rPr>
        <w:t xml:space="preserve">uary </w:t>
      </w:r>
      <w:r w:rsidR="00A107A9">
        <w:rPr>
          <w:rFonts w:ascii="Times New Roman" w:hAnsi="Times New Roman"/>
          <w:sz w:val="24"/>
          <w:szCs w:val="24"/>
        </w:rPr>
        <w:t>27</w:t>
      </w:r>
      <w:bookmarkStart w:id="0" w:name="_GoBack"/>
      <w:bookmarkEnd w:id="0"/>
      <w:r>
        <w:rPr>
          <w:rFonts w:ascii="Times New Roman" w:hAnsi="Times New Roman"/>
          <w:sz w:val="24"/>
          <w:szCs w:val="24"/>
        </w:rPr>
        <w:t>, 2020</w:t>
      </w:r>
    </w:p>
    <w:p w14:paraId="093AED72" w14:textId="77777777" w:rsidR="00774220" w:rsidRDefault="00774220" w:rsidP="00774220">
      <w:pPr>
        <w:spacing w:after="0" w:line="480" w:lineRule="auto"/>
        <w:rPr>
          <w:rFonts w:ascii="Times New Roman" w:hAnsi="Times New Roman"/>
          <w:sz w:val="24"/>
          <w:szCs w:val="24"/>
        </w:rPr>
      </w:pPr>
      <w:r w:rsidRPr="00067A10">
        <w:rPr>
          <w:rFonts w:ascii="Times New Roman" w:hAnsi="Times New Roman"/>
          <w:sz w:val="24"/>
          <w:szCs w:val="24"/>
        </w:rPr>
        <w:t xml:space="preserve">Corresponding author. </w:t>
      </w:r>
      <w:r>
        <w:rPr>
          <w:rFonts w:ascii="Times New Roman" w:hAnsi="Times New Roman"/>
          <w:sz w:val="24"/>
          <w:szCs w:val="24"/>
        </w:rPr>
        <w:t xml:space="preserve">Eric Gustafson, Institute for Applied Ecosystem Studies, 5985 Highway K, Rhinelander, WI 54501.  Tel: 715-362-1152; fax: 715-362-1166; </w:t>
      </w:r>
      <w:hyperlink r:id="rId8" w:history="1">
        <w:r w:rsidRPr="007D372B">
          <w:rPr>
            <w:rFonts w:ascii="Times New Roman" w:hAnsi="Times New Roman"/>
            <w:sz w:val="24"/>
            <w:szCs w:val="24"/>
          </w:rPr>
          <w:t>egustafson@fs.fed.us</w:t>
        </w:r>
      </w:hyperlink>
      <w:r>
        <w:rPr>
          <w:rFonts w:ascii="Times New Roman" w:hAnsi="Times New Roman"/>
          <w:sz w:val="24"/>
          <w:szCs w:val="24"/>
        </w:rPr>
        <w:t xml:space="preserve">, </w:t>
      </w:r>
    </w:p>
    <w:p w14:paraId="34B3EABB" w14:textId="77777777" w:rsidR="00774220" w:rsidRDefault="00774220" w:rsidP="00774220">
      <w:pPr>
        <w:spacing w:after="0" w:line="480" w:lineRule="auto"/>
        <w:rPr>
          <w:ins w:id="1" w:author="Gustafson, Eric -FS" w:date="2020-02-18T14:32:00Z"/>
          <w:rFonts w:ascii="Times New Roman" w:hAnsi="Times New Roman"/>
          <w:sz w:val="24"/>
          <w:szCs w:val="24"/>
        </w:rPr>
      </w:pPr>
      <w:r w:rsidRPr="00E06AD8">
        <w:rPr>
          <w:rFonts w:ascii="Times New Roman" w:hAnsi="Times New Roman"/>
          <w:sz w:val="24"/>
          <w:szCs w:val="24"/>
        </w:rPr>
        <w:t>Type of paper: Primary Research Article</w:t>
      </w:r>
    </w:p>
    <w:p w14:paraId="05A65640" w14:textId="231D7A89" w:rsidR="008B7C6D" w:rsidRPr="00E06AD8" w:rsidRDefault="008B7C6D" w:rsidP="00774220">
      <w:pPr>
        <w:spacing w:after="0" w:line="480" w:lineRule="auto"/>
        <w:rPr>
          <w:rFonts w:ascii="Times New Roman" w:hAnsi="Times New Roman"/>
          <w:sz w:val="24"/>
          <w:szCs w:val="24"/>
        </w:rPr>
      </w:pPr>
      <w:ins w:id="2" w:author="Gustafson, Eric -FS" w:date="2020-02-18T14:32:00Z">
        <w:r>
          <w:rPr>
            <w:rFonts w:ascii="Times New Roman" w:hAnsi="Times New Roman"/>
            <w:sz w:val="24"/>
            <w:szCs w:val="24"/>
          </w:rPr>
          <w:t>Word count (Intro through Acknowledgements)</w:t>
        </w:r>
      </w:ins>
      <w:ins w:id="3" w:author="Gustafson, Eric -FS" w:date="2020-02-18T14:33:00Z">
        <w:r>
          <w:rPr>
            <w:rFonts w:ascii="Times New Roman" w:hAnsi="Times New Roman"/>
            <w:sz w:val="24"/>
            <w:szCs w:val="24"/>
          </w:rPr>
          <w:t xml:space="preserve">:  </w:t>
        </w:r>
      </w:ins>
    </w:p>
    <w:p w14:paraId="56670BFD" w14:textId="77777777" w:rsidR="00774220" w:rsidRDefault="00774220" w:rsidP="00774220">
      <w:pPr>
        <w:rPr>
          <w:rFonts w:ascii="Times New Roman" w:hAnsi="Times New Roman" w:cs="Times New Roman"/>
          <w:b/>
          <w:sz w:val="24"/>
          <w:szCs w:val="24"/>
        </w:rPr>
      </w:pPr>
      <w:r>
        <w:rPr>
          <w:rFonts w:ascii="Times New Roman" w:hAnsi="Times New Roman" w:cs="Times New Roman"/>
          <w:b/>
          <w:sz w:val="24"/>
          <w:szCs w:val="24"/>
        </w:rPr>
        <w:br w:type="page"/>
      </w:r>
    </w:p>
    <w:p w14:paraId="4A43BD0E" w14:textId="77777777" w:rsidR="00BF6A4F" w:rsidRDefault="00BF6A4F" w:rsidP="00472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Abstract</w:t>
      </w:r>
    </w:p>
    <w:p w14:paraId="4D34C455" w14:textId="352AC7DB" w:rsidR="007C1574" w:rsidRPr="007C1574" w:rsidRDefault="007C1574" w:rsidP="00355C04">
      <w:pPr>
        <w:rPr>
          <w:rFonts w:ascii="Times New Roman" w:hAnsi="Times New Roman" w:cs="Times New Roman"/>
          <w:sz w:val="24"/>
          <w:szCs w:val="24"/>
        </w:rPr>
      </w:pPr>
      <w:r w:rsidRPr="007C1574">
        <w:rPr>
          <w:rFonts w:ascii="Times New Roman" w:hAnsi="Times New Roman" w:cs="Times New Roman"/>
          <w:sz w:val="24"/>
          <w:szCs w:val="24"/>
        </w:rPr>
        <w:t>American chestnut (</w:t>
      </w:r>
      <w:r w:rsidRPr="007C1574">
        <w:rPr>
          <w:rFonts w:ascii="Times New Roman" w:hAnsi="Times New Roman" w:cs="Times New Roman"/>
          <w:i/>
          <w:sz w:val="24"/>
          <w:szCs w:val="24"/>
        </w:rPr>
        <w:t>Castanea dentata</w:t>
      </w:r>
      <w:r w:rsidRPr="007C1574">
        <w:rPr>
          <w:rFonts w:ascii="Times New Roman" w:hAnsi="Times New Roman" w:cs="Times New Roman"/>
          <w:sz w:val="24"/>
          <w:szCs w:val="24"/>
        </w:rPr>
        <w:t xml:space="preserve">) was </w:t>
      </w:r>
      <w:r>
        <w:rPr>
          <w:rFonts w:ascii="Times New Roman" w:hAnsi="Times New Roman" w:cs="Times New Roman"/>
          <w:sz w:val="24"/>
          <w:szCs w:val="24"/>
        </w:rPr>
        <w:t>functionally extirpated from</w:t>
      </w:r>
      <w:r w:rsidRPr="007C1574">
        <w:rPr>
          <w:rFonts w:ascii="Times New Roman" w:hAnsi="Times New Roman" w:cs="Times New Roman"/>
          <w:sz w:val="24"/>
          <w:szCs w:val="24"/>
        </w:rPr>
        <w:t xml:space="preserve"> eastern U.S. forests </w:t>
      </w:r>
      <w:r>
        <w:rPr>
          <w:rFonts w:ascii="Times New Roman" w:hAnsi="Times New Roman" w:cs="Times New Roman"/>
          <w:sz w:val="24"/>
          <w:szCs w:val="24"/>
        </w:rPr>
        <w:t xml:space="preserve">by a </w:t>
      </w:r>
      <w:r w:rsidRPr="007C1574">
        <w:rPr>
          <w:rFonts w:ascii="Times New Roman" w:hAnsi="Times New Roman" w:cs="Times New Roman"/>
          <w:sz w:val="24"/>
          <w:szCs w:val="24"/>
        </w:rPr>
        <w:t>chestnut blight</w:t>
      </w:r>
      <w:r>
        <w:rPr>
          <w:rFonts w:ascii="Times New Roman" w:hAnsi="Times New Roman" w:cs="Times New Roman"/>
          <w:sz w:val="24"/>
          <w:szCs w:val="24"/>
        </w:rPr>
        <w:t xml:space="preserve"> from Asia</w:t>
      </w:r>
      <w:r w:rsidRPr="007C1574">
        <w:rPr>
          <w:rFonts w:ascii="Times New Roman" w:hAnsi="Times New Roman" w:cs="Times New Roman"/>
          <w:sz w:val="24"/>
          <w:szCs w:val="24"/>
        </w:rPr>
        <w:t xml:space="preserve">.  </w:t>
      </w:r>
      <w:ins w:id="4" w:author="Gustafson, Eric -FS" w:date="2020-02-18T08:15:00Z">
        <w:r w:rsidR="00A25EDE">
          <w:rPr>
            <w:rFonts w:ascii="Times New Roman" w:hAnsi="Times New Roman" w:cs="Times New Roman"/>
            <w:sz w:val="24"/>
            <w:szCs w:val="24"/>
          </w:rPr>
          <w:t>As efforts to produce b</w:t>
        </w:r>
        <w:r w:rsidR="00A25EDE" w:rsidRPr="007C1574">
          <w:rPr>
            <w:rFonts w:ascii="Times New Roman" w:hAnsi="Times New Roman" w:cs="Times New Roman"/>
            <w:sz w:val="24"/>
            <w:szCs w:val="24"/>
          </w:rPr>
          <w:t xml:space="preserve">light-resistant American chestnut genomes </w:t>
        </w:r>
        <w:r w:rsidR="00A25EDE">
          <w:rPr>
            <w:rFonts w:ascii="Times New Roman" w:hAnsi="Times New Roman" w:cs="Times New Roman"/>
            <w:sz w:val="24"/>
            <w:szCs w:val="24"/>
          </w:rPr>
          <w:t xml:space="preserve">advance, approaches to </w:t>
        </w:r>
        <w:r w:rsidR="00A25EDE" w:rsidRPr="007C1574">
          <w:rPr>
            <w:rFonts w:ascii="Times New Roman" w:hAnsi="Times New Roman" w:cs="Times New Roman"/>
            <w:sz w:val="24"/>
            <w:szCs w:val="24"/>
          </w:rPr>
          <w:t>reintroduce chestnut throughout its former range</w:t>
        </w:r>
        <w:r w:rsidR="00A25EDE">
          <w:rPr>
            <w:rFonts w:ascii="Times New Roman" w:hAnsi="Times New Roman" w:cs="Times New Roman"/>
            <w:sz w:val="24"/>
            <w:szCs w:val="24"/>
          </w:rPr>
          <w:t xml:space="preserve"> are being </w:t>
        </w:r>
        <w:commentRangeStart w:id="5"/>
        <w:r w:rsidR="00A25EDE">
          <w:rPr>
            <w:rFonts w:ascii="Times New Roman" w:hAnsi="Times New Roman" w:cs="Times New Roman"/>
            <w:sz w:val="24"/>
            <w:szCs w:val="24"/>
          </w:rPr>
          <w:t>developed</w:t>
        </w:r>
        <w:commentRangeEnd w:id="5"/>
        <w:r w:rsidR="00A25EDE">
          <w:rPr>
            <w:rStyle w:val="CommentReference"/>
          </w:rPr>
          <w:commentReference w:id="5"/>
        </w:r>
        <w:r w:rsidR="00A25EDE" w:rsidRPr="007C1574">
          <w:rPr>
            <w:rFonts w:ascii="Times New Roman" w:hAnsi="Times New Roman" w:cs="Times New Roman"/>
            <w:sz w:val="24"/>
            <w:szCs w:val="24"/>
          </w:rPr>
          <w:t xml:space="preserve">.  </w:t>
        </w:r>
      </w:ins>
      <w:del w:id="6" w:author="Gustafson, Eric -FS" w:date="2020-02-18T08:15:00Z">
        <w:r w:rsidRPr="007C1574" w:rsidDel="00A25EDE">
          <w:rPr>
            <w:rFonts w:ascii="Times New Roman" w:hAnsi="Times New Roman" w:cs="Times New Roman"/>
            <w:sz w:val="24"/>
            <w:szCs w:val="24"/>
          </w:rPr>
          <w:delText xml:space="preserve">Blight-resistant American chestnut </w:delText>
        </w:r>
        <w:r w:rsidR="007531D8" w:rsidDel="00A25EDE">
          <w:rPr>
            <w:rFonts w:ascii="Times New Roman" w:hAnsi="Times New Roman" w:cs="Times New Roman"/>
            <w:sz w:val="24"/>
            <w:szCs w:val="24"/>
          </w:rPr>
          <w:delText>varieties</w:delText>
        </w:r>
        <w:r w:rsidRPr="007C1574" w:rsidDel="00A25EDE">
          <w:rPr>
            <w:rFonts w:ascii="Times New Roman" w:hAnsi="Times New Roman" w:cs="Times New Roman"/>
            <w:sz w:val="24"/>
            <w:szCs w:val="24"/>
          </w:rPr>
          <w:delText xml:space="preserve"> have been produced</w:delText>
        </w:r>
        <w:r w:rsidDel="00A25EDE">
          <w:rPr>
            <w:rFonts w:ascii="Times New Roman" w:hAnsi="Times New Roman" w:cs="Times New Roman"/>
            <w:sz w:val="24"/>
            <w:szCs w:val="24"/>
          </w:rPr>
          <w:delText>, and</w:delText>
        </w:r>
        <w:r w:rsidRPr="007C1574" w:rsidDel="00A25EDE">
          <w:rPr>
            <w:rFonts w:ascii="Times New Roman" w:hAnsi="Times New Roman" w:cs="Times New Roman"/>
            <w:sz w:val="24"/>
            <w:szCs w:val="24"/>
          </w:rPr>
          <w:delText xml:space="preserve"> </w:delText>
        </w:r>
        <w:r w:rsidDel="00A25EDE">
          <w:rPr>
            <w:rFonts w:ascii="Times New Roman" w:hAnsi="Times New Roman" w:cs="Times New Roman"/>
            <w:sz w:val="24"/>
            <w:szCs w:val="24"/>
          </w:rPr>
          <w:delText>efforts are underway</w:delText>
        </w:r>
        <w:r w:rsidRPr="007C1574" w:rsidDel="00A25EDE">
          <w:rPr>
            <w:rFonts w:ascii="Times New Roman" w:hAnsi="Times New Roman" w:cs="Times New Roman"/>
            <w:sz w:val="24"/>
            <w:szCs w:val="24"/>
          </w:rPr>
          <w:delText xml:space="preserve"> to re-introduce chestnut throughout its former range.  </w:delText>
        </w:r>
      </w:del>
      <w:r>
        <w:rPr>
          <w:rFonts w:ascii="Times New Roman" w:hAnsi="Times New Roman" w:cs="Times New Roman"/>
          <w:sz w:val="24"/>
          <w:szCs w:val="24"/>
        </w:rPr>
        <w:t xml:space="preserve">However, </w:t>
      </w:r>
      <w:r w:rsidRPr="00BF6A4F">
        <w:rPr>
          <w:rFonts w:ascii="Times New Roman" w:hAnsi="Times New Roman" w:cs="Times New Roman"/>
          <w:sz w:val="24"/>
          <w:szCs w:val="24"/>
        </w:rPr>
        <w:t xml:space="preserve">chestnut is quite susceptible to </w:t>
      </w:r>
      <w:r>
        <w:rPr>
          <w:rFonts w:ascii="Times New Roman" w:hAnsi="Times New Roman" w:cs="Times New Roman"/>
          <w:sz w:val="24"/>
          <w:szCs w:val="24"/>
        </w:rPr>
        <w:t>a</w:t>
      </w:r>
      <w:r w:rsidRPr="00BF6A4F">
        <w:rPr>
          <w:rFonts w:ascii="Times New Roman" w:hAnsi="Times New Roman" w:cs="Times New Roman"/>
          <w:sz w:val="24"/>
          <w:szCs w:val="24"/>
        </w:rPr>
        <w:t xml:space="preserve"> root disease in the southern half of its former range</w:t>
      </w:r>
      <w:r>
        <w:rPr>
          <w:rFonts w:ascii="Times New Roman" w:hAnsi="Times New Roman" w:cs="Times New Roman"/>
          <w:sz w:val="24"/>
          <w:szCs w:val="24"/>
        </w:rPr>
        <w:t>, and the pathogen that causes the disease is expected to move northward as climate warms.</w:t>
      </w:r>
      <w:r w:rsidRPr="00BF6A4F">
        <w:rPr>
          <w:rFonts w:ascii="Times New Roman" w:hAnsi="Times New Roman" w:cs="Times New Roman"/>
          <w:sz w:val="24"/>
          <w:szCs w:val="24"/>
        </w:rPr>
        <w:t xml:space="preserve"> </w:t>
      </w:r>
      <w:r>
        <w:rPr>
          <w:rFonts w:ascii="Times New Roman" w:hAnsi="Times New Roman" w:cs="Times New Roman"/>
          <w:sz w:val="24"/>
          <w:szCs w:val="24"/>
        </w:rPr>
        <w:t xml:space="preserve"> Because restoration of a self-sustaining chestnut population is a landscape-scale problem, we used a process-based forest landscape model (LANDIS-II) to conduct experiments to quantify the effects of root rot on the effectiveness of chestnut </w:t>
      </w:r>
      <w:r w:rsidR="00EA2E09">
        <w:rPr>
          <w:rFonts w:ascii="Times New Roman" w:hAnsi="Times New Roman" w:cs="Times New Roman"/>
          <w:sz w:val="24"/>
          <w:szCs w:val="24"/>
        </w:rPr>
        <w:t xml:space="preserve">population </w:t>
      </w:r>
      <w:r>
        <w:rPr>
          <w:rFonts w:ascii="Times New Roman" w:hAnsi="Times New Roman" w:cs="Times New Roman"/>
          <w:sz w:val="24"/>
          <w:szCs w:val="24"/>
        </w:rPr>
        <w:t xml:space="preserve">restoration </w:t>
      </w:r>
      <w:r w:rsidR="00355C04">
        <w:rPr>
          <w:rFonts w:ascii="Times New Roman" w:hAnsi="Times New Roman" w:cs="Times New Roman"/>
          <w:sz w:val="24"/>
          <w:szCs w:val="24"/>
        </w:rPr>
        <w:t xml:space="preserve">efforts </w:t>
      </w:r>
      <w:r>
        <w:rPr>
          <w:rFonts w:ascii="Times New Roman" w:hAnsi="Times New Roman" w:cs="Times New Roman"/>
          <w:sz w:val="24"/>
          <w:szCs w:val="24"/>
        </w:rPr>
        <w:t>in the center of the former range of chestnut</w:t>
      </w:r>
      <w:r w:rsidR="00893A65">
        <w:rPr>
          <w:rFonts w:ascii="Times New Roman" w:hAnsi="Times New Roman" w:cs="Times New Roman"/>
          <w:sz w:val="24"/>
          <w:szCs w:val="24"/>
        </w:rPr>
        <w:t xml:space="preserve"> under various climate scenarios</w:t>
      </w:r>
      <w:r>
        <w:rPr>
          <w:rFonts w:ascii="Times New Roman" w:hAnsi="Times New Roman" w:cs="Times New Roman"/>
          <w:sz w:val="24"/>
          <w:szCs w:val="24"/>
        </w:rPr>
        <w:t xml:space="preserve">.  </w:t>
      </w:r>
      <w:r w:rsidR="00355C04">
        <w:rPr>
          <w:rFonts w:ascii="Times New Roman" w:hAnsi="Times New Roman" w:cs="Times New Roman"/>
          <w:sz w:val="24"/>
          <w:szCs w:val="24"/>
        </w:rPr>
        <w:t>We found that…</w:t>
      </w:r>
    </w:p>
    <w:p w14:paraId="22C06F91" w14:textId="77777777" w:rsidR="007C1574" w:rsidRPr="007C1574" w:rsidRDefault="007C1574" w:rsidP="00355C04">
      <w:pPr>
        <w:rPr>
          <w:rFonts w:ascii="Times New Roman" w:hAnsi="Times New Roman"/>
          <w:sz w:val="24"/>
          <w:szCs w:val="24"/>
        </w:rPr>
      </w:pPr>
      <w:r w:rsidRPr="007C1574">
        <w:rPr>
          <w:rFonts w:ascii="Times New Roman" w:hAnsi="Times New Roman"/>
          <w:sz w:val="24"/>
          <w:szCs w:val="24"/>
        </w:rPr>
        <w:t xml:space="preserve">Key </w:t>
      </w:r>
      <w:r w:rsidRPr="00355C04">
        <w:rPr>
          <w:rFonts w:ascii="Times New Roman" w:hAnsi="Times New Roman" w:cs="Times New Roman"/>
          <w:sz w:val="24"/>
          <w:szCs w:val="24"/>
        </w:rPr>
        <w:t>words</w:t>
      </w:r>
      <w:r w:rsidRPr="007C1574">
        <w:rPr>
          <w:rFonts w:ascii="Times New Roman" w:hAnsi="Times New Roman"/>
          <w:sz w:val="24"/>
          <w:szCs w:val="24"/>
        </w:rPr>
        <w:t>: climate change, elevated CO</w:t>
      </w:r>
      <w:r w:rsidRPr="007C1574">
        <w:rPr>
          <w:rFonts w:ascii="Times New Roman" w:hAnsi="Times New Roman"/>
          <w:sz w:val="24"/>
          <w:szCs w:val="24"/>
          <w:vertAlign w:val="subscript"/>
        </w:rPr>
        <w:t>2</w:t>
      </w:r>
      <w:r w:rsidRPr="007C1574">
        <w:rPr>
          <w:rFonts w:ascii="Times New Roman" w:hAnsi="Times New Roman"/>
          <w:sz w:val="24"/>
          <w:szCs w:val="24"/>
        </w:rPr>
        <w:t xml:space="preserve">, American chestnut restoration, root rot disease, </w:t>
      </w:r>
      <w:r w:rsidRPr="007C1574">
        <w:rPr>
          <w:rFonts w:ascii="Times New Roman" w:hAnsi="Times New Roman" w:cs="Times New Roman"/>
          <w:i/>
          <w:sz w:val="24"/>
          <w:szCs w:val="24"/>
        </w:rPr>
        <w:t>Phytophthora cinnamomi,</w:t>
      </w:r>
      <w:r w:rsidRPr="007C1574">
        <w:rPr>
          <w:rFonts w:ascii="Times New Roman" w:hAnsi="Times New Roman" w:cs="Times New Roman"/>
          <w:sz w:val="24"/>
          <w:szCs w:val="24"/>
        </w:rPr>
        <w:t xml:space="preserve"> </w:t>
      </w:r>
      <w:r w:rsidRPr="007C1574">
        <w:rPr>
          <w:rFonts w:ascii="Times New Roman" w:hAnsi="Times New Roman"/>
          <w:i/>
          <w:sz w:val="24"/>
          <w:szCs w:val="24"/>
        </w:rPr>
        <w:t>Castanea dentata</w:t>
      </w:r>
      <w:r w:rsidRPr="007C1574">
        <w:rPr>
          <w:rFonts w:ascii="Times New Roman" w:hAnsi="Times New Roman"/>
          <w:sz w:val="24"/>
          <w:szCs w:val="24"/>
        </w:rPr>
        <w:t>, LANDIS-II, PnET-Succession</w:t>
      </w:r>
    </w:p>
    <w:p w14:paraId="23B89B41" w14:textId="77777777" w:rsidR="00472DCF" w:rsidRDefault="00472DCF" w:rsidP="00472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7C28C5EE" w14:textId="77777777" w:rsidR="00472DCF" w:rsidRDefault="00472DCF" w:rsidP="00472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Background of problem studied</w:t>
      </w:r>
    </w:p>
    <w:p w14:paraId="2D7BDB8E" w14:textId="0469112D" w:rsidR="00A25EDE" w:rsidRPr="005D2D26" w:rsidRDefault="00A25EDE" w:rsidP="005D2D26">
      <w:pPr>
        <w:rPr>
          <w:ins w:id="7" w:author="Gustafson, Eric -FS" w:date="2020-02-18T08:16:00Z"/>
          <w:rFonts w:ascii="Times New Roman" w:hAnsi="Times New Roman" w:cs="Times New Roman"/>
          <w:sz w:val="24"/>
          <w:szCs w:val="24"/>
        </w:rPr>
      </w:pPr>
      <w:ins w:id="8" w:author="Gustafson, Eric -FS" w:date="2020-02-18T08:16:00Z">
        <w:r w:rsidRPr="005D2D26">
          <w:rPr>
            <w:rFonts w:ascii="Times New Roman" w:hAnsi="Times New Roman" w:cs="Times New Roman"/>
            <w:sz w:val="24"/>
            <w:szCs w:val="24"/>
          </w:rPr>
          <w:t>American chestnut (</w:t>
        </w:r>
        <w:r w:rsidRPr="005D2D26">
          <w:rPr>
            <w:rFonts w:ascii="Times New Roman" w:hAnsi="Times New Roman" w:cs="Times New Roman"/>
            <w:i/>
            <w:sz w:val="24"/>
            <w:szCs w:val="24"/>
          </w:rPr>
          <w:t>Castanea dentata</w:t>
        </w:r>
        <w:r w:rsidRPr="005D2D26">
          <w:rPr>
            <w:rFonts w:ascii="Times New Roman" w:hAnsi="Times New Roman" w:cs="Times New Roman"/>
            <w:sz w:val="24"/>
            <w:szCs w:val="24"/>
          </w:rPr>
          <w:t xml:space="preserve">) was an abundant species in many eastern U.S. forests (Ellison et al. 2005) prior to its functional extinction by two invasive fungal pathogens. </w:t>
        </w:r>
      </w:ins>
      <w:ins w:id="9" w:author="Gustafson, Eric -FS" w:date="2020-02-20T08:36:00Z">
        <w:r w:rsidR="00A24580">
          <w:rPr>
            <w:rFonts w:ascii="Times New Roman" w:hAnsi="Times New Roman" w:cs="Times New Roman"/>
            <w:sz w:val="24"/>
            <w:szCs w:val="24"/>
          </w:rPr>
          <w:t xml:space="preserve"> </w:t>
        </w:r>
      </w:ins>
      <w:ins w:id="10" w:author="Gustafson, Eric -FS" w:date="2020-02-18T08:16:00Z">
        <w:r w:rsidRPr="005D2D26">
          <w:rPr>
            <w:rFonts w:ascii="Times New Roman" w:hAnsi="Times New Roman" w:cs="Times New Roman"/>
            <w:sz w:val="24"/>
            <w:szCs w:val="24"/>
          </w:rPr>
          <w:t>Mortality of chestnut in the southern U.S. was first reported in the mid-19</w:t>
        </w:r>
        <w:r w:rsidRPr="005D2D26">
          <w:rPr>
            <w:rFonts w:ascii="Times New Roman" w:hAnsi="Times New Roman" w:cs="Times New Roman"/>
            <w:sz w:val="24"/>
            <w:szCs w:val="24"/>
            <w:vertAlign w:val="superscript"/>
          </w:rPr>
          <w:t>th</w:t>
        </w:r>
        <w:r w:rsidRPr="005D2D26">
          <w:rPr>
            <w:rFonts w:ascii="Times New Roman" w:hAnsi="Times New Roman" w:cs="Times New Roman"/>
            <w:sz w:val="24"/>
            <w:szCs w:val="24"/>
          </w:rPr>
          <w:t xml:space="preserve"> century and is now attributed to infection by the root pathogen </w:t>
        </w:r>
        <w:commentRangeStart w:id="11"/>
        <w:r w:rsidRPr="005D2D26">
          <w:rPr>
            <w:rFonts w:ascii="Times New Roman" w:hAnsi="Times New Roman" w:cs="Times New Roman"/>
            <w:i/>
            <w:iCs/>
            <w:sz w:val="24"/>
            <w:szCs w:val="24"/>
          </w:rPr>
          <w:t>Phytophthora cinnamomi</w:t>
        </w:r>
        <w:r w:rsidRPr="005D2D26">
          <w:rPr>
            <w:rFonts w:ascii="Times New Roman" w:hAnsi="Times New Roman" w:cs="Times New Roman"/>
            <w:sz w:val="24"/>
            <w:szCs w:val="24"/>
          </w:rPr>
          <w:t xml:space="preserve"> (Anagnostakis 2002</w:t>
        </w:r>
        <w:commentRangeEnd w:id="11"/>
        <w:r>
          <w:rPr>
            <w:rStyle w:val="CommentReference"/>
          </w:rPr>
          <w:commentReference w:id="11"/>
        </w:r>
        <w:r w:rsidRPr="005D2D26">
          <w:rPr>
            <w:rFonts w:ascii="Times New Roman" w:hAnsi="Times New Roman" w:cs="Times New Roman"/>
            <w:sz w:val="24"/>
            <w:szCs w:val="24"/>
          </w:rPr>
          <w:t xml:space="preserve">). Chestnut blight, caused by </w:t>
        </w:r>
        <w:r w:rsidRPr="005D2D26">
          <w:rPr>
            <w:rFonts w:ascii="Times New Roman" w:hAnsi="Times New Roman" w:cs="Times New Roman"/>
            <w:i/>
            <w:sz w:val="24"/>
            <w:szCs w:val="24"/>
          </w:rPr>
          <w:t>Cryphonectria parasitica</w:t>
        </w:r>
        <w:r w:rsidRPr="005D2D26">
          <w:rPr>
            <w:rFonts w:ascii="Times New Roman" w:hAnsi="Times New Roman" w:cs="Times New Roman"/>
            <w:sz w:val="24"/>
            <w:szCs w:val="24"/>
          </w:rPr>
          <w:t>, was likely introduced to the US in the late 18</w:t>
        </w:r>
        <w:r w:rsidRPr="005D2D26">
          <w:rPr>
            <w:rFonts w:ascii="Times New Roman" w:hAnsi="Times New Roman" w:cs="Times New Roman"/>
            <w:sz w:val="24"/>
            <w:szCs w:val="24"/>
            <w:vertAlign w:val="superscript"/>
          </w:rPr>
          <w:t>th</w:t>
        </w:r>
        <w:r w:rsidRPr="005D2D26">
          <w:rPr>
            <w:rFonts w:ascii="Times New Roman" w:hAnsi="Times New Roman" w:cs="Times New Roman"/>
            <w:sz w:val="24"/>
            <w:szCs w:val="24"/>
          </w:rPr>
          <w:t xml:space="preserve"> century, and killed most large American chestnuts throughout the species’ range by the 1950s.  Efforts to develop bight-resistant American chestnut populations  using backcross hybridization (Steiner et al. </w:t>
        </w:r>
        <w:commentRangeStart w:id="12"/>
        <w:r w:rsidRPr="005D2D26">
          <w:rPr>
            <w:rFonts w:ascii="Times New Roman" w:hAnsi="Times New Roman" w:cs="Times New Roman"/>
            <w:sz w:val="24"/>
            <w:szCs w:val="24"/>
          </w:rPr>
          <w:t>2017</w:t>
        </w:r>
        <w:commentRangeEnd w:id="12"/>
        <w:r>
          <w:rPr>
            <w:rStyle w:val="CommentReference"/>
          </w:rPr>
          <w:commentReference w:id="12"/>
        </w:r>
        <w:r w:rsidRPr="005D2D26">
          <w:rPr>
            <w:rFonts w:ascii="Times New Roman" w:hAnsi="Times New Roman" w:cs="Times New Roman"/>
            <w:sz w:val="24"/>
            <w:szCs w:val="24"/>
          </w:rPr>
          <w:t xml:space="preserve">) and transgenic techniques (inserting </w:t>
        </w:r>
      </w:ins>
      <w:ins w:id="13" w:author="Gustafson, Eric -FS" w:date="2020-02-18T08:28:00Z">
        <w:r w:rsidR="005D2D26">
          <w:rPr>
            <w:rFonts w:ascii="Times New Roman" w:hAnsi="Times New Roman" w:cs="Times New Roman"/>
            <w:sz w:val="24"/>
            <w:szCs w:val="24"/>
          </w:rPr>
          <w:t xml:space="preserve">an </w:t>
        </w:r>
      </w:ins>
      <w:ins w:id="14" w:author="Gustafson, Eric -FS" w:date="2020-02-18T08:16:00Z">
        <w:r w:rsidRPr="005D2D26">
          <w:rPr>
            <w:rFonts w:ascii="Times New Roman" w:hAnsi="Times New Roman" w:cs="Times New Roman"/>
            <w:sz w:val="24"/>
            <w:szCs w:val="24"/>
          </w:rPr>
          <w:t xml:space="preserve">oxalate oxidase encoding gene from wheat, e.g., Zhang et al. 2013) </w:t>
        </w:r>
      </w:ins>
      <w:ins w:id="15" w:author="Gustafson, Eric -FS" w:date="2020-02-20T08:36:00Z">
        <w:r w:rsidR="00A24580">
          <w:rPr>
            <w:rFonts w:ascii="Times New Roman" w:hAnsi="Times New Roman" w:cs="Times New Roman"/>
            <w:sz w:val="24"/>
            <w:szCs w:val="24"/>
          </w:rPr>
          <w:t>are</w:t>
        </w:r>
      </w:ins>
      <w:ins w:id="16" w:author="Gustafson, Eric -FS" w:date="2020-02-18T08:16:00Z">
        <w:r w:rsidRPr="005D2D26">
          <w:rPr>
            <w:rFonts w:ascii="Times New Roman" w:hAnsi="Times New Roman" w:cs="Times New Roman"/>
            <w:sz w:val="24"/>
            <w:szCs w:val="24"/>
          </w:rPr>
          <w:t xml:space="preserve"> underway. </w:t>
        </w:r>
      </w:ins>
      <w:ins w:id="17" w:author="Gustafson, Eric -FS" w:date="2020-02-18T08:28:00Z">
        <w:r w:rsidR="005D2D26">
          <w:rPr>
            <w:rFonts w:ascii="Times New Roman" w:hAnsi="Times New Roman" w:cs="Times New Roman"/>
            <w:sz w:val="24"/>
            <w:szCs w:val="24"/>
          </w:rPr>
          <w:t xml:space="preserve"> </w:t>
        </w:r>
      </w:ins>
      <w:ins w:id="18" w:author="Gustafson, Eric -FS" w:date="2020-02-18T08:16:00Z">
        <w:r w:rsidRPr="005D2D26">
          <w:rPr>
            <w:rFonts w:ascii="Times New Roman" w:hAnsi="Times New Roman" w:cs="Times New Roman"/>
            <w:sz w:val="24"/>
            <w:szCs w:val="24"/>
          </w:rPr>
          <w:t>More recently, capturing resistance to both root rot and blight in American chestnut breeding populations has become a goal of American chestnut restoration (Westbrook et al. 2019).</w:t>
        </w:r>
      </w:ins>
      <w:ins w:id="19" w:author="Gustafson, Eric -FS" w:date="2020-02-18T08:28:00Z">
        <w:r w:rsidR="005D2D26">
          <w:rPr>
            <w:rFonts w:ascii="Times New Roman" w:hAnsi="Times New Roman" w:cs="Times New Roman"/>
            <w:sz w:val="24"/>
            <w:szCs w:val="24"/>
          </w:rPr>
          <w:t xml:space="preserve">  </w:t>
        </w:r>
      </w:ins>
      <w:ins w:id="20" w:author="Gustafson, Eric -FS" w:date="2020-02-18T08:16:00Z">
        <w:r w:rsidRPr="005D2D26">
          <w:rPr>
            <w:rFonts w:ascii="Times New Roman" w:hAnsi="Times New Roman" w:cs="Times New Roman"/>
            <w:sz w:val="24"/>
            <w:szCs w:val="24"/>
          </w:rPr>
          <w:t>Once genetically diverse populations of blight-resistant American chestnuts are produced,</w:t>
        </w:r>
      </w:ins>
      <w:ins w:id="21" w:author="Gustafson, Eric -FS" w:date="2020-02-20T08:37:00Z">
        <w:r w:rsidR="00A24580">
          <w:rPr>
            <w:rFonts w:ascii="Times New Roman" w:hAnsi="Times New Roman" w:cs="Times New Roman"/>
            <w:sz w:val="24"/>
            <w:szCs w:val="24"/>
          </w:rPr>
          <w:t xml:space="preserve"> offspring of</w:t>
        </w:r>
      </w:ins>
      <w:ins w:id="22" w:author="Gustafson, Eric -FS" w:date="2020-02-18T08:16:00Z">
        <w:r w:rsidRPr="005D2D26">
          <w:rPr>
            <w:rFonts w:ascii="Times New Roman" w:hAnsi="Times New Roman" w:cs="Times New Roman"/>
            <w:sz w:val="24"/>
            <w:szCs w:val="24"/>
          </w:rPr>
          <w:t xml:space="preserve"> these trees will be reintroduced throughout its former range, with the hope of restoring the ecological, economic, and social benefits the species once provided.  </w:t>
        </w:r>
      </w:ins>
    </w:p>
    <w:p w14:paraId="433E39F1" w14:textId="44593610" w:rsidR="00BF6A4F" w:rsidRPr="00BF6A4F" w:rsidDel="00A25EDE" w:rsidRDefault="00BF6A4F" w:rsidP="00BF6A4F">
      <w:pPr>
        <w:rPr>
          <w:del w:id="23" w:author="Gustafson, Eric -FS" w:date="2020-02-18T08:16:00Z"/>
          <w:rFonts w:ascii="Times New Roman" w:hAnsi="Times New Roman" w:cs="Times New Roman"/>
          <w:sz w:val="24"/>
          <w:szCs w:val="24"/>
        </w:rPr>
      </w:pPr>
      <w:del w:id="24" w:author="Gustafson, Eric -FS" w:date="2020-02-18T08:16:00Z">
        <w:r w:rsidRPr="00BF6A4F" w:rsidDel="00A25EDE">
          <w:rPr>
            <w:rFonts w:ascii="Times New Roman" w:hAnsi="Times New Roman" w:cs="Times New Roman"/>
            <w:sz w:val="24"/>
            <w:szCs w:val="24"/>
          </w:rPr>
          <w:delText>American chestnut (</w:delText>
        </w:r>
        <w:r w:rsidRPr="00BF6A4F" w:rsidDel="00A25EDE">
          <w:rPr>
            <w:rFonts w:ascii="Times New Roman" w:hAnsi="Times New Roman" w:cs="Times New Roman"/>
            <w:i/>
            <w:sz w:val="24"/>
            <w:szCs w:val="24"/>
          </w:rPr>
          <w:delText>Castanea dentata</w:delText>
        </w:r>
        <w:r w:rsidRPr="00BF6A4F" w:rsidDel="00A25EDE">
          <w:rPr>
            <w:rFonts w:ascii="Times New Roman" w:hAnsi="Times New Roman" w:cs="Times New Roman"/>
            <w:sz w:val="24"/>
            <w:szCs w:val="24"/>
          </w:rPr>
          <w:delText xml:space="preserve">) was an abundant species in many eastern U.S. forests </w:delText>
        </w:r>
        <w:r w:rsidR="00184520" w:rsidRPr="00BF6A4F" w:rsidDel="00A25EDE">
          <w:rPr>
            <w:rFonts w:ascii="Times New Roman" w:hAnsi="Times New Roman" w:cs="Times New Roman"/>
            <w:sz w:val="24"/>
            <w:szCs w:val="24"/>
          </w:rPr>
          <w:delText xml:space="preserve">(Ellison et al. 2005) </w:delText>
        </w:r>
        <w:r w:rsidRPr="00BF6A4F" w:rsidDel="00A25EDE">
          <w:rPr>
            <w:rFonts w:ascii="Times New Roman" w:hAnsi="Times New Roman" w:cs="Times New Roman"/>
            <w:sz w:val="24"/>
            <w:szCs w:val="24"/>
          </w:rPr>
          <w:delText>prior to its functional extinction by an invasive fungal pathogen, the chestnut blight (</w:delText>
        </w:r>
        <w:r w:rsidRPr="00BF6A4F" w:rsidDel="00A25EDE">
          <w:rPr>
            <w:rFonts w:ascii="Times New Roman" w:hAnsi="Times New Roman" w:cs="Times New Roman"/>
            <w:i/>
            <w:sz w:val="24"/>
            <w:szCs w:val="24"/>
          </w:rPr>
          <w:delText>Cryphonectria parasitica</w:delText>
        </w:r>
        <w:r w:rsidRPr="00BF6A4F" w:rsidDel="00A25EDE">
          <w:rPr>
            <w:rFonts w:ascii="Times New Roman" w:hAnsi="Times New Roman" w:cs="Times New Roman"/>
            <w:sz w:val="24"/>
            <w:szCs w:val="24"/>
          </w:rPr>
          <w:delText xml:space="preserve">).  Blight-resistant American chestnut </w:delText>
        </w:r>
      </w:del>
      <w:del w:id="25" w:author="Gustafson, Eric -FS" w:date="2020-01-28T08:39:00Z">
        <w:r w:rsidR="00184520" w:rsidDel="007531D8">
          <w:rPr>
            <w:rFonts w:ascii="Times New Roman" w:hAnsi="Times New Roman" w:cs="Times New Roman"/>
            <w:sz w:val="24"/>
            <w:szCs w:val="24"/>
          </w:rPr>
          <w:delText>genomes</w:delText>
        </w:r>
        <w:r w:rsidRPr="00BF6A4F" w:rsidDel="007531D8">
          <w:rPr>
            <w:rFonts w:ascii="Times New Roman" w:hAnsi="Times New Roman" w:cs="Times New Roman"/>
            <w:sz w:val="24"/>
            <w:szCs w:val="24"/>
          </w:rPr>
          <w:delText xml:space="preserve"> </w:delText>
        </w:r>
      </w:del>
      <w:del w:id="26" w:author="Gustafson, Eric -FS" w:date="2020-02-18T08:16:00Z">
        <w:r w:rsidRPr="00BF6A4F" w:rsidDel="00A25EDE">
          <w:rPr>
            <w:rFonts w:ascii="Times New Roman" w:hAnsi="Times New Roman" w:cs="Times New Roman"/>
            <w:sz w:val="24"/>
            <w:szCs w:val="24"/>
          </w:rPr>
          <w:delText xml:space="preserve">have been produced using backcross hybridization (4% Chinese chestnut, e.g., Diskin et al. 2006) and transgenic techniques (inserting wheat </w:delText>
        </w:r>
      </w:del>
      <w:del w:id="27" w:author="Gustafson, Eric -FS" w:date="2020-01-28T08:40:00Z">
        <w:r w:rsidRPr="00BF6A4F" w:rsidDel="007531D8">
          <w:rPr>
            <w:rFonts w:ascii="Times New Roman" w:hAnsi="Times New Roman" w:cs="Times New Roman"/>
            <w:sz w:val="24"/>
            <w:szCs w:val="24"/>
          </w:rPr>
          <w:delText>genes</w:delText>
        </w:r>
      </w:del>
      <w:del w:id="28" w:author="Gustafson, Eric -FS" w:date="2020-02-18T08:16:00Z">
        <w:r w:rsidRPr="00BF6A4F" w:rsidDel="00A25EDE">
          <w:rPr>
            <w:rFonts w:ascii="Times New Roman" w:hAnsi="Times New Roman" w:cs="Times New Roman"/>
            <w:sz w:val="24"/>
            <w:szCs w:val="24"/>
          </w:rPr>
          <w:delText>, e.g., Zhang et al. 2013).  The American Chestnut Foundation</w:delText>
        </w:r>
        <w:r w:rsidDel="00A25EDE">
          <w:delText xml:space="preserve"> </w:delText>
        </w:r>
        <w:r w:rsidRPr="00BF6A4F" w:rsidDel="00A25EDE">
          <w:rPr>
            <w:rFonts w:ascii="Times New Roman" w:hAnsi="Times New Roman" w:cs="Times New Roman"/>
            <w:sz w:val="24"/>
            <w:szCs w:val="24"/>
          </w:rPr>
          <w:delText>and others</w:delText>
        </w:r>
        <w:r w:rsidDel="00A25EDE">
          <w:delText xml:space="preserve"> </w:delText>
        </w:r>
        <w:r w:rsidRPr="00BF6A4F" w:rsidDel="00A25EDE">
          <w:rPr>
            <w:rFonts w:ascii="Times New Roman" w:hAnsi="Times New Roman" w:cs="Times New Roman"/>
            <w:sz w:val="24"/>
            <w:szCs w:val="24"/>
          </w:rPr>
          <w:delText xml:space="preserve">are </w:delText>
        </w:r>
        <w:r w:rsidR="00184520" w:rsidDel="00A25EDE">
          <w:rPr>
            <w:rFonts w:ascii="Times New Roman" w:hAnsi="Times New Roman" w:cs="Times New Roman"/>
            <w:sz w:val="24"/>
            <w:szCs w:val="24"/>
          </w:rPr>
          <w:delText>wor</w:delText>
        </w:r>
        <w:r w:rsidRPr="00BF6A4F" w:rsidDel="00A25EDE">
          <w:rPr>
            <w:rFonts w:ascii="Times New Roman" w:hAnsi="Times New Roman" w:cs="Times New Roman"/>
            <w:sz w:val="24"/>
            <w:szCs w:val="24"/>
          </w:rPr>
          <w:delText xml:space="preserve">king to re-introduce </w:delText>
        </w:r>
        <w:r w:rsidR="00184520" w:rsidDel="00A25EDE">
          <w:rPr>
            <w:rFonts w:ascii="Times New Roman" w:hAnsi="Times New Roman" w:cs="Times New Roman"/>
            <w:sz w:val="24"/>
            <w:szCs w:val="24"/>
          </w:rPr>
          <w:delText>b</w:delText>
        </w:r>
        <w:r w:rsidR="00184520" w:rsidRPr="00BF6A4F" w:rsidDel="00A25EDE">
          <w:rPr>
            <w:rFonts w:ascii="Times New Roman" w:hAnsi="Times New Roman" w:cs="Times New Roman"/>
            <w:sz w:val="24"/>
            <w:szCs w:val="24"/>
          </w:rPr>
          <w:delText xml:space="preserve">light-resistant </w:delText>
        </w:r>
        <w:r w:rsidRPr="00BF6A4F" w:rsidDel="00A25EDE">
          <w:rPr>
            <w:rFonts w:ascii="Times New Roman" w:hAnsi="Times New Roman" w:cs="Times New Roman"/>
            <w:sz w:val="24"/>
            <w:szCs w:val="24"/>
          </w:rPr>
          <w:delText>chestnut</w:delText>
        </w:r>
        <w:r w:rsidR="00184520" w:rsidDel="00A25EDE">
          <w:rPr>
            <w:rFonts w:ascii="Times New Roman" w:hAnsi="Times New Roman" w:cs="Times New Roman"/>
            <w:sz w:val="24"/>
            <w:szCs w:val="24"/>
          </w:rPr>
          <w:delText>s</w:delText>
        </w:r>
        <w:r w:rsidRPr="00BF6A4F" w:rsidDel="00A25EDE">
          <w:rPr>
            <w:rFonts w:ascii="Times New Roman" w:hAnsi="Times New Roman" w:cs="Times New Roman"/>
            <w:sz w:val="24"/>
            <w:szCs w:val="24"/>
          </w:rPr>
          <w:delText xml:space="preserve"> throughout its former range</w:delText>
        </w:r>
        <w:r w:rsidR="00184520" w:rsidDel="00A25EDE">
          <w:rPr>
            <w:rFonts w:ascii="Times New Roman" w:hAnsi="Times New Roman" w:cs="Times New Roman"/>
            <w:sz w:val="24"/>
            <w:szCs w:val="24"/>
          </w:rPr>
          <w:delText>, hoping</w:delText>
        </w:r>
        <w:r w:rsidRPr="00BF6A4F" w:rsidDel="00A25EDE">
          <w:rPr>
            <w:rFonts w:ascii="Times New Roman" w:hAnsi="Times New Roman" w:cs="Times New Roman"/>
            <w:sz w:val="24"/>
            <w:szCs w:val="24"/>
          </w:rPr>
          <w:delText xml:space="preserve"> to restore its </w:delText>
        </w:r>
        <w:r w:rsidR="00184520" w:rsidDel="00A25EDE">
          <w:rPr>
            <w:rFonts w:ascii="Times New Roman" w:hAnsi="Times New Roman" w:cs="Times New Roman"/>
            <w:sz w:val="24"/>
            <w:szCs w:val="24"/>
          </w:rPr>
          <w:delText xml:space="preserve">aesthetic, </w:delText>
        </w:r>
        <w:r w:rsidRPr="00BF6A4F" w:rsidDel="00A25EDE">
          <w:rPr>
            <w:rFonts w:ascii="Times New Roman" w:hAnsi="Times New Roman" w:cs="Times New Roman"/>
            <w:sz w:val="24"/>
            <w:szCs w:val="24"/>
          </w:rPr>
          <w:delText xml:space="preserve">ecological and commercial values.  </w:delText>
        </w:r>
      </w:del>
    </w:p>
    <w:p w14:paraId="45419D67" w14:textId="4489396C" w:rsidR="00BF6A4F" w:rsidRPr="00BF6A4F" w:rsidRDefault="00BF6A4F" w:rsidP="00BF6A4F">
      <w:pPr>
        <w:rPr>
          <w:rFonts w:ascii="Times New Roman" w:hAnsi="Times New Roman" w:cs="Times New Roman"/>
          <w:sz w:val="24"/>
          <w:szCs w:val="24"/>
        </w:rPr>
      </w:pPr>
      <w:r w:rsidRPr="00BF6A4F">
        <w:rPr>
          <w:rFonts w:ascii="Times New Roman" w:hAnsi="Times New Roman" w:cs="Times New Roman"/>
          <w:sz w:val="24"/>
          <w:szCs w:val="24"/>
        </w:rPr>
        <w:t xml:space="preserve">There are many uncertainties associated with such an undertaking.  Chestnut must be capable of successfully competing with established cohorts </w:t>
      </w:r>
      <w:ins w:id="29" w:author="Gustafson, Eric -FS" w:date="2020-02-18T08:17:00Z">
        <w:r w:rsidR="00A25EDE">
          <w:rPr>
            <w:rFonts w:ascii="Times New Roman" w:hAnsi="Times New Roman" w:cs="Times New Roman"/>
            <w:sz w:val="24"/>
            <w:szCs w:val="24"/>
          </w:rPr>
          <w:t>of other species</w:t>
        </w:r>
        <w:r w:rsidR="00A25EDE" w:rsidRPr="00BF6A4F">
          <w:rPr>
            <w:rFonts w:ascii="Times New Roman" w:hAnsi="Times New Roman" w:cs="Times New Roman"/>
            <w:sz w:val="24"/>
            <w:szCs w:val="24"/>
          </w:rPr>
          <w:t xml:space="preserve"> </w:t>
        </w:r>
      </w:ins>
      <w:r w:rsidRPr="00BF6A4F">
        <w:rPr>
          <w:rFonts w:ascii="Times New Roman" w:hAnsi="Times New Roman" w:cs="Times New Roman"/>
          <w:sz w:val="24"/>
          <w:szCs w:val="24"/>
        </w:rPr>
        <w:t xml:space="preserve">in order to achieve a self-sustaining population.  Chestnut must also be able to adapt to the novel abiotic (e.g., climate, air </w:t>
      </w:r>
      <w:r w:rsidRPr="00BF6A4F">
        <w:rPr>
          <w:rFonts w:ascii="Times New Roman" w:hAnsi="Times New Roman" w:cs="Times New Roman"/>
          <w:sz w:val="24"/>
          <w:szCs w:val="24"/>
        </w:rPr>
        <w:lastRenderedPageBreak/>
        <w:t xml:space="preserve">chemistry) and biotic (e.g., insect pests, exotic species) conditions that are becoming quite different than they were </w:t>
      </w:r>
      <w:ins w:id="30" w:author="Gustafson, Eric -FS" w:date="2020-02-18T08:17:00Z">
        <w:r w:rsidR="00A25EDE">
          <w:rPr>
            <w:rFonts w:ascii="Times New Roman" w:hAnsi="Times New Roman" w:cs="Times New Roman"/>
            <w:sz w:val="24"/>
            <w:szCs w:val="24"/>
          </w:rPr>
          <w:t>when the species was dominant</w:t>
        </w:r>
      </w:ins>
      <w:del w:id="31" w:author="Gustafson, Eric -FS" w:date="2020-02-18T08:17:00Z">
        <w:r w:rsidRPr="00BF6A4F" w:rsidDel="00A25EDE">
          <w:rPr>
            <w:rFonts w:ascii="Times New Roman" w:hAnsi="Times New Roman" w:cs="Times New Roman"/>
            <w:sz w:val="24"/>
            <w:szCs w:val="24"/>
          </w:rPr>
          <w:delText>100 years ago</w:delText>
        </w:r>
      </w:del>
      <w:r w:rsidRPr="00BF6A4F">
        <w:rPr>
          <w:rFonts w:ascii="Times New Roman" w:hAnsi="Times New Roman" w:cs="Times New Roman"/>
          <w:sz w:val="24"/>
          <w:szCs w:val="24"/>
        </w:rPr>
        <w:t>.  Gustafson et al (2018) used a forest landscape model (LANDIS-II) to project the efficacy of various climate and chestnut restoration scenarios in western Maryland (USA) by mechanistically accounting for temperature and elevated CO</w:t>
      </w:r>
      <w:r w:rsidRPr="00422ABD">
        <w:rPr>
          <w:rFonts w:ascii="Times New Roman" w:hAnsi="Times New Roman" w:cs="Times New Roman"/>
          <w:sz w:val="24"/>
          <w:szCs w:val="24"/>
          <w:vertAlign w:val="subscript"/>
        </w:rPr>
        <w:t>2</w:t>
      </w:r>
      <w:r w:rsidRPr="00BF6A4F">
        <w:rPr>
          <w:rFonts w:ascii="Times New Roman" w:hAnsi="Times New Roman" w:cs="Times New Roman"/>
          <w:sz w:val="24"/>
          <w:szCs w:val="24"/>
        </w:rPr>
        <w:t xml:space="preserve"> effects on growth and for natural and anthropogenic disturbances.  They found that with aggressive restoration efforts, chestnut can again become an important component of forested ecosystems in the Appalachian Mountains.  However, one critique of that study was the omission of the effects of </w:t>
      </w:r>
      <w:del w:id="32" w:author="Gustafson, Eric -FS" w:date="2020-02-18T08:30:00Z">
        <w:r w:rsidRPr="00BF6A4F" w:rsidDel="005D2D26">
          <w:rPr>
            <w:rFonts w:ascii="Times New Roman" w:hAnsi="Times New Roman" w:cs="Times New Roman"/>
            <w:sz w:val="24"/>
            <w:szCs w:val="24"/>
          </w:rPr>
          <w:delText xml:space="preserve">a </w:delText>
        </w:r>
      </w:del>
      <w:commentRangeStart w:id="33"/>
      <w:ins w:id="34" w:author="Gustafson, Eric -FS" w:date="2020-02-18T08:18:00Z">
        <w:r w:rsidR="00A25EDE">
          <w:rPr>
            <w:rFonts w:ascii="Times New Roman" w:hAnsi="Times New Roman" w:cs="Times New Roman"/>
            <w:sz w:val="24"/>
            <w:szCs w:val="24"/>
          </w:rPr>
          <w:t>Phytophthora root rot</w:t>
        </w:r>
        <w:commentRangeEnd w:id="33"/>
        <w:r w:rsidR="00A25EDE">
          <w:rPr>
            <w:rStyle w:val="CommentReference"/>
          </w:rPr>
          <w:commentReference w:id="33"/>
        </w:r>
      </w:ins>
      <w:del w:id="35" w:author="Gustafson, Eric -FS" w:date="2020-02-18T08:18:00Z">
        <w:r w:rsidRPr="00BF6A4F" w:rsidDel="00A25EDE">
          <w:rPr>
            <w:rFonts w:ascii="Times New Roman" w:hAnsi="Times New Roman" w:cs="Times New Roman"/>
            <w:sz w:val="24"/>
            <w:szCs w:val="24"/>
          </w:rPr>
          <w:delText>pathogen that attacks the roots of susceptible trees</w:delText>
        </w:r>
      </w:del>
      <w:r w:rsidRPr="00BF6A4F">
        <w:rPr>
          <w:rFonts w:ascii="Times New Roman" w:hAnsi="Times New Roman" w:cs="Times New Roman"/>
          <w:sz w:val="24"/>
          <w:szCs w:val="24"/>
        </w:rPr>
        <w:t>.</w:t>
      </w:r>
    </w:p>
    <w:p w14:paraId="014063DF" w14:textId="14F79F86" w:rsidR="00BF6A4F" w:rsidRPr="00BF6A4F" w:rsidRDefault="007531D8" w:rsidP="00BF6A4F">
      <w:pPr>
        <w:rPr>
          <w:rFonts w:ascii="Times New Roman" w:hAnsi="Times New Roman" w:cs="Times New Roman"/>
          <w:sz w:val="24"/>
          <w:szCs w:val="24"/>
        </w:rPr>
      </w:pPr>
      <w:ins w:id="36" w:author="Gustafson, Eric -FS" w:date="2020-01-28T08:41:00Z">
        <w:r w:rsidRPr="00BF6A4F">
          <w:rPr>
            <w:rFonts w:ascii="Times New Roman" w:hAnsi="Times New Roman" w:cs="Times New Roman"/>
            <w:sz w:val="24"/>
            <w:szCs w:val="24"/>
          </w:rPr>
          <w:t xml:space="preserve">American chestnut is quite susceptible to the root disease (root rot) caused by </w:t>
        </w:r>
        <w:r w:rsidRPr="00BF6A4F">
          <w:rPr>
            <w:rFonts w:ascii="Times New Roman" w:hAnsi="Times New Roman" w:cs="Times New Roman"/>
            <w:i/>
            <w:sz w:val="24"/>
            <w:szCs w:val="24"/>
          </w:rPr>
          <w:t>Phytophthora cinnamomi</w:t>
        </w:r>
        <w:r w:rsidRPr="00BF6A4F">
          <w:rPr>
            <w:rFonts w:ascii="Times New Roman" w:hAnsi="Times New Roman" w:cs="Times New Roman"/>
            <w:sz w:val="24"/>
            <w:szCs w:val="24"/>
          </w:rPr>
          <w:t xml:space="preserve"> Rands</w:t>
        </w:r>
        <w:r>
          <w:rPr>
            <w:rFonts w:ascii="Times New Roman" w:hAnsi="Times New Roman" w:cs="Times New Roman"/>
            <w:sz w:val="24"/>
            <w:szCs w:val="24"/>
          </w:rPr>
          <w:t xml:space="preserve"> and</w:t>
        </w:r>
        <w:r w:rsidRPr="00AF0AFF">
          <w:rPr>
            <w:rFonts w:ascii="Times New Roman" w:hAnsi="Times New Roman" w:cs="Times New Roman"/>
            <w:sz w:val="24"/>
            <w:szCs w:val="24"/>
          </w:rPr>
          <w:t xml:space="preserve"> </w:t>
        </w:r>
        <w:r>
          <w:rPr>
            <w:rFonts w:ascii="Times New Roman" w:hAnsi="Times New Roman" w:cs="Times New Roman"/>
            <w:sz w:val="24"/>
            <w:szCs w:val="24"/>
          </w:rPr>
          <w:t>it is thought to have suffered extensive mortality caused by the root pathogen prior to the arrival of chestnut blight</w:t>
        </w:r>
        <w:r w:rsidRPr="00BF6A4F">
          <w:rPr>
            <w:rFonts w:ascii="Times New Roman" w:hAnsi="Times New Roman" w:cs="Times New Roman"/>
            <w:sz w:val="24"/>
            <w:szCs w:val="24"/>
          </w:rPr>
          <w:t xml:space="preserve"> in the southern half of its former range</w:t>
        </w:r>
        <w:r>
          <w:rPr>
            <w:rFonts w:ascii="Times New Roman" w:hAnsi="Times New Roman" w:cs="Times New Roman"/>
            <w:sz w:val="24"/>
            <w:szCs w:val="24"/>
          </w:rPr>
          <w:t xml:space="preserve"> (</w:t>
        </w:r>
        <w:r w:rsidRPr="00BF6A4F">
          <w:rPr>
            <w:rFonts w:ascii="Times New Roman" w:hAnsi="Times New Roman" w:cs="Times New Roman"/>
            <w:sz w:val="24"/>
            <w:szCs w:val="24"/>
          </w:rPr>
          <w:t>Anagnostakis 2012</w:t>
        </w:r>
        <w:r>
          <w:rPr>
            <w:rFonts w:ascii="Times New Roman" w:hAnsi="Times New Roman" w:cs="Times New Roman"/>
            <w:sz w:val="24"/>
            <w:szCs w:val="24"/>
          </w:rPr>
          <w:t>).</w:t>
        </w:r>
        <w:r w:rsidRPr="00BF6A4F">
          <w:rPr>
            <w:rFonts w:ascii="Times New Roman" w:hAnsi="Times New Roman" w:cs="Times New Roman"/>
            <w:sz w:val="24"/>
            <w:szCs w:val="24"/>
          </w:rPr>
          <w:t xml:space="preserve"> </w:t>
        </w:r>
        <w:r>
          <w:rPr>
            <w:rFonts w:ascii="Times New Roman" w:hAnsi="Times New Roman" w:cs="Times New Roman"/>
            <w:sz w:val="24"/>
            <w:szCs w:val="24"/>
          </w:rPr>
          <w:t xml:space="preserve"> The pathogen infects a wide range of hosts with pathogenic activity increased by warm wet soils</w:t>
        </w:r>
      </w:ins>
      <w:ins w:id="37" w:author="Gustafson, Eric -FS" w:date="2020-01-28T13:38:00Z">
        <w:r w:rsidR="00B00D01">
          <w:rPr>
            <w:rFonts w:ascii="Times New Roman" w:hAnsi="Times New Roman" w:cs="Times New Roman"/>
            <w:sz w:val="24"/>
            <w:szCs w:val="24"/>
          </w:rPr>
          <w:t>,</w:t>
        </w:r>
      </w:ins>
      <w:ins w:id="38" w:author="Gustafson, Eric -FS" w:date="2020-01-28T08:41:00Z">
        <w:r>
          <w:rPr>
            <w:rFonts w:ascii="Times New Roman" w:hAnsi="Times New Roman" w:cs="Times New Roman"/>
            <w:sz w:val="24"/>
            <w:szCs w:val="24"/>
          </w:rPr>
          <w:t xml:space="preserve"> but is limited </w:t>
        </w:r>
      </w:ins>
      <w:ins w:id="39" w:author="Gustafson, Eric -FS" w:date="2020-01-28T13:38:00Z">
        <w:r w:rsidR="00B00D01">
          <w:rPr>
            <w:rFonts w:ascii="Times New Roman" w:hAnsi="Times New Roman" w:cs="Times New Roman"/>
            <w:sz w:val="24"/>
            <w:szCs w:val="24"/>
          </w:rPr>
          <w:t>in</w:t>
        </w:r>
      </w:ins>
      <w:ins w:id="40" w:author="Gustafson, Eric -FS" w:date="2020-01-28T08:41:00Z">
        <w:r>
          <w:rPr>
            <w:rFonts w:ascii="Times New Roman" w:hAnsi="Times New Roman" w:cs="Times New Roman"/>
            <w:sz w:val="24"/>
            <w:szCs w:val="24"/>
          </w:rPr>
          <w:t xml:space="preserve"> soils that freeze deeply in winter (Sinclair and Lyon 2005).  Because the pathogen</w:t>
        </w:r>
        <w:r w:rsidRPr="00BF6A4F">
          <w:rPr>
            <w:rFonts w:ascii="Times New Roman" w:hAnsi="Times New Roman" w:cs="Times New Roman"/>
            <w:sz w:val="24"/>
            <w:szCs w:val="24"/>
          </w:rPr>
          <w:t xml:space="preserve"> </w:t>
        </w:r>
      </w:ins>
      <w:ins w:id="41" w:author="Gustafson, Eric -FS" w:date="2020-01-28T13:38:00Z">
        <w:r w:rsidR="00B00D01">
          <w:rPr>
            <w:rFonts w:ascii="Times New Roman" w:hAnsi="Times New Roman" w:cs="Times New Roman"/>
            <w:sz w:val="24"/>
            <w:szCs w:val="24"/>
          </w:rPr>
          <w:t xml:space="preserve">currently </w:t>
        </w:r>
      </w:ins>
      <w:ins w:id="42" w:author="Gustafson, Eric -FS" w:date="2020-01-28T13:39:00Z">
        <w:r w:rsidR="00B00D01">
          <w:rPr>
            <w:rFonts w:ascii="Times New Roman" w:hAnsi="Times New Roman" w:cs="Times New Roman"/>
            <w:sz w:val="24"/>
            <w:szCs w:val="24"/>
          </w:rPr>
          <w:t xml:space="preserve">only </w:t>
        </w:r>
      </w:ins>
      <w:ins w:id="43" w:author="Gustafson, Eric -FS" w:date="2020-01-28T13:38:00Z">
        <w:r w:rsidR="00B00D01">
          <w:rPr>
            <w:rFonts w:ascii="Times New Roman" w:hAnsi="Times New Roman" w:cs="Times New Roman"/>
            <w:sz w:val="24"/>
            <w:szCs w:val="24"/>
          </w:rPr>
          <w:t xml:space="preserve">occurs below 40⁰N latitude </w:t>
        </w:r>
      </w:ins>
      <w:ins w:id="44" w:author="Gustafson, Eric -FS" w:date="2020-02-06T10:11:00Z">
        <w:r w:rsidR="00DA2400">
          <w:rPr>
            <w:rFonts w:ascii="Times New Roman" w:hAnsi="Times New Roman" w:cs="Times New Roman"/>
            <w:sz w:val="24"/>
            <w:szCs w:val="24"/>
          </w:rPr>
          <w:t>due to</w:t>
        </w:r>
      </w:ins>
      <w:ins w:id="45" w:author="Gustafson, Eric -FS" w:date="2020-01-28T08:41:00Z">
        <w:r>
          <w:rPr>
            <w:rFonts w:ascii="Times New Roman" w:hAnsi="Times New Roman" w:cs="Times New Roman"/>
            <w:sz w:val="24"/>
            <w:szCs w:val="24"/>
          </w:rPr>
          <w:t xml:space="preserve"> c</w:t>
        </w:r>
        <w:r w:rsidR="00DA2400">
          <w:rPr>
            <w:rFonts w:ascii="Times New Roman" w:hAnsi="Times New Roman" w:cs="Times New Roman"/>
            <w:sz w:val="24"/>
            <w:szCs w:val="24"/>
          </w:rPr>
          <w:t>old-</w:t>
        </w:r>
      </w:ins>
      <w:ins w:id="46" w:author="Gustafson, Eric -FS" w:date="2020-02-06T10:11:00Z">
        <w:r w:rsidR="00DA2400">
          <w:rPr>
            <w:rFonts w:ascii="Times New Roman" w:hAnsi="Times New Roman" w:cs="Times New Roman"/>
            <w:sz w:val="24"/>
            <w:szCs w:val="24"/>
          </w:rPr>
          <w:t>limitation</w:t>
        </w:r>
      </w:ins>
      <w:ins w:id="47" w:author="Gustafson, Eric -FS" w:date="2020-01-28T08:41:00Z">
        <w:r>
          <w:rPr>
            <w:rFonts w:ascii="Times New Roman" w:hAnsi="Times New Roman" w:cs="Times New Roman"/>
            <w:sz w:val="24"/>
            <w:szCs w:val="24"/>
          </w:rPr>
          <w:t>,</w:t>
        </w:r>
      </w:ins>
      <w:ins w:id="48" w:author="Gustafson, Eric -FS" w:date="2020-01-28T13:35:00Z">
        <w:r w:rsidR="00B00D01">
          <w:rPr>
            <w:rFonts w:ascii="Times New Roman" w:hAnsi="Times New Roman" w:cs="Times New Roman"/>
            <w:sz w:val="24"/>
            <w:szCs w:val="24"/>
          </w:rPr>
          <w:t xml:space="preserve"> </w:t>
        </w:r>
      </w:ins>
      <w:ins w:id="49" w:author="Gustafson, Eric -FS" w:date="2020-01-28T08:41:00Z">
        <w:r>
          <w:rPr>
            <w:rFonts w:ascii="Times New Roman" w:hAnsi="Times New Roman" w:cs="Times New Roman"/>
            <w:sz w:val="24"/>
            <w:szCs w:val="24"/>
          </w:rPr>
          <w:t>it</w:t>
        </w:r>
        <w:r w:rsidRPr="00BF6A4F">
          <w:rPr>
            <w:rFonts w:ascii="Times New Roman" w:hAnsi="Times New Roman" w:cs="Times New Roman"/>
            <w:sz w:val="24"/>
            <w:szCs w:val="24"/>
          </w:rPr>
          <w:t xml:space="preserve"> is expected to move northward (and upward) as conditions warm (</w:t>
        </w:r>
        <w:r>
          <w:rPr>
            <w:rFonts w:ascii="Times New Roman" w:hAnsi="Times New Roman" w:cs="Times New Roman"/>
            <w:sz w:val="24"/>
            <w:szCs w:val="24"/>
          </w:rPr>
          <w:t>McConnell and Balci 2014</w:t>
        </w:r>
        <w:r w:rsidRPr="00BF6A4F">
          <w:rPr>
            <w:rFonts w:ascii="Times New Roman" w:hAnsi="Times New Roman" w:cs="Times New Roman"/>
            <w:sz w:val="24"/>
            <w:szCs w:val="24"/>
          </w:rPr>
          <w:t xml:space="preserve">, Burgess et al 2017).  </w:t>
        </w:r>
        <w:r>
          <w:rPr>
            <w:rFonts w:ascii="Times New Roman" w:hAnsi="Times New Roman" w:cs="Times New Roman"/>
            <w:sz w:val="24"/>
            <w:szCs w:val="24"/>
          </w:rPr>
          <w:t xml:space="preserve">Restoration plantings north of 40⁰N latitude currently do not need resistance to </w:t>
        </w:r>
        <w:r w:rsidRPr="00B929BC">
          <w:rPr>
            <w:rFonts w:ascii="Times New Roman" w:hAnsi="Times New Roman" w:cs="Times New Roman"/>
            <w:i/>
            <w:iCs/>
            <w:sz w:val="24"/>
            <w:szCs w:val="24"/>
          </w:rPr>
          <w:t>P. cinnamomi</w:t>
        </w:r>
      </w:ins>
      <w:ins w:id="50" w:author="Gustafson, Eric -FS" w:date="2020-01-28T13:36:00Z">
        <w:r w:rsidR="00B00D01">
          <w:rPr>
            <w:rFonts w:ascii="Times New Roman" w:hAnsi="Times New Roman" w:cs="Times New Roman"/>
            <w:iCs/>
            <w:sz w:val="24"/>
            <w:szCs w:val="24"/>
          </w:rPr>
          <w:t>,</w:t>
        </w:r>
      </w:ins>
      <w:ins w:id="51" w:author="Gustafson, Eric -FS" w:date="2020-01-28T08:41:00Z">
        <w:r w:rsidRPr="00B929BC">
          <w:rPr>
            <w:rFonts w:ascii="Times New Roman" w:hAnsi="Times New Roman" w:cs="Times New Roman"/>
            <w:i/>
            <w:iCs/>
            <w:sz w:val="24"/>
            <w:szCs w:val="24"/>
          </w:rPr>
          <w:t xml:space="preserve"> </w:t>
        </w:r>
        <w:r w:rsidR="00B00D01">
          <w:rPr>
            <w:rFonts w:ascii="Times New Roman" w:hAnsi="Times New Roman" w:cs="Times New Roman"/>
            <w:sz w:val="24"/>
            <w:szCs w:val="24"/>
          </w:rPr>
          <w:t>but as climate</w:t>
        </w:r>
        <w:r>
          <w:rPr>
            <w:rFonts w:ascii="Times New Roman" w:hAnsi="Times New Roman" w:cs="Times New Roman"/>
            <w:sz w:val="24"/>
            <w:szCs w:val="24"/>
          </w:rPr>
          <w:t xml:space="preserve"> warm</w:t>
        </w:r>
      </w:ins>
      <w:ins w:id="52" w:author="Gustafson, Eric -FS" w:date="2020-01-28T13:36:00Z">
        <w:r w:rsidR="00B00D01">
          <w:rPr>
            <w:rFonts w:ascii="Times New Roman" w:hAnsi="Times New Roman" w:cs="Times New Roman"/>
            <w:sz w:val="24"/>
            <w:szCs w:val="24"/>
          </w:rPr>
          <w:t>s,</w:t>
        </w:r>
      </w:ins>
      <w:ins w:id="53" w:author="Gustafson, Eric -FS" w:date="2020-01-28T08:41:00Z">
        <w:r>
          <w:rPr>
            <w:rFonts w:ascii="Times New Roman" w:hAnsi="Times New Roman" w:cs="Times New Roman"/>
            <w:sz w:val="24"/>
            <w:szCs w:val="24"/>
          </w:rPr>
          <w:t xml:space="preserve"> resistance will became increasingly important </w:t>
        </w:r>
      </w:ins>
      <w:ins w:id="54" w:author="Gustafson, Eric -FS" w:date="2020-01-28T13:36:00Z">
        <w:r w:rsidR="00B00D01">
          <w:rPr>
            <w:rFonts w:ascii="Times New Roman" w:hAnsi="Times New Roman" w:cs="Times New Roman"/>
            <w:sz w:val="24"/>
            <w:szCs w:val="24"/>
          </w:rPr>
          <w:t>throughout</w:t>
        </w:r>
      </w:ins>
      <w:ins w:id="55" w:author="Gustafson, Eric -FS" w:date="2020-01-28T08:41:00Z">
        <w:r>
          <w:rPr>
            <w:rFonts w:ascii="Times New Roman" w:hAnsi="Times New Roman" w:cs="Times New Roman"/>
            <w:sz w:val="24"/>
            <w:szCs w:val="24"/>
          </w:rPr>
          <w:t xml:space="preserve"> </w:t>
        </w:r>
      </w:ins>
      <w:ins w:id="56" w:author="Gustafson, Eric -FS" w:date="2020-01-28T13:36:00Z">
        <w:r w:rsidR="00B00D01">
          <w:rPr>
            <w:rFonts w:ascii="Times New Roman" w:hAnsi="Times New Roman" w:cs="Times New Roman"/>
            <w:sz w:val="24"/>
            <w:szCs w:val="24"/>
          </w:rPr>
          <w:t xml:space="preserve">the former range of </w:t>
        </w:r>
      </w:ins>
      <w:ins w:id="57" w:author="Gustafson, Eric -FS" w:date="2020-01-28T08:41:00Z">
        <w:r w:rsidR="00B00D01">
          <w:rPr>
            <w:rFonts w:ascii="Times New Roman" w:hAnsi="Times New Roman" w:cs="Times New Roman"/>
            <w:sz w:val="24"/>
            <w:szCs w:val="24"/>
          </w:rPr>
          <w:t>American chestnut</w:t>
        </w:r>
        <w:r>
          <w:rPr>
            <w:rFonts w:ascii="Times New Roman" w:hAnsi="Times New Roman" w:cs="Times New Roman"/>
            <w:sz w:val="24"/>
            <w:szCs w:val="24"/>
          </w:rPr>
          <w:t>.  It is currently unknown what level of mortality will occur in restoration plantings or what level of resistance will be needed to reach restoration goals</w:t>
        </w:r>
      </w:ins>
      <w:ins w:id="58" w:author="Gustafson, Eric -FS" w:date="2020-01-28T13:37:00Z">
        <w:r w:rsidR="00B00D01">
          <w:rPr>
            <w:rFonts w:ascii="Times New Roman" w:hAnsi="Times New Roman" w:cs="Times New Roman"/>
            <w:sz w:val="24"/>
            <w:szCs w:val="24"/>
          </w:rPr>
          <w:t>,</w:t>
        </w:r>
      </w:ins>
      <w:ins w:id="59" w:author="Gustafson, Eric -FS" w:date="2020-01-28T08:41:00Z">
        <w:r>
          <w:rPr>
            <w:rFonts w:ascii="Times New Roman" w:hAnsi="Times New Roman" w:cs="Times New Roman"/>
            <w:sz w:val="24"/>
            <w:szCs w:val="24"/>
          </w:rPr>
          <w:t xml:space="preserve"> but resistance to the root pathogen is believed to be important for survival on some sites (Clark et al 2019 and references within).</w:t>
        </w:r>
      </w:ins>
      <w:del w:id="60" w:author="Gustafson, Eric -FS" w:date="2020-01-28T08:41:00Z">
        <w:r w:rsidR="00BF6A4F" w:rsidRPr="00BF6A4F" w:rsidDel="007531D8">
          <w:rPr>
            <w:rFonts w:ascii="Times New Roman" w:hAnsi="Times New Roman" w:cs="Times New Roman"/>
            <w:sz w:val="24"/>
            <w:szCs w:val="24"/>
          </w:rPr>
          <w:delText xml:space="preserve">American chestnut is quite susceptible to the root disease (root rot) caused by </w:delText>
        </w:r>
        <w:r w:rsidR="00BF6A4F" w:rsidRPr="00BF6A4F" w:rsidDel="007531D8">
          <w:rPr>
            <w:rFonts w:ascii="Times New Roman" w:hAnsi="Times New Roman" w:cs="Times New Roman"/>
            <w:i/>
            <w:sz w:val="24"/>
            <w:szCs w:val="24"/>
          </w:rPr>
          <w:delText>Phytophthora cinnamomi</w:delText>
        </w:r>
        <w:r w:rsidR="00BF6A4F" w:rsidRPr="00BF6A4F" w:rsidDel="007531D8">
          <w:rPr>
            <w:rFonts w:ascii="Times New Roman" w:hAnsi="Times New Roman" w:cs="Times New Roman"/>
            <w:sz w:val="24"/>
            <w:szCs w:val="24"/>
          </w:rPr>
          <w:delText xml:space="preserve"> Rands. in the southern half of its former range</w:delText>
        </w:r>
        <w:r w:rsidR="00E43C03" w:rsidDel="007531D8">
          <w:rPr>
            <w:rFonts w:ascii="Times New Roman" w:hAnsi="Times New Roman" w:cs="Times New Roman"/>
            <w:sz w:val="24"/>
            <w:szCs w:val="24"/>
          </w:rPr>
          <w:delText>.</w:delText>
        </w:r>
        <w:r w:rsidR="00BF6A4F" w:rsidRPr="00BF6A4F" w:rsidDel="007531D8">
          <w:rPr>
            <w:rFonts w:ascii="Times New Roman" w:hAnsi="Times New Roman" w:cs="Times New Roman"/>
            <w:sz w:val="24"/>
            <w:szCs w:val="24"/>
          </w:rPr>
          <w:delText xml:space="preserve"> </w:delText>
        </w:r>
        <w:r w:rsidR="00E43C03" w:rsidDel="007531D8">
          <w:rPr>
            <w:rFonts w:ascii="Times New Roman" w:hAnsi="Times New Roman" w:cs="Times New Roman"/>
            <w:sz w:val="24"/>
            <w:szCs w:val="24"/>
          </w:rPr>
          <w:delText xml:space="preserve"> Because the pathogen</w:delText>
        </w:r>
        <w:r w:rsidR="00BF6A4F" w:rsidRPr="00BF6A4F" w:rsidDel="007531D8">
          <w:rPr>
            <w:rFonts w:ascii="Times New Roman" w:hAnsi="Times New Roman" w:cs="Times New Roman"/>
            <w:sz w:val="24"/>
            <w:szCs w:val="24"/>
          </w:rPr>
          <w:delText xml:space="preserve"> </w:delText>
        </w:r>
        <w:r w:rsidR="00E43C03" w:rsidDel="007531D8">
          <w:rPr>
            <w:rFonts w:ascii="Times New Roman" w:hAnsi="Times New Roman" w:cs="Times New Roman"/>
            <w:sz w:val="24"/>
            <w:szCs w:val="24"/>
          </w:rPr>
          <w:delText>is cold-limited, it</w:delText>
        </w:r>
        <w:r w:rsidR="00BF6A4F" w:rsidRPr="00BF6A4F" w:rsidDel="007531D8">
          <w:rPr>
            <w:rFonts w:ascii="Times New Roman" w:hAnsi="Times New Roman" w:cs="Times New Roman"/>
            <w:sz w:val="24"/>
            <w:szCs w:val="24"/>
          </w:rPr>
          <w:delText xml:space="preserve"> is expected to move northward (and upward) as conditions warm (Anagnostakis 2012, Burgess et al 2017).  </w:delText>
        </w:r>
      </w:del>
    </w:p>
    <w:p w14:paraId="1E440142" w14:textId="77777777" w:rsidR="00472DCF" w:rsidRDefault="00472DCF" w:rsidP="00472DCF">
      <w:pPr>
        <w:pStyle w:val="ListParagraph"/>
        <w:numPr>
          <w:ilvl w:val="1"/>
          <w:numId w:val="1"/>
        </w:numPr>
        <w:rPr>
          <w:rFonts w:ascii="Times New Roman" w:hAnsi="Times New Roman" w:cs="Times New Roman"/>
          <w:sz w:val="24"/>
          <w:szCs w:val="24"/>
        </w:rPr>
      </w:pPr>
      <w:commentRangeStart w:id="61"/>
      <w:r>
        <w:rPr>
          <w:rFonts w:ascii="Times New Roman" w:hAnsi="Times New Roman" w:cs="Times New Roman"/>
          <w:sz w:val="24"/>
          <w:szCs w:val="24"/>
        </w:rPr>
        <w:t>Rationale</w:t>
      </w:r>
      <w:r w:rsidR="00BF6A4F">
        <w:rPr>
          <w:rFonts w:ascii="Times New Roman" w:hAnsi="Times New Roman" w:cs="Times New Roman"/>
          <w:sz w:val="24"/>
          <w:szCs w:val="24"/>
        </w:rPr>
        <w:t xml:space="preserve"> for study</w:t>
      </w:r>
      <w:commentRangeEnd w:id="61"/>
      <w:r w:rsidR="00422ABD">
        <w:rPr>
          <w:rStyle w:val="CommentReference"/>
        </w:rPr>
        <w:commentReference w:id="61"/>
      </w:r>
    </w:p>
    <w:p w14:paraId="31F11101" w14:textId="40C27788" w:rsidR="00BF6A4F" w:rsidRPr="00BF6A4F" w:rsidRDefault="00E43C03" w:rsidP="00BF6A4F">
      <w:pPr>
        <w:rPr>
          <w:rFonts w:ascii="Times New Roman" w:hAnsi="Times New Roman" w:cs="Times New Roman"/>
          <w:sz w:val="24"/>
          <w:szCs w:val="24"/>
        </w:rPr>
      </w:pPr>
      <w:r>
        <w:rPr>
          <w:rFonts w:ascii="Times New Roman" w:hAnsi="Times New Roman" w:cs="Times New Roman"/>
          <w:sz w:val="24"/>
          <w:szCs w:val="24"/>
        </w:rPr>
        <w:t xml:space="preserve">Restoration of a self-sustaining American chestnut population is a landscape-scale problem, requiring landscape-scale implementation to produce landscape-wide outcomes.  Furthermore, because </w:t>
      </w:r>
      <w:r w:rsidR="006D71E4">
        <w:rPr>
          <w:rFonts w:ascii="Times New Roman" w:hAnsi="Times New Roman" w:cs="Times New Roman"/>
          <w:sz w:val="24"/>
          <w:szCs w:val="24"/>
        </w:rPr>
        <w:t xml:space="preserve">the occurrence of </w:t>
      </w:r>
      <w:r>
        <w:rPr>
          <w:rFonts w:ascii="Times New Roman" w:hAnsi="Times New Roman" w:cs="Times New Roman"/>
          <w:sz w:val="24"/>
          <w:szCs w:val="24"/>
        </w:rPr>
        <w:t>an American chestnut population within its former range under the climate, pests and disturbance regimes</w:t>
      </w:r>
      <w:r w:rsidRPr="00E43C03">
        <w:rPr>
          <w:rFonts w:ascii="Times New Roman" w:hAnsi="Times New Roman" w:cs="Times New Roman"/>
          <w:sz w:val="24"/>
          <w:szCs w:val="24"/>
        </w:rPr>
        <w:t xml:space="preserve"> </w:t>
      </w:r>
      <w:r>
        <w:rPr>
          <w:rFonts w:ascii="Times New Roman" w:hAnsi="Times New Roman" w:cs="Times New Roman"/>
          <w:sz w:val="24"/>
          <w:szCs w:val="24"/>
        </w:rPr>
        <w:t xml:space="preserve">expected in the future is a </w:t>
      </w:r>
      <w:r w:rsidR="006D71E4">
        <w:rPr>
          <w:rFonts w:ascii="Times New Roman" w:hAnsi="Times New Roman" w:cs="Times New Roman"/>
          <w:sz w:val="24"/>
          <w:szCs w:val="24"/>
        </w:rPr>
        <w:t xml:space="preserve">distinctly </w:t>
      </w:r>
      <w:r>
        <w:rPr>
          <w:rFonts w:ascii="Times New Roman" w:hAnsi="Times New Roman" w:cs="Times New Roman"/>
          <w:sz w:val="24"/>
          <w:szCs w:val="24"/>
        </w:rPr>
        <w:t xml:space="preserve">novel combination, it is not </w:t>
      </w:r>
      <w:r w:rsidR="006D71E4">
        <w:rPr>
          <w:rFonts w:ascii="Times New Roman" w:hAnsi="Times New Roman" w:cs="Times New Roman"/>
          <w:sz w:val="24"/>
          <w:szCs w:val="24"/>
        </w:rPr>
        <w:t>advisable</w:t>
      </w:r>
      <w:r>
        <w:rPr>
          <w:rFonts w:ascii="Times New Roman" w:hAnsi="Times New Roman" w:cs="Times New Roman"/>
          <w:sz w:val="24"/>
          <w:szCs w:val="24"/>
        </w:rPr>
        <w:t xml:space="preserve"> to use the past to </w:t>
      </w:r>
      <w:r w:rsidR="006D71E4">
        <w:rPr>
          <w:rFonts w:ascii="Times New Roman" w:hAnsi="Times New Roman" w:cs="Times New Roman"/>
          <w:sz w:val="24"/>
          <w:szCs w:val="24"/>
        </w:rPr>
        <w:t xml:space="preserve">attempt to </w:t>
      </w:r>
      <w:r>
        <w:rPr>
          <w:rFonts w:ascii="Times New Roman" w:hAnsi="Times New Roman" w:cs="Times New Roman"/>
          <w:sz w:val="24"/>
          <w:szCs w:val="24"/>
        </w:rPr>
        <w:t xml:space="preserve">predict the </w:t>
      </w:r>
      <w:r w:rsidR="00EC1A8B">
        <w:rPr>
          <w:rFonts w:ascii="Times New Roman" w:hAnsi="Times New Roman" w:cs="Times New Roman"/>
          <w:sz w:val="24"/>
          <w:szCs w:val="24"/>
        </w:rPr>
        <w:t>outcome of restoration efforts</w:t>
      </w:r>
      <w:r>
        <w:rPr>
          <w:rFonts w:ascii="Times New Roman" w:hAnsi="Times New Roman" w:cs="Times New Roman"/>
          <w:sz w:val="24"/>
          <w:szCs w:val="24"/>
        </w:rPr>
        <w:t xml:space="preserve"> (Gustafson 2013).</w:t>
      </w:r>
      <w:r w:rsidR="006D71E4">
        <w:rPr>
          <w:rFonts w:ascii="Times New Roman" w:hAnsi="Times New Roman" w:cs="Times New Roman"/>
          <w:sz w:val="24"/>
          <w:szCs w:val="24"/>
        </w:rPr>
        <w:t xml:space="preserve">  Mechanistic forest landscape models</w:t>
      </w:r>
      <w:r w:rsidR="006D71E4" w:rsidRPr="006D71E4">
        <w:rPr>
          <w:rFonts w:ascii="Times New Roman" w:hAnsi="Times New Roman" w:cs="Times New Roman"/>
          <w:sz w:val="24"/>
          <w:szCs w:val="24"/>
        </w:rPr>
        <w:t xml:space="preserve"> </w:t>
      </w:r>
      <w:r w:rsidR="006D71E4">
        <w:rPr>
          <w:rFonts w:ascii="Times New Roman" w:hAnsi="Times New Roman" w:cs="Times New Roman"/>
          <w:sz w:val="24"/>
          <w:szCs w:val="24"/>
        </w:rPr>
        <w:t xml:space="preserve">based on first principles provide a robust tool for such a study because they are process-based </w:t>
      </w:r>
      <w:r w:rsidR="00EC1A8B">
        <w:rPr>
          <w:rFonts w:ascii="Times New Roman" w:hAnsi="Times New Roman" w:cs="Times New Roman"/>
          <w:sz w:val="24"/>
          <w:szCs w:val="24"/>
        </w:rPr>
        <w:t>(Cuddington et al. 2013)</w:t>
      </w:r>
      <w:r w:rsidR="00EC1A8B" w:rsidRPr="006C7E62">
        <w:rPr>
          <w:rFonts w:ascii="Times New Roman" w:hAnsi="Times New Roman" w:cs="Times New Roman"/>
          <w:sz w:val="24"/>
          <w:szCs w:val="24"/>
        </w:rPr>
        <w:t xml:space="preserve"> </w:t>
      </w:r>
      <w:r w:rsidR="006D71E4">
        <w:rPr>
          <w:rFonts w:ascii="Times New Roman" w:hAnsi="Times New Roman" w:cs="Times New Roman"/>
          <w:sz w:val="24"/>
          <w:szCs w:val="24"/>
        </w:rPr>
        <w:t xml:space="preserve">and incorporate most of the major factors that structure forested landscapes </w:t>
      </w:r>
      <w:r w:rsidR="006C7E62">
        <w:rPr>
          <w:rFonts w:ascii="Times New Roman" w:hAnsi="Times New Roman" w:cs="Times New Roman"/>
          <w:sz w:val="24"/>
          <w:szCs w:val="24"/>
        </w:rPr>
        <w:t>in time and space at landscape scale</w:t>
      </w:r>
      <w:r w:rsidR="006D71E4">
        <w:rPr>
          <w:rFonts w:ascii="Times New Roman" w:hAnsi="Times New Roman" w:cs="Times New Roman"/>
          <w:sz w:val="24"/>
          <w:szCs w:val="24"/>
        </w:rPr>
        <w:t xml:space="preserve">.  Forest dynamics </w:t>
      </w:r>
      <w:r w:rsidR="00EC1A8B">
        <w:rPr>
          <w:rFonts w:ascii="Times New Roman" w:hAnsi="Times New Roman" w:cs="Times New Roman"/>
          <w:sz w:val="24"/>
          <w:szCs w:val="24"/>
        </w:rPr>
        <w:t xml:space="preserve">in such models </w:t>
      </w:r>
      <w:r w:rsidR="006D71E4">
        <w:rPr>
          <w:rFonts w:ascii="Times New Roman" w:hAnsi="Times New Roman" w:cs="Times New Roman"/>
          <w:sz w:val="24"/>
          <w:szCs w:val="24"/>
        </w:rPr>
        <w:t>are an emergent property of the interaction of the processes (including growth and competition) and the inputs (including abiotic soils and climate</w:t>
      </w:r>
      <w:r w:rsidR="006D71E4" w:rsidRPr="006D71E4">
        <w:rPr>
          <w:rFonts w:ascii="Times New Roman" w:hAnsi="Times New Roman" w:cs="Times New Roman"/>
          <w:sz w:val="24"/>
          <w:szCs w:val="24"/>
        </w:rPr>
        <w:t xml:space="preserve"> </w:t>
      </w:r>
      <w:r w:rsidR="006D71E4">
        <w:rPr>
          <w:rFonts w:ascii="Times New Roman" w:hAnsi="Times New Roman" w:cs="Times New Roman"/>
          <w:sz w:val="24"/>
          <w:szCs w:val="24"/>
        </w:rPr>
        <w:t>conditions)</w:t>
      </w:r>
      <w:r w:rsidR="00EC1A8B">
        <w:rPr>
          <w:rFonts w:ascii="Times New Roman" w:hAnsi="Times New Roman" w:cs="Times New Roman"/>
          <w:sz w:val="24"/>
          <w:szCs w:val="24"/>
        </w:rPr>
        <w:t>, and produce the most reliable projections of expected future forest dynamics</w:t>
      </w:r>
      <w:r w:rsidR="006D71E4">
        <w:rPr>
          <w:rFonts w:ascii="Times New Roman" w:hAnsi="Times New Roman" w:cs="Times New Roman"/>
          <w:sz w:val="24"/>
          <w:szCs w:val="24"/>
        </w:rPr>
        <w:t>.</w:t>
      </w:r>
    </w:p>
    <w:p w14:paraId="0826120B" w14:textId="77777777" w:rsidR="00472DCF" w:rsidRDefault="00472DCF" w:rsidP="00472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Approach used</w:t>
      </w:r>
    </w:p>
    <w:p w14:paraId="378EF472" w14:textId="1B113F57" w:rsidR="00AD34D9" w:rsidRDefault="006C7E62" w:rsidP="000A33EE">
      <w:pPr>
        <w:rPr>
          <w:rFonts w:ascii="Times New Roman" w:hAnsi="Times New Roman" w:cs="Times New Roman"/>
          <w:sz w:val="24"/>
          <w:szCs w:val="24"/>
        </w:rPr>
      </w:pPr>
      <w:r>
        <w:rPr>
          <w:rFonts w:ascii="Times New Roman" w:hAnsi="Times New Roman" w:cs="Times New Roman"/>
          <w:sz w:val="24"/>
          <w:szCs w:val="24"/>
        </w:rPr>
        <w:t>Following Gustafson et al (2017</w:t>
      </w:r>
      <w:r w:rsidR="00422ABD">
        <w:rPr>
          <w:rFonts w:ascii="Times New Roman" w:hAnsi="Times New Roman" w:cs="Times New Roman"/>
          <w:sz w:val="24"/>
          <w:szCs w:val="24"/>
        </w:rPr>
        <w:t>a</w:t>
      </w:r>
      <w:r>
        <w:rPr>
          <w:rFonts w:ascii="Times New Roman" w:hAnsi="Times New Roman" w:cs="Times New Roman"/>
          <w:sz w:val="24"/>
          <w:szCs w:val="24"/>
        </w:rPr>
        <w:t xml:space="preserve">, 2018), we used </w:t>
      </w:r>
      <w:r w:rsidRPr="00F35689">
        <w:rPr>
          <w:rFonts w:ascii="Times New Roman" w:hAnsi="Times New Roman" w:cs="Times New Roman"/>
          <w:sz w:val="24"/>
          <w:szCs w:val="24"/>
        </w:rPr>
        <w:t xml:space="preserve">the </w:t>
      </w:r>
      <w:r>
        <w:rPr>
          <w:rFonts w:ascii="Times New Roman" w:hAnsi="Times New Roman" w:cs="Times New Roman"/>
          <w:sz w:val="24"/>
          <w:szCs w:val="24"/>
        </w:rPr>
        <w:t xml:space="preserve">physiologically </w:t>
      </w:r>
      <w:r w:rsidRPr="00F35689">
        <w:rPr>
          <w:rFonts w:ascii="Times New Roman" w:hAnsi="Times New Roman" w:cs="Times New Roman"/>
          <w:sz w:val="24"/>
          <w:szCs w:val="24"/>
        </w:rPr>
        <w:t xml:space="preserve">mechanistic PnET-Succession </w:t>
      </w:r>
      <w:r>
        <w:rPr>
          <w:rFonts w:ascii="Times New Roman" w:hAnsi="Times New Roman" w:cs="Times New Roman"/>
          <w:sz w:val="24"/>
          <w:szCs w:val="24"/>
        </w:rPr>
        <w:t>forest growth simulation extension</w:t>
      </w:r>
      <w:r w:rsidRPr="00F35689">
        <w:rPr>
          <w:rFonts w:ascii="Times New Roman" w:hAnsi="Times New Roman" w:cs="Times New Roman"/>
          <w:sz w:val="24"/>
          <w:szCs w:val="24"/>
        </w:rPr>
        <w:t xml:space="preserve"> linked to process-based disturbance extensions </w:t>
      </w:r>
      <w:r w:rsidRPr="00F35689">
        <w:rPr>
          <w:rFonts w:ascii="Times New Roman" w:hAnsi="Times New Roman" w:cs="Times New Roman"/>
          <w:sz w:val="24"/>
          <w:szCs w:val="24"/>
        </w:rPr>
        <w:lastRenderedPageBreak/>
        <w:t xml:space="preserve">within the LANDIS-II </w:t>
      </w:r>
      <w:r>
        <w:rPr>
          <w:rFonts w:ascii="Times New Roman" w:hAnsi="Times New Roman" w:cs="Times New Roman"/>
          <w:sz w:val="24"/>
          <w:szCs w:val="24"/>
        </w:rPr>
        <w:t>forest landscape model</w:t>
      </w:r>
      <w:r w:rsidRPr="00F35689">
        <w:rPr>
          <w:rFonts w:ascii="Times New Roman" w:hAnsi="Times New Roman" w:cs="Times New Roman"/>
          <w:sz w:val="24"/>
          <w:szCs w:val="24"/>
        </w:rPr>
        <w:t xml:space="preserve"> </w:t>
      </w:r>
      <w:r>
        <w:rPr>
          <w:rFonts w:ascii="Times New Roman" w:hAnsi="Times New Roman" w:cs="Times New Roman"/>
          <w:sz w:val="24"/>
          <w:szCs w:val="24"/>
        </w:rPr>
        <w:t xml:space="preserve">(Scheller et al 2007) </w:t>
      </w:r>
      <w:r w:rsidRPr="00F35689">
        <w:rPr>
          <w:rFonts w:ascii="Times New Roman" w:hAnsi="Times New Roman" w:cs="Times New Roman"/>
          <w:sz w:val="24"/>
          <w:szCs w:val="24"/>
        </w:rPr>
        <w:t>to</w:t>
      </w:r>
      <w:r>
        <w:rPr>
          <w:rFonts w:ascii="Times New Roman" w:hAnsi="Times New Roman" w:cs="Times New Roman"/>
          <w:sz w:val="24"/>
          <w:szCs w:val="24"/>
        </w:rPr>
        <w:t xml:space="preserve"> conduct a simulation experiment to assess the outcome of American chestnut restoration efforts in the presence of the root rot pathogen.  </w:t>
      </w:r>
      <w:r w:rsidR="00EC1A8B">
        <w:rPr>
          <w:rFonts w:ascii="Times New Roman" w:hAnsi="Times New Roman" w:cs="Times New Roman"/>
          <w:sz w:val="24"/>
          <w:szCs w:val="24"/>
        </w:rPr>
        <w:t xml:space="preserve">We created a new disturbance extension that simulates cohort damage and mortality caused by the root rot pathogen that accounts for the presence of suitable hosts, </w:t>
      </w:r>
      <w:r w:rsidR="000240B7">
        <w:rPr>
          <w:rFonts w:ascii="Times New Roman" w:hAnsi="Times New Roman" w:cs="Times New Roman"/>
          <w:sz w:val="24"/>
          <w:szCs w:val="24"/>
        </w:rPr>
        <w:t xml:space="preserve">soil moisture, </w:t>
      </w:r>
      <w:r w:rsidR="00EC1A8B">
        <w:rPr>
          <w:rFonts w:ascii="Times New Roman" w:hAnsi="Times New Roman" w:cs="Times New Roman"/>
          <w:sz w:val="24"/>
          <w:szCs w:val="24"/>
        </w:rPr>
        <w:t>temperature</w:t>
      </w:r>
      <w:r w:rsidR="00EC1A8B" w:rsidRPr="00EC1A8B">
        <w:rPr>
          <w:rFonts w:ascii="Times New Roman" w:hAnsi="Times New Roman" w:cs="Times New Roman"/>
          <w:sz w:val="24"/>
          <w:szCs w:val="24"/>
        </w:rPr>
        <w:t xml:space="preserve"> </w:t>
      </w:r>
      <w:r w:rsidR="00EC1A8B">
        <w:rPr>
          <w:rFonts w:ascii="Times New Roman" w:hAnsi="Times New Roman" w:cs="Times New Roman"/>
          <w:sz w:val="24"/>
          <w:szCs w:val="24"/>
        </w:rPr>
        <w:t xml:space="preserve">and the </w:t>
      </w:r>
      <w:commentRangeStart w:id="62"/>
      <w:r w:rsidR="00EC1A8B">
        <w:rPr>
          <w:rFonts w:ascii="Times New Roman" w:hAnsi="Times New Roman" w:cs="Times New Roman"/>
          <w:sz w:val="24"/>
          <w:szCs w:val="24"/>
        </w:rPr>
        <w:t>development of resistance to the pathogen by natural selection</w:t>
      </w:r>
      <w:commentRangeEnd w:id="62"/>
      <w:r w:rsidR="003425F2">
        <w:rPr>
          <w:rStyle w:val="CommentReference"/>
        </w:rPr>
        <w:commentReference w:id="62"/>
      </w:r>
      <w:r w:rsidR="00EC1A8B">
        <w:rPr>
          <w:rFonts w:ascii="Times New Roman" w:hAnsi="Times New Roman" w:cs="Times New Roman"/>
          <w:sz w:val="24"/>
          <w:szCs w:val="24"/>
        </w:rPr>
        <w:t xml:space="preserve">.  </w:t>
      </w:r>
      <w:r w:rsidR="000A33EE">
        <w:rPr>
          <w:rFonts w:ascii="Times New Roman" w:hAnsi="Times New Roman" w:cs="Times New Roman"/>
          <w:sz w:val="24"/>
          <w:szCs w:val="24"/>
        </w:rPr>
        <w:t>We f</w:t>
      </w:r>
      <w:r w:rsidR="00AD34D9">
        <w:rPr>
          <w:rFonts w:ascii="Times New Roman" w:hAnsi="Times New Roman" w:cs="Times New Roman"/>
          <w:sz w:val="24"/>
          <w:szCs w:val="24"/>
        </w:rPr>
        <w:t>ocus</w:t>
      </w:r>
      <w:r w:rsidR="000A33EE">
        <w:rPr>
          <w:rFonts w:ascii="Times New Roman" w:hAnsi="Times New Roman" w:cs="Times New Roman"/>
          <w:sz w:val="24"/>
          <w:szCs w:val="24"/>
        </w:rPr>
        <w:t>ed</w:t>
      </w:r>
      <w:r w:rsidR="00AD34D9">
        <w:rPr>
          <w:rFonts w:ascii="Times New Roman" w:hAnsi="Times New Roman" w:cs="Times New Roman"/>
          <w:sz w:val="24"/>
          <w:szCs w:val="24"/>
        </w:rPr>
        <w:t xml:space="preserve"> on </w:t>
      </w:r>
      <w:r w:rsidR="000A33EE">
        <w:rPr>
          <w:rFonts w:ascii="Times New Roman" w:hAnsi="Times New Roman" w:cs="Times New Roman"/>
          <w:sz w:val="24"/>
          <w:szCs w:val="24"/>
        </w:rPr>
        <w:t xml:space="preserve">the </w:t>
      </w:r>
      <w:r w:rsidR="00AD34D9">
        <w:rPr>
          <w:rFonts w:ascii="Times New Roman" w:hAnsi="Times New Roman" w:cs="Times New Roman"/>
          <w:sz w:val="24"/>
          <w:szCs w:val="24"/>
        </w:rPr>
        <w:t xml:space="preserve">center of </w:t>
      </w:r>
      <w:r w:rsidR="000A33EE">
        <w:rPr>
          <w:rFonts w:ascii="Times New Roman" w:hAnsi="Times New Roman" w:cs="Times New Roman"/>
          <w:sz w:val="24"/>
          <w:szCs w:val="24"/>
        </w:rPr>
        <w:t xml:space="preserve">the former </w:t>
      </w:r>
      <w:r w:rsidR="00AD34D9">
        <w:rPr>
          <w:rFonts w:ascii="Times New Roman" w:hAnsi="Times New Roman" w:cs="Times New Roman"/>
          <w:sz w:val="24"/>
          <w:szCs w:val="24"/>
        </w:rPr>
        <w:t xml:space="preserve">chestnut range, </w:t>
      </w:r>
      <w:r w:rsidR="000A33EE">
        <w:rPr>
          <w:rFonts w:ascii="Times New Roman" w:hAnsi="Times New Roman" w:cs="Times New Roman"/>
          <w:sz w:val="24"/>
          <w:szCs w:val="24"/>
        </w:rPr>
        <w:t xml:space="preserve">which coincides with the </w:t>
      </w:r>
      <w:r w:rsidR="00AD34D9">
        <w:rPr>
          <w:rFonts w:ascii="Times New Roman" w:hAnsi="Times New Roman" w:cs="Times New Roman"/>
          <w:sz w:val="24"/>
          <w:szCs w:val="24"/>
        </w:rPr>
        <w:t xml:space="preserve">northern edge of </w:t>
      </w:r>
      <w:r w:rsidR="000A33EE">
        <w:rPr>
          <w:rFonts w:ascii="Times New Roman" w:hAnsi="Times New Roman" w:cs="Times New Roman"/>
          <w:sz w:val="24"/>
          <w:szCs w:val="24"/>
        </w:rPr>
        <w:t>the range of the root rot pathogen</w:t>
      </w:r>
      <w:r w:rsidR="000A33EE" w:rsidRPr="000D23DE">
        <w:rPr>
          <w:rFonts w:ascii="Times New Roman" w:hAnsi="Times New Roman" w:cs="Times New Roman"/>
          <w:i/>
          <w:sz w:val="24"/>
          <w:szCs w:val="24"/>
        </w:rPr>
        <w:t xml:space="preserve"> </w:t>
      </w:r>
      <w:r w:rsidR="007531D8" w:rsidRPr="00B929BC">
        <w:rPr>
          <w:rFonts w:ascii="Times New Roman" w:hAnsi="Times New Roman" w:cs="Times New Roman"/>
          <w:iCs/>
          <w:sz w:val="24"/>
          <w:szCs w:val="24"/>
        </w:rPr>
        <w:t>(</w:t>
      </w:r>
      <w:r w:rsidR="007531D8" w:rsidRPr="000D23DE">
        <w:rPr>
          <w:rFonts w:ascii="Times New Roman" w:hAnsi="Times New Roman" w:cs="Times New Roman"/>
          <w:i/>
          <w:sz w:val="24"/>
          <w:szCs w:val="24"/>
        </w:rPr>
        <w:t>Phytophthora cinnamomi</w:t>
      </w:r>
      <w:r w:rsidR="007531D8" w:rsidRPr="00B929BC">
        <w:rPr>
          <w:rFonts w:ascii="Times New Roman" w:hAnsi="Times New Roman" w:cs="Times New Roman"/>
          <w:iCs/>
          <w:sz w:val="24"/>
          <w:szCs w:val="24"/>
        </w:rPr>
        <w:t>)</w:t>
      </w:r>
      <w:r w:rsidR="00AD34D9">
        <w:rPr>
          <w:rFonts w:ascii="Times New Roman" w:hAnsi="Times New Roman" w:cs="Times New Roman"/>
          <w:sz w:val="24"/>
          <w:szCs w:val="24"/>
        </w:rPr>
        <w:t xml:space="preserve">.  </w:t>
      </w:r>
      <w:r w:rsidR="000C31A4">
        <w:rPr>
          <w:rFonts w:ascii="Times New Roman" w:hAnsi="Times New Roman" w:cs="Times New Roman"/>
          <w:sz w:val="24"/>
          <w:szCs w:val="24"/>
        </w:rPr>
        <w:t xml:space="preserve">Using this one location, we experimentally modified climate inputs to produce </w:t>
      </w:r>
      <w:r w:rsidR="00846B92">
        <w:rPr>
          <w:rFonts w:ascii="Times New Roman" w:hAnsi="Times New Roman" w:cs="Times New Roman"/>
          <w:sz w:val="24"/>
          <w:szCs w:val="24"/>
        </w:rPr>
        <w:t xml:space="preserve">1) </w:t>
      </w:r>
      <w:r w:rsidR="000C31A4">
        <w:rPr>
          <w:rFonts w:ascii="Times New Roman" w:hAnsi="Times New Roman" w:cs="Times New Roman"/>
          <w:sz w:val="24"/>
          <w:szCs w:val="24"/>
        </w:rPr>
        <w:t>a n</w:t>
      </w:r>
      <w:r w:rsidR="00AD34D9">
        <w:rPr>
          <w:rFonts w:ascii="Times New Roman" w:hAnsi="Times New Roman" w:cs="Times New Roman"/>
          <w:sz w:val="24"/>
          <w:szCs w:val="24"/>
        </w:rPr>
        <w:t xml:space="preserve">o root rot </w:t>
      </w:r>
      <w:r w:rsidR="000C31A4">
        <w:rPr>
          <w:rFonts w:ascii="Times New Roman" w:hAnsi="Times New Roman" w:cs="Times New Roman"/>
          <w:sz w:val="24"/>
          <w:szCs w:val="24"/>
        </w:rPr>
        <w:t>scenario representing the</w:t>
      </w:r>
      <w:r w:rsidR="00AD34D9">
        <w:rPr>
          <w:rFonts w:ascii="Times New Roman" w:hAnsi="Times New Roman" w:cs="Times New Roman"/>
          <w:sz w:val="24"/>
          <w:szCs w:val="24"/>
        </w:rPr>
        <w:t xml:space="preserve"> </w:t>
      </w:r>
      <w:r w:rsidR="000C31A4">
        <w:rPr>
          <w:rFonts w:ascii="Times New Roman" w:hAnsi="Times New Roman" w:cs="Times New Roman"/>
          <w:sz w:val="24"/>
          <w:szCs w:val="24"/>
        </w:rPr>
        <w:t>cold-protected northern part of chestnut range,</w:t>
      </w:r>
      <w:r w:rsidR="00AD34D9">
        <w:rPr>
          <w:rFonts w:ascii="Times New Roman" w:hAnsi="Times New Roman" w:cs="Times New Roman"/>
          <w:sz w:val="24"/>
          <w:szCs w:val="24"/>
        </w:rPr>
        <w:t xml:space="preserve"> </w:t>
      </w:r>
      <w:r w:rsidR="00846B92">
        <w:rPr>
          <w:rFonts w:ascii="Times New Roman" w:hAnsi="Times New Roman" w:cs="Times New Roman"/>
          <w:sz w:val="24"/>
          <w:szCs w:val="24"/>
        </w:rPr>
        <w:t xml:space="preserve">2) </w:t>
      </w:r>
      <w:r w:rsidR="000C31A4">
        <w:rPr>
          <w:rFonts w:ascii="Times New Roman" w:hAnsi="Times New Roman" w:cs="Times New Roman"/>
          <w:sz w:val="24"/>
          <w:szCs w:val="24"/>
        </w:rPr>
        <w:t>a</w:t>
      </w:r>
      <w:r w:rsidR="00AD34D9">
        <w:rPr>
          <w:rFonts w:ascii="Times New Roman" w:hAnsi="Times New Roman" w:cs="Times New Roman"/>
          <w:sz w:val="24"/>
          <w:szCs w:val="24"/>
        </w:rPr>
        <w:t xml:space="preserve"> current </w:t>
      </w:r>
      <w:r w:rsidR="000C31A4">
        <w:rPr>
          <w:rFonts w:ascii="Times New Roman" w:hAnsi="Times New Roman" w:cs="Times New Roman"/>
          <w:sz w:val="24"/>
          <w:szCs w:val="24"/>
        </w:rPr>
        <w:t>root rot scenario</w:t>
      </w:r>
      <w:r w:rsidR="000240B7">
        <w:rPr>
          <w:rFonts w:ascii="Times New Roman" w:hAnsi="Times New Roman" w:cs="Times New Roman"/>
          <w:sz w:val="24"/>
          <w:szCs w:val="24"/>
        </w:rPr>
        <w:t xml:space="preserve"> for the study area</w:t>
      </w:r>
      <w:r w:rsidR="000C31A4">
        <w:rPr>
          <w:rFonts w:ascii="Times New Roman" w:hAnsi="Times New Roman" w:cs="Times New Roman"/>
          <w:sz w:val="24"/>
          <w:szCs w:val="24"/>
        </w:rPr>
        <w:t xml:space="preserve">, and </w:t>
      </w:r>
      <w:r w:rsidR="00846B92">
        <w:rPr>
          <w:rFonts w:ascii="Times New Roman" w:hAnsi="Times New Roman" w:cs="Times New Roman"/>
          <w:sz w:val="24"/>
          <w:szCs w:val="24"/>
        </w:rPr>
        <w:t>3) a warmer,</w:t>
      </w:r>
      <w:r w:rsidR="000C31A4">
        <w:rPr>
          <w:rFonts w:ascii="Times New Roman" w:hAnsi="Times New Roman" w:cs="Times New Roman"/>
          <w:sz w:val="24"/>
          <w:szCs w:val="24"/>
        </w:rPr>
        <w:t xml:space="preserve"> elevated root rot scenario representing both the </w:t>
      </w:r>
      <w:r w:rsidR="00AD34D9">
        <w:rPr>
          <w:rFonts w:ascii="Times New Roman" w:hAnsi="Times New Roman" w:cs="Times New Roman"/>
          <w:sz w:val="24"/>
          <w:szCs w:val="24"/>
        </w:rPr>
        <w:t xml:space="preserve">southern </w:t>
      </w:r>
      <w:r w:rsidR="000C31A4">
        <w:rPr>
          <w:rFonts w:ascii="Times New Roman" w:hAnsi="Times New Roman" w:cs="Times New Roman"/>
          <w:sz w:val="24"/>
          <w:szCs w:val="24"/>
        </w:rPr>
        <w:t>part</w:t>
      </w:r>
      <w:r w:rsidR="00AD34D9">
        <w:rPr>
          <w:rFonts w:ascii="Times New Roman" w:hAnsi="Times New Roman" w:cs="Times New Roman"/>
          <w:sz w:val="24"/>
          <w:szCs w:val="24"/>
        </w:rPr>
        <w:t xml:space="preserve"> of </w:t>
      </w:r>
      <w:r w:rsidR="000C31A4">
        <w:rPr>
          <w:rFonts w:ascii="Times New Roman" w:hAnsi="Times New Roman" w:cs="Times New Roman"/>
          <w:sz w:val="24"/>
          <w:szCs w:val="24"/>
        </w:rPr>
        <w:t xml:space="preserve">chestnut </w:t>
      </w:r>
      <w:r w:rsidR="00AD34D9">
        <w:rPr>
          <w:rFonts w:ascii="Times New Roman" w:hAnsi="Times New Roman" w:cs="Times New Roman"/>
          <w:sz w:val="24"/>
          <w:szCs w:val="24"/>
        </w:rPr>
        <w:t xml:space="preserve">range </w:t>
      </w:r>
      <w:r w:rsidR="003425F2">
        <w:rPr>
          <w:rFonts w:ascii="Times New Roman" w:hAnsi="Times New Roman" w:cs="Times New Roman"/>
          <w:sz w:val="24"/>
          <w:szCs w:val="24"/>
        </w:rPr>
        <w:t xml:space="preserve">today </w:t>
      </w:r>
      <w:r w:rsidR="00AD34D9">
        <w:rPr>
          <w:rFonts w:ascii="Times New Roman" w:hAnsi="Times New Roman" w:cs="Times New Roman"/>
          <w:sz w:val="24"/>
          <w:szCs w:val="24"/>
        </w:rPr>
        <w:t xml:space="preserve">and </w:t>
      </w:r>
      <w:r w:rsidR="000C31A4">
        <w:rPr>
          <w:rFonts w:ascii="Times New Roman" w:hAnsi="Times New Roman" w:cs="Times New Roman"/>
          <w:sz w:val="24"/>
          <w:szCs w:val="24"/>
        </w:rPr>
        <w:t xml:space="preserve">the </w:t>
      </w:r>
      <w:r w:rsidR="00A25429">
        <w:rPr>
          <w:rFonts w:ascii="Times New Roman" w:hAnsi="Times New Roman" w:cs="Times New Roman"/>
          <w:sz w:val="24"/>
          <w:szCs w:val="24"/>
        </w:rPr>
        <w:t xml:space="preserve">potential </w:t>
      </w:r>
      <w:r w:rsidR="00AD34D9">
        <w:rPr>
          <w:rFonts w:ascii="Times New Roman" w:hAnsi="Times New Roman" w:cs="Times New Roman"/>
          <w:sz w:val="24"/>
          <w:szCs w:val="24"/>
        </w:rPr>
        <w:t>future of</w:t>
      </w:r>
      <w:r w:rsidR="000C31A4">
        <w:rPr>
          <w:rFonts w:ascii="Times New Roman" w:hAnsi="Times New Roman" w:cs="Times New Roman"/>
          <w:sz w:val="24"/>
          <w:szCs w:val="24"/>
        </w:rPr>
        <w:t xml:space="preserve"> the</w:t>
      </w:r>
      <w:r w:rsidR="00AD34D9">
        <w:rPr>
          <w:rFonts w:ascii="Times New Roman" w:hAnsi="Times New Roman" w:cs="Times New Roman"/>
          <w:sz w:val="24"/>
          <w:szCs w:val="24"/>
        </w:rPr>
        <w:t xml:space="preserve"> study area.</w:t>
      </w:r>
    </w:p>
    <w:p w14:paraId="02447D57" w14:textId="77777777" w:rsidR="00472DCF" w:rsidRDefault="00472DCF" w:rsidP="00472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Objectives</w:t>
      </w:r>
    </w:p>
    <w:p w14:paraId="18892C27" w14:textId="7C6EC871" w:rsidR="000C31A4" w:rsidRPr="000C31A4" w:rsidRDefault="000C31A4" w:rsidP="000C31A4">
      <w:pPr>
        <w:rPr>
          <w:rFonts w:ascii="Times New Roman" w:hAnsi="Times New Roman" w:cs="Times New Roman"/>
          <w:sz w:val="24"/>
          <w:szCs w:val="24"/>
        </w:rPr>
      </w:pPr>
      <w:commentRangeStart w:id="63"/>
      <w:r>
        <w:rPr>
          <w:rFonts w:ascii="Times New Roman" w:hAnsi="Times New Roman" w:cs="Times New Roman"/>
          <w:sz w:val="24"/>
          <w:szCs w:val="24"/>
        </w:rPr>
        <w:t xml:space="preserve">Our objectives </w:t>
      </w:r>
      <w:commentRangeEnd w:id="63"/>
      <w:r w:rsidR="003425F2">
        <w:rPr>
          <w:rStyle w:val="CommentReference"/>
        </w:rPr>
        <w:commentReference w:id="63"/>
      </w:r>
      <w:r>
        <w:rPr>
          <w:rFonts w:ascii="Times New Roman" w:hAnsi="Times New Roman" w:cs="Times New Roman"/>
          <w:sz w:val="24"/>
          <w:szCs w:val="24"/>
        </w:rPr>
        <w:t>were to 1) quantify the impact of root rot on chestnut biomass</w:t>
      </w:r>
      <w:r w:rsidR="000240B7">
        <w:rPr>
          <w:rFonts w:ascii="Times New Roman" w:hAnsi="Times New Roman" w:cs="Times New Roman"/>
          <w:sz w:val="24"/>
          <w:szCs w:val="24"/>
        </w:rPr>
        <w:t xml:space="preserve"> as restoration activities proceed</w:t>
      </w:r>
      <w:r>
        <w:rPr>
          <w:rFonts w:ascii="Times New Roman" w:hAnsi="Times New Roman" w:cs="Times New Roman"/>
          <w:sz w:val="24"/>
          <w:szCs w:val="24"/>
        </w:rPr>
        <w:t xml:space="preserve">, 2) assess whether root rot has the potential to </w:t>
      </w:r>
      <w:r w:rsidR="003425F2">
        <w:rPr>
          <w:rFonts w:ascii="Times New Roman" w:hAnsi="Times New Roman" w:cs="Times New Roman"/>
          <w:sz w:val="24"/>
          <w:szCs w:val="24"/>
        </w:rPr>
        <w:t xml:space="preserve">completely </w:t>
      </w:r>
      <w:r>
        <w:rPr>
          <w:rFonts w:ascii="Times New Roman" w:hAnsi="Times New Roman" w:cs="Times New Roman"/>
          <w:sz w:val="24"/>
          <w:szCs w:val="24"/>
        </w:rPr>
        <w:t xml:space="preserve">thwart chestnut restoration efforts, </w:t>
      </w:r>
      <w:r w:rsidR="000240B7">
        <w:rPr>
          <w:rFonts w:ascii="Times New Roman" w:hAnsi="Times New Roman" w:cs="Times New Roman"/>
          <w:sz w:val="24"/>
          <w:szCs w:val="24"/>
        </w:rPr>
        <w:t xml:space="preserve">and </w:t>
      </w:r>
      <w:r>
        <w:rPr>
          <w:rFonts w:ascii="Times New Roman" w:hAnsi="Times New Roman" w:cs="Times New Roman"/>
          <w:sz w:val="24"/>
          <w:szCs w:val="24"/>
        </w:rPr>
        <w:t xml:space="preserve">3) </w:t>
      </w:r>
      <w:r w:rsidR="000240B7">
        <w:rPr>
          <w:rFonts w:ascii="Times New Roman" w:hAnsi="Times New Roman" w:cs="Times New Roman"/>
          <w:sz w:val="24"/>
          <w:szCs w:val="24"/>
        </w:rPr>
        <w:t>explore whether</w:t>
      </w:r>
      <w:r w:rsidR="00FA0C64">
        <w:rPr>
          <w:rFonts w:ascii="Times New Roman" w:hAnsi="Times New Roman" w:cs="Times New Roman"/>
          <w:sz w:val="24"/>
          <w:szCs w:val="24"/>
        </w:rPr>
        <w:t xml:space="preserve"> the results suggest management strategies that might help mitigate the negative effect of root rot on restoration efforts</w:t>
      </w:r>
      <w:r>
        <w:rPr>
          <w:rFonts w:ascii="Times New Roman" w:hAnsi="Times New Roman" w:cs="Times New Roman"/>
          <w:sz w:val="24"/>
          <w:szCs w:val="24"/>
        </w:rPr>
        <w:t>.</w:t>
      </w:r>
      <w:r w:rsidR="00FA0C64">
        <w:rPr>
          <w:rFonts w:ascii="Times New Roman" w:hAnsi="Times New Roman" w:cs="Times New Roman"/>
          <w:sz w:val="24"/>
          <w:szCs w:val="24"/>
        </w:rPr>
        <w:t xml:space="preserve">  </w:t>
      </w:r>
      <w:commentRangeStart w:id="64"/>
      <w:commentRangeStart w:id="65"/>
      <w:r w:rsidR="00B337BA">
        <w:rPr>
          <w:rFonts w:ascii="Times New Roman" w:hAnsi="Times New Roman" w:cs="Times New Roman"/>
          <w:sz w:val="24"/>
          <w:szCs w:val="24"/>
        </w:rPr>
        <w:t>Any hypotheses to test?</w:t>
      </w:r>
      <w:commentRangeEnd w:id="64"/>
      <w:r w:rsidR="00846B92">
        <w:rPr>
          <w:rStyle w:val="CommentReference"/>
        </w:rPr>
        <w:commentReference w:id="64"/>
      </w:r>
      <w:commentRangeEnd w:id="65"/>
      <w:r w:rsidR="003B2E8F">
        <w:rPr>
          <w:rStyle w:val="CommentReference"/>
        </w:rPr>
        <w:commentReference w:id="65"/>
      </w:r>
    </w:p>
    <w:p w14:paraId="616F9AD3" w14:textId="77777777" w:rsidR="00472DCF" w:rsidRDefault="00472DCF" w:rsidP="00472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Methods</w:t>
      </w:r>
    </w:p>
    <w:p w14:paraId="11938C83" w14:textId="77777777"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Study area</w:t>
      </w:r>
    </w:p>
    <w:p w14:paraId="64823ABB" w14:textId="277E9C4B" w:rsidR="00B337BA" w:rsidRDefault="00B337BA" w:rsidP="00B337BA">
      <w:pPr>
        <w:rPr>
          <w:ins w:id="66" w:author="Gustafson, Eric -FS" w:date="2020-02-04T09:23:00Z"/>
          <w:rFonts w:ascii="Times New Roman" w:hAnsi="Times New Roman" w:cs="Times New Roman"/>
          <w:sz w:val="24"/>
          <w:szCs w:val="24"/>
        </w:rPr>
      </w:pPr>
      <w:r>
        <w:rPr>
          <w:rFonts w:ascii="Times New Roman" w:hAnsi="Times New Roman" w:cs="Times New Roman"/>
          <w:sz w:val="24"/>
          <w:szCs w:val="24"/>
        </w:rPr>
        <w:t xml:space="preserve">Our study was centered on the Savage River State Forest </w:t>
      </w:r>
      <w:r w:rsidRPr="002E4BC6">
        <w:rPr>
          <w:rFonts w:ascii="Times New Roman" w:hAnsi="Times New Roman" w:cs="Times New Roman"/>
          <w:sz w:val="24"/>
          <w:szCs w:val="24"/>
        </w:rPr>
        <w:t xml:space="preserve">(SRSF) </w:t>
      </w:r>
      <w:r>
        <w:rPr>
          <w:rFonts w:ascii="Times New Roman" w:hAnsi="Times New Roman" w:cs="Times New Roman"/>
          <w:sz w:val="24"/>
          <w:szCs w:val="24"/>
        </w:rPr>
        <w:t>in western Maryland (USA</w:t>
      </w:r>
      <w:r w:rsidR="00355C04">
        <w:rPr>
          <w:rFonts w:ascii="Times New Roman" w:hAnsi="Times New Roman" w:cs="Times New Roman"/>
          <w:sz w:val="24"/>
          <w:szCs w:val="24"/>
        </w:rPr>
        <w:t>), located near the center of the former range of American chestnut</w:t>
      </w:r>
      <w:r>
        <w:rPr>
          <w:rFonts w:ascii="Times New Roman" w:hAnsi="Times New Roman" w:cs="Times New Roman"/>
          <w:sz w:val="24"/>
          <w:szCs w:val="24"/>
        </w:rPr>
        <w:t xml:space="preserve"> (Figure study area</w:t>
      </w:r>
      <w:r w:rsidR="00355C04">
        <w:rPr>
          <w:rFonts w:ascii="Times New Roman" w:hAnsi="Times New Roman" w:cs="Times New Roman"/>
          <w:sz w:val="24"/>
          <w:szCs w:val="24"/>
        </w:rPr>
        <w:t>)</w:t>
      </w:r>
      <w:r>
        <w:rPr>
          <w:rFonts w:ascii="Times New Roman" w:hAnsi="Times New Roman" w:cs="Times New Roman"/>
          <w:sz w:val="24"/>
          <w:szCs w:val="24"/>
        </w:rPr>
        <w:t xml:space="preserve">.  </w:t>
      </w:r>
      <w:r w:rsidRPr="002E4BC6">
        <w:rPr>
          <w:rFonts w:ascii="Times New Roman" w:hAnsi="Times New Roman" w:cs="Times New Roman"/>
          <w:sz w:val="24"/>
          <w:szCs w:val="24"/>
        </w:rPr>
        <w:t xml:space="preserve">The SRSF is located on the Appalachian Plateau, and receives </w:t>
      </w:r>
      <w:r>
        <w:rPr>
          <w:rFonts w:ascii="Times New Roman" w:hAnsi="Times New Roman" w:cs="Times New Roman"/>
          <w:sz w:val="24"/>
          <w:szCs w:val="24"/>
        </w:rPr>
        <w:t>abundant</w:t>
      </w:r>
      <w:r w:rsidRPr="002E4BC6">
        <w:rPr>
          <w:rFonts w:ascii="Times New Roman" w:hAnsi="Times New Roman" w:cs="Times New Roman"/>
          <w:sz w:val="24"/>
          <w:szCs w:val="24"/>
        </w:rPr>
        <w:t xml:space="preserve"> </w:t>
      </w:r>
      <w:r w:rsidR="00355C04">
        <w:rPr>
          <w:rFonts w:ascii="Times New Roman" w:hAnsi="Times New Roman" w:cs="Times New Roman"/>
          <w:sz w:val="24"/>
          <w:szCs w:val="24"/>
        </w:rPr>
        <w:t>rainfall</w:t>
      </w:r>
      <w:r w:rsidRPr="002E4BC6">
        <w:rPr>
          <w:rFonts w:ascii="Times New Roman" w:hAnsi="Times New Roman" w:cs="Times New Roman"/>
          <w:sz w:val="24"/>
          <w:szCs w:val="24"/>
        </w:rPr>
        <w:t xml:space="preserve"> (114-140 cm/yr; Brown and Brown 1984).  </w:t>
      </w:r>
      <w:r>
        <w:rPr>
          <w:rFonts w:ascii="Times New Roman" w:hAnsi="Times New Roman" w:cs="Times New Roman"/>
          <w:sz w:val="24"/>
          <w:szCs w:val="24"/>
        </w:rPr>
        <w:t>T</w:t>
      </w:r>
      <w:r w:rsidRPr="002E4BC6">
        <w:rPr>
          <w:rFonts w:ascii="Times New Roman" w:hAnsi="Times New Roman" w:cs="Times New Roman"/>
          <w:sz w:val="24"/>
          <w:szCs w:val="24"/>
        </w:rPr>
        <w:t xml:space="preserve">opography </w:t>
      </w:r>
      <w:r w:rsidR="00E6654E">
        <w:rPr>
          <w:rFonts w:ascii="Times New Roman" w:hAnsi="Times New Roman" w:cs="Times New Roman"/>
          <w:sz w:val="24"/>
          <w:szCs w:val="24"/>
        </w:rPr>
        <w:t>of</w:t>
      </w:r>
      <w:r>
        <w:rPr>
          <w:rFonts w:ascii="Times New Roman" w:hAnsi="Times New Roman" w:cs="Times New Roman"/>
          <w:sz w:val="24"/>
          <w:szCs w:val="24"/>
        </w:rPr>
        <w:t xml:space="preserve"> the plateau consists of</w:t>
      </w:r>
      <w:r w:rsidRPr="002E4BC6">
        <w:rPr>
          <w:rFonts w:ascii="Times New Roman" w:hAnsi="Times New Roman" w:cs="Times New Roman"/>
          <w:sz w:val="24"/>
          <w:szCs w:val="24"/>
        </w:rPr>
        <w:t xml:space="preserve"> steep and dissected ravines </w:t>
      </w:r>
      <w:r w:rsidR="00E6654E">
        <w:rPr>
          <w:rFonts w:ascii="Times New Roman" w:hAnsi="Times New Roman" w:cs="Times New Roman"/>
          <w:sz w:val="24"/>
          <w:szCs w:val="24"/>
        </w:rPr>
        <w:t>or</w:t>
      </w:r>
      <w:r w:rsidRPr="002E4BC6">
        <w:rPr>
          <w:rFonts w:ascii="Times New Roman" w:hAnsi="Times New Roman" w:cs="Times New Roman"/>
          <w:sz w:val="24"/>
          <w:szCs w:val="24"/>
        </w:rPr>
        <w:t xml:space="preserve"> undulating terrain on broad ridgetops underlain by sandstone and shale</w:t>
      </w:r>
      <w:r>
        <w:rPr>
          <w:rFonts w:ascii="Times New Roman" w:hAnsi="Times New Roman" w:cs="Times New Roman"/>
          <w:sz w:val="24"/>
          <w:szCs w:val="24"/>
        </w:rPr>
        <w:t>, with</w:t>
      </w:r>
      <w:r w:rsidRPr="002E4BC6">
        <w:rPr>
          <w:rFonts w:ascii="Times New Roman" w:hAnsi="Times New Roman" w:cs="Times New Roman"/>
          <w:sz w:val="24"/>
          <w:szCs w:val="24"/>
        </w:rPr>
        <w:t xml:space="preserve"> </w:t>
      </w:r>
      <w:r>
        <w:rPr>
          <w:rFonts w:ascii="Times New Roman" w:hAnsi="Times New Roman" w:cs="Times New Roman"/>
          <w:sz w:val="24"/>
          <w:szCs w:val="24"/>
        </w:rPr>
        <w:t>e</w:t>
      </w:r>
      <w:r w:rsidRPr="002E4BC6">
        <w:rPr>
          <w:rFonts w:ascii="Times New Roman" w:hAnsi="Times New Roman" w:cs="Times New Roman"/>
          <w:sz w:val="24"/>
          <w:szCs w:val="24"/>
        </w:rPr>
        <w:t xml:space="preserve">levation </w:t>
      </w:r>
      <w:r>
        <w:rPr>
          <w:rFonts w:ascii="Times New Roman" w:hAnsi="Times New Roman" w:cs="Times New Roman"/>
          <w:sz w:val="24"/>
          <w:szCs w:val="24"/>
        </w:rPr>
        <w:t>ranging from 375–</w:t>
      </w:r>
      <w:r w:rsidRPr="002E4BC6">
        <w:rPr>
          <w:rFonts w:ascii="Times New Roman" w:hAnsi="Times New Roman" w:cs="Times New Roman"/>
          <w:sz w:val="24"/>
          <w:szCs w:val="24"/>
        </w:rPr>
        <w:t>900</w:t>
      </w:r>
      <w:r>
        <w:rPr>
          <w:rFonts w:ascii="Times New Roman" w:hAnsi="Times New Roman" w:cs="Times New Roman"/>
          <w:sz w:val="24"/>
          <w:szCs w:val="24"/>
        </w:rPr>
        <w:t xml:space="preserve"> </w:t>
      </w:r>
      <w:r w:rsidRPr="002E4BC6">
        <w:rPr>
          <w:rFonts w:ascii="Times New Roman" w:hAnsi="Times New Roman" w:cs="Times New Roman"/>
          <w:sz w:val="24"/>
          <w:szCs w:val="24"/>
        </w:rPr>
        <w:t xml:space="preserve">m (Stone and Mathews 1977).  </w:t>
      </w:r>
      <w:r>
        <w:rPr>
          <w:rFonts w:ascii="Times New Roman" w:hAnsi="Times New Roman" w:cs="Times New Roman"/>
          <w:sz w:val="24"/>
          <w:szCs w:val="24"/>
        </w:rPr>
        <w:t>The study area</w:t>
      </w:r>
      <w:r w:rsidRPr="002E4BC6">
        <w:rPr>
          <w:rFonts w:ascii="Times New Roman" w:hAnsi="Times New Roman" w:cs="Times New Roman"/>
          <w:sz w:val="24"/>
          <w:szCs w:val="24"/>
        </w:rPr>
        <w:t xml:space="preserve"> is dominated by northern red oak (</w:t>
      </w:r>
      <w:r w:rsidRPr="00B21E2B">
        <w:rPr>
          <w:rFonts w:ascii="Times New Roman" w:hAnsi="Times New Roman" w:cs="Times New Roman"/>
          <w:i/>
          <w:sz w:val="24"/>
          <w:szCs w:val="24"/>
        </w:rPr>
        <w:t>Quercus rubra</w:t>
      </w:r>
      <w:r w:rsidRPr="002E4BC6">
        <w:rPr>
          <w:rFonts w:ascii="Times New Roman" w:hAnsi="Times New Roman" w:cs="Times New Roman"/>
          <w:sz w:val="24"/>
          <w:szCs w:val="24"/>
        </w:rPr>
        <w:t>), with sugar maple (</w:t>
      </w:r>
      <w:r w:rsidRPr="00B21E2B">
        <w:rPr>
          <w:rFonts w:ascii="Times New Roman" w:hAnsi="Times New Roman" w:cs="Times New Roman"/>
          <w:i/>
          <w:sz w:val="24"/>
          <w:szCs w:val="24"/>
        </w:rPr>
        <w:t>Acer saccharum</w:t>
      </w:r>
      <w:r w:rsidRPr="002E4BC6">
        <w:rPr>
          <w:rFonts w:ascii="Times New Roman" w:hAnsi="Times New Roman" w:cs="Times New Roman"/>
          <w:sz w:val="24"/>
          <w:szCs w:val="24"/>
        </w:rPr>
        <w:t>) codominant on mesic slope positions, chestnut oak (</w:t>
      </w:r>
      <w:r w:rsidRPr="00B21E2B">
        <w:rPr>
          <w:rFonts w:ascii="Times New Roman" w:hAnsi="Times New Roman" w:cs="Times New Roman"/>
          <w:i/>
          <w:sz w:val="24"/>
          <w:szCs w:val="24"/>
        </w:rPr>
        <w:t>Q. prinus</w:t>
      </w:r>
      <w:r w:rsidRPr="002E4BC6">
        <w:rPr>
          <w:rFonts w:ascii="Times New Roman" w:hAnsi="Times New Roman" w:cs="Times New Roman"/>
          <w:sz w:val="24"/>
          <w:szCs w:val="24"/>
        </w:rPr>
        <w:t xml:space="preserve">) codominant on drier slope positions, and red maple common in the </w:t>
      </w:r>
      <w:r w:rsidR="000240B7">
        <w:rPr>
          <w:rFonts w:ascii="Times New Roman" w:hAnsi="Times New Roman" w:cs="Times New Roman"/>
          <w:sz w:val="24"/>
          <w:szCs w:val="24"/>
        </w:rPr>
        <w:t>understory</w:t>
      </w:r>
      <w:r w:rsidRPr="002E4BC6">
        <w:rPr>
          <w:rFonts w:ascii="Times New Roman" w:hAnsi="Times New Roman" w:cs="Times New Roman"/>
          <w:sz w:val="24"/>
          <w:szCs w:val="24"/>
        </w:rPr>
        <w:t xml:space="preserve">.  </w:t>
      </w:r>
    </w:p>
    <w:p w14:paraId="51422368" w14:textId="23E53ACD" w:rsidR="00990E4E" w:rsidRDefault="001656B8" w:rsidP="00B337BA">
      <w:pPr>
        <w:rPr>
          <w:ins w:id="67" w:author="Gustafson, Eric -FS" w:date="2020-02-04T09:24:00Z"/>
          <w:rFonts w:ascii="Times New Roman" w:hAnsi="Times New Roman" w:cs="Times New Roman"/>
          <w:sz w:val="24"/>
          <w:szCs w:val="24"/>
        </w:rPr>
      </w:pPr>
      <w:ins w:id="68" w:author="Gustafson, Eric -FS" w:date="2020-02-05T09:38:00Z">
        <w:r>
          <w:rPr>
            <w:rFonts w:ascii="Times New Roman" w:hAnsi="Times New Roman" w:cs="Times New Roman"/>
            <w:noProof/>
            <w:sz w:val="24"/>
            <w:szCs w:val="24"/>
          </w:rPr>
          <w:lastRenderedPageBreak/>
          <w:drawing>
            <wp:inline distT="0" distB="0" distL="0" distR="0" wp14:anchorId="2C0D97E0" wp14:editId="7A47FCC1">
              <wp:extent cx="34290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study area_Feb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3063240"/>
                      </a:xfrm>
                      <a:prstGeom prst="rect">
                        <a:avLst/>
                      </a:prstGeom>
                    </pic:spPr>
                  </pic:pic>
                </a:graphicData>
              </a:graphic>
            </wp:inline>
          </w:drawing>
        </w:r>
      </w:ins>
    </w:p>
    <w:p w14:paraId="62877F69" w14:textId="6C1E0352" w:rsidR="00990E4E" w:rsidRPr="00B337BA" w:rsidRDefault="00990E4E" w:rsidP="00B337BA">
      <w:pPr>
        <w:rPr>
          <w:rFonts w:ascii="Times New Roman" w:hAnsi="Times New Roman" w:cs="Times New Roman"/>
          <w:sz w:val="24"/>
          <w:szCs w:val="24"/>
        </w:rPr>
      </w:pPr>
      <w:ins w:id="69" w:author="Gustafson, Eric -FS" w:date="2020-02-04T09:24:00Z">
        <w:r>
          <w:rPr>
            <w:rFonts w:ascii="Times New Roman" w:hAnsi="Times New Roman" w:cs="Times New Roman"/>
            <w:sz w:val="24"/>
            <w:szCs w:val="24"/>
          </w:rPr>
          <w:t xml:space="preserve">Figure study area.  Location of study area relative to the </w:t>
        </w:r>
      </w:ins>
      <w:ins w:id="70" w:author="Gustafson, Eric -FS" w:date="2020-02-04T09:26:00Z">
        <w:r>
          <w:rPr>
            <w:rFonts w:ascii="Times New Roman" w:hAnsi="Times New Roman" w:cs="Times New Roman"/>
            <w:sz w:val="24"/>
            <w:szCs w:val="24"/>
          </w:rPr>
          <w:t xml:space="preserve">former </w:t>
        </w:r>
      </w:ins>
      <w:ins w:id="71" w:author="Gustafson, Eric -FS" w:date="2020-02-04T09:24:00Z">
        <w:r>
          <w:rPr>
            <w:rFonts w:ascii="Times New Roman" w:hAnsi="Times New Roman" w:cs="Times New Roman"/>
            <w:sz w:val="24"/>
            <w:szCs w:val="24"/>
          </w:rPr>
          <w:t xml:space="preserve">range of </w:t>
        </w:r>
      </w:ins>
      <w:ins w:id="72" w:author="Gustafson, Eric -FS" w:date="2020-02-04T09:26:00Z">
        <w:r>
          <w:rPr>
            <w:rFonts w:ascii="Times New Roman" w:hAnsi="Times New Roman" w:cs="Times New Roman"/>
            <w:sz w:val="24"/>
            <w:szCs w:val="24"/>
          </w:rPr>
          <w:t xml:space="preserve">American </w:t>
        </w:r>
      </w:ins>
      <w:ins w:id="73" w:author="Gustafson, Eric -FS" w:date="2020-02-04T09:24:00Z">
        <w:r>
          <w:rPr>
            <w:rFonts w:ascii="Times New Roman" w:hAnsi="Times New Roman" w:cs="Times New Roman"/>
            <w:sz w:val="24"/>
            <w:szCs w:val="24"/>
          </w:rPr>
          <w:t xml:space="preserve">chestnut and </w:t>
        </w:r>
      </w:ins>
      <w:ins w:id="74" w:author="Gustafson, Eric -FS" w:date="2020-02-04T09:26:00Z">
        <w:r>
          <w:rPr>
            <w:rFonts w:ascii="Times New Roman" w:hAnsi="Times New Roman" w:cs="Times New Roman"/>
            <w:sz w:val="24"/>
            <w:szCs w:val="24"/>
          </w:rPr>
          <w:t xml:space="preserve">the approximate range of </w:t>
        </w:r>
      </w:ins>
      <w:ins w:id="75" w:author="Gustafson, Eric -FS" w:date="2020-02-04T09:24:00Z">
        <w:r w:rsidRPr="00990E4E">
          <w:rPr>
            <w:rFonts w:ascii="Times New Roman" w:hAnsi="Times New Roman" w:cs="Times New Roman"/>
            <w:i/>
            <w:sz w:val="24"/>
            <w:szCs w:val="24"/>
          </w:rPr>
          <w:t>P. cinnamomi</w:t>
        </w:r>
        <w:r>
          <w:rPr>
            <w:rFonts w:ascii="Times New Roman" w:hAnsi="Times New Roman" w:cs="Times New Roman"/>
            <w:sz w:val="24"/>
            <w:szCs w:val="24"/>
          </w:rPr>
          <w:t xml:space="preserve">, estimated </w:t>
        </w:r>
      </w:ins>
      <w:ins w:id="76" w:author="Gustafson, Eric -FS" w:date="2020-02-04T09:27:00Z">
        <w:r>
          <w:rPr>
            <w:rFonts w:ascii="Times New Roman" w:hAnsi="Times New Roman" w:cs="Times New Roman"/>
            <w:sz w:val="24"/>
            <w:szCs w:val="24"/>
          </w:rPr>
          <w:t>using</w:t>
        </w:r>
      </w:ins>
      <w:ins w:id="77" w:author="Gustafson, Eric -FS" w:date="2020-02-04T09:24:00Z">
        <w:r>
          <w:rPr>
            <w:rFonts w:ascii="Times New Roman" w:hAnsi="Times New Roman" w:cs="Times New Roman"/>
            <w:sz w:val="24"/>
            <w:szCs w:val="24"/>
          </w:rPr>
          <w:t xml:space="preserve"> USDA </w:t>
        </w:r>
      </w:ins>
      <w:ins w:id="78" w:author="Gustafson, Eric -FS" w:date="2020-02-04T09:27:00Z">
        <w:r>
          <w:rPr>
            <w:rFonts w:ascii="Times New Roman" w:hAnsi="Times New Roman" w:cs="Times New Roman"/>
            <w:sz w:val="24"/>
            <w:szCs w:val="24"/>
          </w:rPr>
          <w:t xml:space="preserve">plant </w:t>
        </w:r>
      </w:ins>
      <w:ins w:id="79" w:author="Gustafson, Eric -FS" w:date="2020-02-04T09:24:00Z">
        <w:r>
          <w:rPr>
            <w:rFonts w:ascii="Times New Roman" w:hAnsi="Times New Roman" w:cs="Times New Roman"/>
            <w:sz w:val="24"/>
            <w:szCs w:val="24"/>
          </w:rPr>
          <w:t>hardiness zones</w:t>
        </w:r>
      </w:ins>
      <w:ins w:id="80" w:author="Gustafson, Eric -FS" w:date="2020-02-05T09:39:00Z">
        <w:r w:rsidR="00517449">
          <w:rPr>
            <w:rFonts w:ascii="Times New Roman" w:hAnsi="Times New Roman" w:cs="Times New Roman"/>
            <w:sz w:val="24"/>
            <w:szCs w:val="24"/>
          </w:rPr>
          <w:t xml:space="preserve"> and a northern limit of 40</w:t>
        </w:r>
        <w:r w:rsidR="00517449" w:rsidRPr="00517449">
          <w:rPr>
            <w:rFonts w:ascii="Times New Roman" w:hAnsi="Times New Roman" w:cs="Times New Roman"/>
            <w:sz w:val="24"/>
            <w:szCs w:val="24"/>
            <w:vertAlign w:val="superscript"/>
          </w:rPr>
          <w:t>o</w:t>
        </w:r>
        <w:r w:rsidR="00517449">
          <w:rPr>
            <w:rFonts w:ascii="Times New Roman" w:hAnsi="Times New Roman" w:cs="Times New Roman"/>
            <w:sz w:val="24"/>
            <w:szCs w:val="24"/>
          </w:rPr>
          <w:t xml:space="preserve"> N latitude</w:t>
        </w:r>
      </w:ins>
      <w:ins w:id="81" w:author="Gustafson, Eric -FS" w:date="2020-02-04T09:24:00Z">
        <w:r>
          <w:rPr>
            <w:rFonts w:ascii="Times New Roman" w:hAnsi="Times New Roman" w:cs="Times New Roman"/>
            <w:sz w:val="24"/>
            <w:szCs w:val="24"/>
          </w:rPr>
          <w:t>.</w:t>
        </w:r>
      </w:ins>
    </w:p>
    <w:p w14:paraId="7313FA29" w14:textId="77777777"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Experimental design</w:t>
      </w:r>
    </w:p>
    <w:p w14:paraId="77856CFD" w14:textId="62CC9752" w:rsidR="000240B7" w:rsidRDefault="000240B7" w:rsidP="000240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Restoration scenario</w:t>
      </w:r>
    </w:p>
    <w:p w14:paraId="5B099198" w14:textId="499B537B" w:rsidR="00E94FC1" w:rsidRPr="00E94FC1" w:rsidRDefault="00E94FC1" w:rsidP="00E94FC1">
      <w:pPr>
        <w:rPr>
          <w:rFonts w:ascii="Times New Roman" w:hAnsi="Times New Roman" w:cs="Times New Roman"/>
          <w:sz w:val="24"/>
          <w:szCs w:val="24"/>
        </w:rPr>
      </w:pPr>
      <w:r w:rsidRPr="00E94FC1">
        <w:rPr>
          <w:rFonts w:ascii="Times New Roman" w:hAnsi="Times New Roman" w:cs="Times New Roman"/>
          <w:sz w:val="24"/>
          <w:szCs w:val="24"/>
        </w:rPr>
        <w:t xml:space="preserve">The simulation experiment was conducted as a 2 x2 factorial, with the climate factor having two levels </w:t>
      </w:r>
      <w:r w:rsidR="00355C04">
        <w:rPr>
          <w:rFonts w:ascii="Times New Roman" w:hAnsi="Times New Roman" w:cs="Times New Roman"/>
          <w:sz w:val="24"/>
          <w:szCs w:val="24"/>
        </w:rPr>
        <w:t xml:space="preserve">(historical and RCP 8.5) </w:t>
      </w:r>
      <w:r w:rsidRPr="00E94FC1">
        <w:rPr>
          <w:rFonts w:ascii="Times New Roman" w:hAnsi="Times New Roman" w:cs="Times New Roman"/>
          <w:sz w:val="24"/>
          <w:szCs w:val="24"/>
        </w:rPr>
        <w:t>and the root rot factor having two levels</w:t>
      </w:r>
      <w:r w:rsidR="00355C04">
        <w:rPr>
          <w:rFonts w:ascii="Times New Roman" w:hAnsi="Times New Roman" w:cs="Times New Roman"/>
          <w:sz w:val="24"/>
          <w:szCs w:val="24"/>
        </w:rPr>
        <w:t xml:space="preserve"> (with and without root rot simulated)</w:t>
      </w:r>
      <w:r w:rsidRPr="00E94FC1">
        <w:rPr>
          <w:rFonts w:ascii="Times New Roman" w:hAnsi="Times New Roman" w:cs="Times New Roman"/>
          <w:sz w:val="24"/>
          <w:szCs w:val="24"/>
        </w:rPr>
        <w:t xml:space="preserve">.  We used a </w:t>
      </w:r>
      <w:r w:rsidR="002C4003">
        <w:rPr>
          <w:rFonts w:ascii="Times New Roman" w:hAnsi="Times New Roman" w:cs="Times New Roman"/>
          <w:sz w:val="24"/>
          <w:szCs w:val="24"/>
        </w:rPr>
        <w:t>clearcut-and-plant</w:t>
      </w:r>
      <w:r w:rsidRPr="00E94FC1">
        <w:rPr>
          <w:rFonts w:ascii="Times New Roman" w:hAnsi="Times New Roman" w:cs="Times New Roman"/>
          <w:sz w:val="24"/>
          <w:szCs w:val="24"/>
        </w:rPr>
        <w:t xml:space="preserve"> </w:t>
      </w:r>
      <w:r w:rsidR="002C4003">
        <w:rPr>
          <w:rFonts w:ascii="Times New Roman" w:hAnsi="Times New Roman" w:cs="Times New Roman"/>
          <w:sz w:val="24"/>
          <w:szCs w:val="24"/>
        </w:rPr>
        <w:t xml:space="preserve">chestnut </w:t>
      </w:r>
      <w:r w:rsidRPr="00E94FC1">
        <w:rPr>
          <w:rFonts w:ascii="Times New Roman" w:hAnsi="Times New Roman" w:cs="Times New Roman"/>
          <w:sz w:val="24"/>
          <w:szCs w:val="24"/>
        </w:rPr>
        <w:t>restoration strategy</w:t>
      </w:r>
      <w:r w:rsidR="002C4003">
        <w:rPr>
          <w:rFonts w:ascii="Times New Roman" w:hAnsi="Times New Roman" w:cs="Times New Roman"/>
          <w:sz w:val="24"/>
          <w:szCs w:val="24"/>
        </w:rPr>
        <w:t xml:space="preserve"> in all</w:t>
      </w:r>
      <w:r w:rsidR="0062483A">
        <w:rPr>
          <w:rFonts w:ascii="Times New Roman" w:hAnsi="Times New Roman" w:cs="Times New Roman"/>
          <w:sz w:val="24"/>
          <w:szCs w:val="24"/>
        </w:rPr>
        <w:t xml:space="preserve"> simulations</w:t>
      </w:r>
      <w:r w:rsidR="002C4003">
        <w:rPr>
          <w:rFonts w:ascii="Times New Roman" w:hAnsi="Times New Roman" w:cs="Times New Roman"/>
          <w:sz w:val="24"/>
          <w:szCs w:val="24"/>
        </w:rPr>
        <w:t>, which was the most aggressive strategy</w:t>
      </w:r>
      <w:r w:rsidRPr="00E94FC1">
        <w:rPr>
          <w:rFonts w:ascii="Times New Roman" w:hAnsi="Times New Roman" w:cs="Times New Roman"/>
          <w:sz w:val="24"/>
          <w:szCs w:val="24"/>
        </w:rPr>
        <w:t xml:space="preserve"> implemented by Gustafson et al (2018)</w:t>
      </w:r>
      <w:r>
        <w:rPr>
          <w:rFonts w:ascii="Times New Roman" w:hAnsi="Times New Roman" w:cs="Times New Roman"/>
          <w:sz w:val="24"/>
          <w:szCs w:val="24"/>
        </w:rPr>
        <w:t xml:space="preserve">.  </w:t>
      </w:r>
      <w:r w:rsidR="003425F2">
        <w:rPr>
          <w:rFonts w:ascii="Times New Roman" w:hAnsi="Times New Roman" w:cs="Times New Roman"/>
          <w:sz w:val="24"/>
          <w:szCs w:val="24"/>
        </w:rPr>
        <w:t xml:space="preserve">This strategy plants chestnut in all planned silvicultural treatments that use clearcutting.  </w:t>
      </w:r>
      <w:r>
        <w:rPr>
          <w:rFonts w:ascii="Times New Roman" w:hAnsi="Times New Roman" w:cs="Times New Roman"/>
          <w:sz w:val="24"/>
          <w:szCs w:val="24"/>
        </w:rPr>
        <w:t>Each factorial combination was simulated for 200 years with three replicates.</w:t>
      </w:r>
    </w:p>
    <w:p w14:paraId="6070FC1E" w14:textId="77777777" w:rsidR="00AD34D9" w:rsidRDefault="00AD34D9" w:rsidP="00AD34D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Climate factor – describe GCM scenarios</w:t>
      </w:r>
    </w:p>
    <w:p w14:paraId="7BF0E84E" w14:textId="392C4B0C" w:rsidR="000240B7" w:rsidRPr="000240B7" w:rsidRDefault="00355C04" w:rsidP="000240B7">
      <w:pPr>
        <w:rPr>
          <w:rFonts w:ascii="Times New Roman" w:hAnsi="Times New Roman" w:cs="Times New Roman"/>
          <w:sz w:val="24"/>
          <w:szCs w:val="24"/>
        </w:rPr>
      </w:pPr>
      <w:r>
        <w:rPr>
          <w:rFonts w:ascii="Times New Roman" w:hAnsi="Times New Roman" w:cs="Times New Roman"/>
          <w:sz w:val="24"/>
          <w:szCs w:val="24"/>
        </w:rPr>
        <w:t>The h</w:t>
      </w:r>
      <w:r w:rsidR="000240B7" w:rsidRPr="004C618A">
        <w:rPr>
          <w:rFonts w:ascii="Times New Roman" w:hAnsi="Times New Roman" w:cs="Times New Roman"/>
          <w:sz w:val="24"/>
          <w:szCs w:val="24"/>
        </w:rPr>
        <w:t xml:space="preserve">istorical </w:t>
      </w:r>
      <w:r>
        <w:rPr>
          <w:rFonts w:ascii="Times New Roman" w:hAnsi="Times New Roman" w:cs="Times New Roman"/>
          <w:sz w:val="24"/>
          <w:szCs w:val="24"/>
        </w:rPr>
        <w:t xml:space="preserve">climate scenario used </w:t>
      </w:r>
      <w:r w:rsidR="000240B7" w:rsidRPr="004C618A">
        <w:rPr>
          <w:rFonts w:ascii="Times New Roman" w:hAnsi="Times New Roman" w:cs="Times New Roman"/>
          <w:sz w:val="24"/>
          <w:szCs w:val="24"/>
        </w:rPr>
        <w:t xml:space="preserve">weather data (including </w:t>
      </w:r>
      <w:r w:rsidR="00C20F33">
        <w:rPr>
          <w:rFonts w:ascii="Times New Roman" w:hAnsi="Times New Roman" w:cs="Times New Roman"/>
          <w:sz w:val="24"/>
          <w:szCs w:val="24"/>
        </w:rPr>
        <w:t>photosynthetically active radiation, i.e., light</w:t>
      </w:r>
      <w:r w:rsidR="000240B7" w:rsidRPr="004C618A">
        <w:rPr>
          <w:rFonts w:ascii="Times New Roman" w:hAnsi="Times New Roman" w:cs="Times New Roman"/>
          <w:sz w:val="24"/>
          <w:szCs w:val="24"/>
        </w:rPr>
        <w:t xml:space="preserve">) for </w:t>
      </w:r>
      <w:r w:rsidR="000240B7">
        <w:rPr>
          <w:rFonts w:ascii="Times New Roman" w:hAnsi="Times New Roman" w:cs="Times New Roman"/>
          <w:sz w:val="24"/>
          <w:szCs w:val="24"/>
        </w:rPr>
        <w:t xml:space="preserve">an area </w:t>
      </w:r>
      <w:r w:rsidR="000240B7" w:rsidRPr="004C618A">
        <w:rPr>
          <w:rFonts w:ascii="Times New Roman" w:hAnsi="Times New Roman" w:cs="Times New Roman"/>
          <w:sz w:val="24"/>
          <w:szCs w:val="24"/>
        </w:rPr>
        <w:t xml:space="preserve">surrounding </w:t>
      </w:r>
      <w:r w:rsidR="00C20F33">
        <w:rPr>
          <w:rFonts w:ascii="Times New Roman" w:hAnsi="Times New Roman" w:cs="Times New Roman"/>
          <w:sz w:val="24"/>
          <w:szCs w:val="24"/>
        </w:rPr>
        <w:t>the study area</w:t>
      </w:r>
      <w:r w:rsidR="000240B7" w:rsidRPr="004C618A">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0240B7" w:rsidRPr="004C618A">
        <w:rPr>
          <w:rFonts w:ascii="Times New Roman" w:hAnsi="Times New Roman" w:cs="Times New Roman"/>
          <w:sz w:val="24"/>
          <w:szCs w:val="24"/>
        </w:rPr>
        <w:t>was subset from the Daymet Daily surface weather 1</w:t>
      </w:r>
      <w:r w:rsidR="000240B7">
        <w:rPr>
          <w:rFonts w:ascii="Times New Roman" w:hAnsi="Times New Roman" w:cs="Times New Roman"/>
          <w:sz w:val="24"/>
          <w:szCs w:val="24"/>
        </w:rPr>
        <w:t>-</w:t>
      </w:r>
      <w:r w:rsidR="000240B7" w:rsidRPr="004C618A">
        <w:rPr>
          <w:rFonts w:ascii="Times New Roman" w:hAnsi="Times New Roman" w:cs="Times New Roman"/>
          <w:sz w:val="24"/>
          <w:szCs w:val="24"/>
        </w:rPr>
        <w:t>km grid for North America, 1980-201</w:t>
      </w:r>
      <w:r w:rsidR="000240B7">
        <w:rPr>
          <w:rFonts w:ascii="Times New Roman" w:hAnsi="Times New Roman" w:cs="Times New Roman"/>
          <w:sz w:val="24"/>
          <w:szCs w:val="24"/>
        </w:rPr>
        <w:t>5</w:t>
      </w:r>
      <w:r w:rsidR="000240B7" w:rsidRPr="004C618A">
        <w:rPr>
          <w:rFonts w:ascii="Times New Roman" w:hAnsi="Times New Roman" w:cs="Times New Roman"/>
          <w:sz w:val="24"/>
          <w:szCs w:val="24"/>
        </w:rPr>
        <w:t xml:space="preserve"> (Thornton et al.</w:t>
      </w:r>
      <w:r w:rsidR="000240B7">
        <w:rPr>
          <w:rFonts w:ascii="Times New Roman" w:hAnsi="Times New Roman" w:cs="Times New Roman"/>
          <w:sz w:val="24"/>
          <w:szCs w:val="24"/>
        </w:rPr>
        <w:t xml:space="preserve"> 2014</w:t>
      </w:r>
      <w:r w:rsidR="000240B7" w:rsidRPr="004C618A">
        <w:rPr>
          <w:rFonts w:ascii="Times New Roman" w:hAnsi="Times New Roman" w:cs="Times New Roman"/>
          <w:sz w:val="24"/>
          <w:szCs w:val="24"/>
        </w:rPr>
        <w:t xml:space="preserve">).  </w:t>
      </w:r>
      <w:r w:rsidR="00C20F33">
        <w:rPr>
          <w:rFonts w:ascii="Times New Roman" w:hAnsi="Times New Roman" w:cs="Times New Roman"/>
          <w:sz w:val="24"/>
          <w:szCs w:val="24"/>
        </w:rPr>
        <w:t>We</w:t>
      </w:r>
      <w:r w:rsidR="000240B7">
        <w:rPr>
          <w:rFonts w:ascii="Times New Roman" w:hAnsi="Times New Roman" w:cs="Times New Roman"/>
          <w:sz w:val="24"/>
          <w:szCs w:val="24"/>
        </w:rPr>
        <w:t xml:space="preserve"> used monthly averages prior to 1980</w:t>
      </w:r>
      <w:r w:rsidR="00C20F33">
        <w:rPr>
          <w:rFonts w:ascii="Times New Roman" w:hAnsi="Times New Roman" w:cs="Times New Roman"/>
          <w:sz w:val="24"/>
          <w:szCs w:val="24"/>
        </w:rPr>
        <w:t xml:space="preserve"> (for “spin-up” of the biomass of existing cohorts)</w:t>
      </w:r>
      <w:r w:rsidR="000240B7">
        <w:rPr>
          <w:rFonts w:ascii="Times New Roman" w:hAnsi="Times New Roman" w:cs="Times New Roman"/>
          <w:sz w:val="24"/>
          <w:szCs w:val="24"/>
        </w:rPr>
        <w:t>, and actual records through 2014,</w:t>
      </w:r>
      <w:r w:rsidR="000240B7" w:rsidRPr="00975DA4">
        <w:rPr>
          <w:rFonts w:ascii="Times New Roman" w:hAnsi="Times New Roman" w:cs="Times New Roman"/>
          <w:sz w:val="24"/>
          <w:szCs w:val="24"/>
        </w:rPr>
        <w:t xml:space="preserve"> </w:t>
      </w:r>
      <w:r w:rsidR="000240B7">
        <w:rPr>
          <w:rFonts w:ascii="Times New Roman" w:hAnsi="Times New Roman" w:cs="Times New Roman"/>
          <w:sz w:val="24"/>
          <w:szCs w:val="24"/>
        </w:rPr>
        <w:t xml:space="preserve">repeating the observations of the period 1980-2014 </w:t>
      </w:r>
      <w:r w:rsidR="00C20F33">
        <w:rPr>
          <w:rFonts w:ascii="Times New Roman" w:hAnsi="Times New Roman" w:cs="Times New Roman"/>
          <w:sz w:val="24"/>
          <w:szCs w:val="24"/>
        </w:rPr>
        <w:t>for 200 years</w:t>
      </w:r>
      <w:r w:rsidR="000240B7">
        <w:rPr>
          <w:rFonts w:ascii="Times New Roman" w:hAnsi="Times New Roman" w:cs="Times New Roman"/>
          <w:sz w:val="24"/>
          <w:szCs w:val="24"/>
        </w:rPr>
        <w:t xml:space="preserve"> to create a “</w:t>
      </w:r>
      <w:r w:rsidR="00C20F33">
        <w:rPr>
          <w:rFonts w:ascii="Times New Roman" w:hAnsi="Times New Roman" w:cs="Times New Roman"/>
          <w:sz w:val="24"/>
          <w:szCs w:val="24"/>
        </w:rPr>
        <w:t>historical</w:t>
      </w:r>
      <w:r w:rsidR="000240B7">
        <w:rPr>
          <w:rFonts w:ascii="Times New Roman" w:hAnsi="Times New Roman" w:cs="Times New Roman"/>
          <w:sz w:val="24"/>
          <w:szCs w:val="24"/>
        </w:rPr>
        <w:t>” weather scenario into the future</w:t>
      </w:r>
      <w:r w:rsidR="000240B7" w:rsidRPr="004C618A">
        <w:rPr>
          <w:rFonts w:ascii="Times New Roman" w:hAnsi="Times New Roman" w:cs="Times New Roman"/>
          <w:sz w:val="24"/>
          <w:szCs w:val="24"/>
        </w:rPr>
        <w:t>.</w:t>
      </w:r>
      <w:r w:rsidR="000240B7">
        <w:rPr>
          <w:rFonts w:ascii="Times New Roman" w:hAnsi="Times New Roman" w:cs="Times New Roman"/>
          <w:sz w:val="24"/>
          <w:szCs w:val="24"/>
        </w:rPr>
        <w:t xml:space="preserve">  CO</w:t>
      </w:r>
      <w:r w:rsidR="000240B7" w:rsidRPr="00975DA4">
        <w:rPr>
          <w:rFonts w:ascii="Times New Roman" w:hAnsi="Times New Roman" w:cs="Times New Roman"/>
          <w:sz w:val="24"/>
          <w:szCs w:val="24"/>
          <w:vertAlign w:val="subscript"/>
        </w:rPr>
        <w:t>2</w:t>
      </w:r>
      <w:r w:rsidR="000240B7">
        <w:rPr>
          <w:rFonts w:ascii="Times New Roman" w:hAnsi="Times New Roman" w:cs="Times New Roman"/>
          <w:sz w:val="24"/>
          <w:szCs w:val="24"/>
        </w:rPr>
        <w:t xml:space="preserve"> was set </w:t>
      </w:r>
      <w:r w:rsidR="003425F2">
        <w:rPr>
          <w:rFonts w:ascii="Times New Roman" w:hAnsi="Times New Roman" w:cs="Times New Roman"/>
          <w:sz w:val="24"/>
          <w:szCs w:val="24"/>
        </w:rPr>
        <w:t>at</w:t>
      </w:r>
      <w:r w:rsidR="000240B7">
        <w:rPr>
          <w:rFonts w:ascii="Times New Roman" w:hAnsi="Times New Roman" w:cs="Times New Roman"/>
          <w:sz w:val="24"/>
          <w:szCs w:val="24"/>
        </w:rPr>
        <w:t xml:space="preserve"> 335 ppm prior to 1980, gradually increasing to 390 ppm by 2010, and held constant after that.  For the climate change scenario, we used </w:t>
      </w:r>
      <w:r w:rsidR="00C20F33">
        <w:rPr>
          <w:rFonts w:ascii="Times New Roman" w:hAnsi="Times New Roman" w:cs="Times New Roman"/>
          <w:sz w:val="24"/>
          <w:szCs w:val="24"/>
        </w:rPr>
        <w:t xml:space="preserve">projections from the GFDL-CM3 </w:t>
      </w:r>
      <w:r w:rsidR="000240B7">
        <w:rPr>
          <w:rFonts w:ascii="Times New Roman" w:hAnsi="Times New Roman" w:cs="Times New Roman"/>
          <w:sz w:val="24"/>
          <w:szCs w:val="24"/>
        </w:rPr>
        <w:t xml:space="preserve">GCM </w:t>
      </w:r>
      <w:r w:rsidR="00C20F33">
        <w:rPr>
          <w:rFonts w:ascii="Times New Roman" w:hAnsi="Times New Roman" w:cs="Times New Roman"/>
          <w:sz w:val="24"/>
          <w:szCs w:val="24"/>
        </w:rPr>
        <w:t xml:space="preserve">(RCP </w:t>
      </w:r>
      <w:r w:rsidR="00C20F33" w:rsidRPr="00CE688D">
        <w:rPr>
          <w:rFonts w:ascii="Times New Roman" w:hAnsi="Times New Roman" w:cs="Times New Roman"/>
          <w:sz w:val="24"/>
          <w:szCs w:val="24"/>
        </w:rPr>
        <w:t>8</w:t>
      </w:r>
      <w:r w:rsidR="00C20F33">
        <w:rPr>
          <w:rFonts w:ascii="Times New Roman" w:hAnsi="Times New Roman" w:cs="Times New Roman"/>
          <w:sz w:val="24"/>
          <w:szCs w:val="24"/>
        </w:rPr>
        <w:t>.</w:t>
      </w:r>
      <w:r w:rsidR="00C20F33" w:rsidRPr="00CE688D">
        <w:rPr>
          <w:rFonts w:ascii="Times New Roman" w:hAnsi="Times New Roman" w:cs="Times New Roman"/>
          <w:sz w:val="24"/>
          <w:szCs w:val="24"/>
        </w:rPr>
        <w:t>5</w:t>
      </w:r>
      <w:r w:rsidR="00C20F33">
        <w:rPr>
          <w:rFonts w:ascii="Times New Roman" w:hAnsi="Times New Roman" w:cs="Times New Roman"/>
          <w:sz w:val="24"/>
          <w:szCs w:val="24"/>
        </w:rPr>
        <w:t xml:space="preserve"> emissions scenario, run=</w:t>
      </w:r>
      <w:r w:rsidR="00C20F33" w:rsidRPr="00CE688D">
        <w:rPr>
          <w:rFonts w:ascii="Times New Roman" w:hAnsi="Times New Roman" w:cs="Times New Roman"/>
          <w:sz w:val="24"/>
          <w:szCs w:val="24"/>
        </w:rPr>
        <w:t>r1i1p1</w:t>
      </w:r>
      <w:r w:rsidR="00C20F33">
        <w:rPr>
          <w:rFonts w:ascii="Times New Roman" w:hAnsi="Times New Roman" w:cs="Times New Roman"/>
          <w:sz w:val="24"/>
          <w:szCs w:val="24"/>
        </w:rPr>
        <w:t xml:space="preserve">) </w:t>
      </w:r>
      <w:r w:rsidR="000240B7">
        <w:rPr>
          <w:rFonts w:ascii="Times New Roman" w:hAnsi="Times New Roman" w:cs="Times New Roman"/>
          <w:sz w:val="24"/>
          <w:szCs w:val="24"/>
        </w:rPr>
        <w:t xml:space="preserve">centered on </w:t>
      </w:r>
      <w:r w:rsidR="00C20F33">
        <w:rPr>
          <w:rFonts w:ascii="Times New Roman" w:hAnsi="Times New Roman" w:cs="Times New Roman"/>
          <w:sz w:val="24"/>
          <w:szCs w:val="24"/>
        </w:rPr>
        <w:t>the</w:t>
      </w:r>
      <w:r w:rsidR="000240B7">
        <w:rPr>
          <w:rFonts w:ascii="Times New Roman" w:hAnsi="Times New Roman" w:cs="Times New Roman"/>
          <w:sz w:val="24"/>
          <w:szCs w:val="24"/>
        </w:rPr>
        <w:t xml:space="preserve"> study area for the period 2006-2100, repeating the last 30 years of the projections through 2216.  </w:t>
      </w:r>
      <w:r w:rsidR="00C20F33">
        <w:rPr>
          <w:rFonts w:ascii="Times New Roman" w:hAnsi="Times New Roman" w:cs="Times New Roman"/>
          <w:sz w:val="24"/>
          <w:szCs w:val="24"/>
        </w:rPr>
        <w:t>This</w:t>
      </w:r>
      <w:r w:rsidR="000240B7">
        <w:rPr>
          <w:rFonts w:ascii="Times New Roman" w:hAnsi="Times New Roman" w:cs="Times New Roman"/>
          <w:sz w:val="24"/>
          <w:szCs w:val="24"/>
        </w:rPr>
        <w:t xml:space="preserve"> scenario produced an average temperature 4.6 </w:t>
      </w:r>
      <w:r w:rsidR="000240B7" w:rsidRPr="005F1779">
        <w:rPr>
          <w:rFonts w:ascii="Times New Roman" w:hAnsi="Times New Roman" w:cs="Times New Roman"/>
          <w:sz w:val="24"/>
          <w:szCs w:val="24"/>
          <w:vertAlign w:val="superscript"/>
        </w:rPr>
        <w:t>o</w:t>
      </w:r>
      <w:r w:rsidR="000240B7">
        <w:rPr>
          <w:rFonts w:ascii="Times New Roman" w:hAnsi="Times New Roman" w:cs="Times New Roman"/>
          <w:sz w:val="24"/>
          <w:szCs w:val="24"/>
        </w:rPr>
        <w:t xml:space="preserve">C higher than the historical scenario, and 7% more precipitation.  We used the </w:t>
      </w:r>
      <w:r w:rsidR="00C20F33">
        <w:rPr>
          <w:rFonts w:ascii="Times New Roman" w:hAnsi="Times New Roman" w:cs="Times New Roman"/>
          <w:sz w:val="24"/>
          <w:szCs w:val="24"/>
        </w:rPr>
        <w:t xml:space="preserve">extended </w:t>
      </w:r>
      <w:r w:rsidR="000240B7">
        <w:rPr>
          <w:rFonts w:ascii="Times New Roman" w:hAnsi="Times New Roman" w:cs="Times New Roman"/>
          <w:sz w:val="24"/>
          <w:szCs w:val="24"/>
        </w:rPr>
        <w:t>RCP8.5 CO</w:t>
      </w:r>
      <w:r w:rsidR="000240B7" w:rsidRPr="00CE688D">
        <w:rPr>
          <w:rFonts w:ascii="Times New Roman" w:hAnsi="Times New Roman" w:cs="Times New Roman"/>
          <w:sz w:val="24"/>
          <w:szCs w:val="24"/>
          <w:vertAlign w:val="subscript"/>
        </w:rPr>
        <w:t>2</w:t>
      </w:r>
      <w:r w:rsidR="000240B7">
        <w:rPr>
          <w:rFonts w:ascii="Times New Roman" w:hAnsi="Times New Roman" w:cs="Times New Roman"/>
          <w:sz w:val="24"/>
          <w:szCs w:val="24"/>
        </w:rPr>
        <w:t xml:space="preserve"> concentrations of </w:t>
      </w:r>
      <w:r w:rsidR="000240B7" w:rsidRPr="00D20E8F">
        <w:rPr>
          <w:rFonts w:ascii="Times New Roman" w:hAnsi="Times New Roman" w:cs="Times New Roman"/>
          <w:sz w:val="24"/>
          <w:szCs w:val="24"/>
        </w:rPr>
        <w:t>Meinshausen</w:t>
      </w:r>
      <w:r w:rsidR="000240B7" w:rsidRPr="003949A5">
        <w:rPr>
          <w:rFonts w:ascii="Times New Roman" w:hAnsi="Times New Roman" w:cs="Times New Roman"/>
          <w:sz w:val="24"/>
          <w:szCs w:val="24"/>
        </w:rPr>
        <w:t xml:space="preserve"> et al</w:t>
      </w:r>
      <w:r w:rsidR="000240B7">
        <w:rPr>
          <w:rFonts w:ascii="Times New Roman" w:hAnsi="Times New Roman" w:cs="Times New Roman"/>
          <w:sz w:val="24"/>
          <w:szCs w:val="24"/>
        </w:rPr>
        <w:t>.</w:t>
      </w:r>
      <w:r w:rsidR="000240B7" w:rsidRPr="003949A5">
        <w:rPr>
          <w:rFonts w:ascii="Times New Roman" w:hAnsi="Times New Roman" w:cs="Times New Roman"/>
          <w:sz w:val="24"/>
          <w:szCs w:val="24"/>
        </w:rPr>
        <w:t xml:space="preserve"> </w:t>
      </w:r>
      <w:r w:rsidR="000240B7">
        <w:rPr>
          <w:rFonts w:ascii="Times New Roman" w:hAnsi="Times New Roman" w:cs="Times New Roman"/>
          <w:sz w:val="24"/>
          <w:szCs w:val="24"/>
        </w:rPr>
        <w:t>(2011), with CO</w:t>
      </w:r>
      <w:r w:rsidR="000240B7" w:rsidRPr="0044384F">
        <w:rPr>
          <w:rFonts w:ascii="Times New Roman" w:hAnsi="Times New Roman" w:cs="Times New Roman"/>
          <w:sz w:val="24"/>
          <w:szCs w:val="24"/>
          <w:vertAlign w:val="subscript"/>
        </w:rPr>
        <w:t>2</w:t>
      </w:r>
      <w:r w:rsidR="000240B7">
        <w:rPr>
          <w:rFonts w:ascii="Times New Roman" w:hAnsi="Times New Roman" w:cs="Times New Roman"/>
          <w:sz w:val="24"/>
          <w:szCs w:val="24"/>
        </w:rPr>
        <w:t xml:space="preserve"> concentration reaching 1902 ppm by 2216.  </w:t>
      </w:r>
      <w:r w:rsidR="00C20F33">
        <w:rPr>
          <w:rFonts w:ascii="Times New Roman" w:hAnsi="Times New Roman" w:cs="Times New Roman"/>
          <w:sz w:val="24"/>
          <w:szCs w:val="24"/>
        </w:rPr>
        <w:t>T</w:t>
      </w:r>
      <w:r w:rsidR="000240B7">
        <w:rPr>
          <w:rFonts w:ascii="Times New Roman" w:hAnsi="Times New Roman" w:cs="Times New Roman"/>
          <w:sz w:val="24"/>
          <w:szCs w:val="24"/>
        </w:rPr>
        <w:t xml:space="preserve">he GCM data did not </w:t>
      </w:r>
      <w:r w:rsidR="000240B7">
        <w:rPr>
          <w:rFonts w:ascii="Times New Roman" w:hAnsi="Times New Roman" w:cs="Times New Roman"/>
          <w:sz w:val="24"/>
          <w:szCs w:val="24"/>
        </w:rPr>
        <w:lastRenderedPageBreak/>
        <w:t xml:space="preserve">include </w:t>
      </w:r>
      <w:r w:rsidR="00F00E49">
        <w:rPr>
          <w:rFonts w:ascii="Times New Roman" w:hAnsi="Times New Roman" w:cs="Times New Roman"/>
          <w:sz w:val="24"/>
          <w:szCs w:val="24"/>
        </w:rPr>
        <w:t>photosynthetically active radiation</w:t>
      </w:r>
      <w:r w:rsidR="000240B7">
        <w:rPr>
          <w:rFonts w:ascii="Times New Roman" w:hAnsi="Times New Roman" w:cs="Times New Roman"/>
          <w:sz w:val="24"/>
          <w:szCs w:val="24"/>
        </w:rPr>
        <w:t xml:space="preserve">, </w:t>
      </w:r>
      <w:r w:rsidR="00C20F33">
        <w:rPr>
          <w:rFonts w:ascii="Times New Roman" w:hAnsi="Times New Roman" w:cs="Times New Roman"/>
          <w:sz w:val="24"/>
          <w:szCs w:val="24"/>
        </w:rPr>
        <w:t xml:space="preserve">so </w:t>
      </w:r>
      <w:r w:rsidR="000240B7">
        <w:rPr>
          <w:rFonts w:ascii="Times New Roman" w:hAnsi="Times New Roman" w:cs="Times New Roman"/>
          <w:sz w:val="24"/>
          <w:szCs w:val="24"/>
        </w:rPr>
        <w:t xml:space="preserve">we repeatedly applied the historical </w:t>
      </w:r>
      <w:r w:rsidR="00F00E49">
        <w:rPr>
          <w:rFonts w:ascii="Times New Roman" w:hAnsi="Times New Roman" w:cs="Times New Roman"/>
          <w:sz w:val="24"/>
          <w:szCs w:val="24"/>
        </w:rPr>
        <w:t>light</w:t>
      </w:r>
      <w:r w:rsidR="000240B7">
        <w:rPr>
          <w:rFonts w:ascii="Times New Roman" w:hAnsi="Times New Roman" w:cs="Times New Roman"/>
          <w:sz w:val="24"/>
          <w:szCs w:val="24"/>
        </w:rPr>
        <w:t xml:space="preserve"> data from 1980-2014.  </w:t>
      </w:r>
    </w:p>
    <w:p w14:paraId="2A0E7AEC" w14:textId="77777777"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used</w:t>
      </w:r>
    </w:p>
    <w:p w14:paraId="088E6875" w14:textId="77777777" w:rsidR="00E6654E" w:rsidRDefault="00AD34D9" w:rsidP="00E665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LANDIS-II overview</w:t>
      </w:r>
    </w:p>
    <w:p w14:paraId="5A4A173C" w14:textId="7D9B6E64" w:rsidR="00E6654E" w:rsidRPr="00E6654E" w:rsidRDefault="00E6654E" w:rsidP="00E6654E">
      <w:pPr>
        <w:rPr>
          <w:rFonts w:ascii="Times New Roman" w:hAnsi="Times New Roman" w:cs="Times New Roman"/>
          <w:sz w:val="24"/>
          <w:szCs w:val="24"/>
        </w:rPr>
      </w:pPr>
      <w:r>
        <w:rPr>
          <w:rFonts w:ascii="Times New Roman" w:hAnsi="Times New Roman" w:cs="Times New Roman"/>
          <w:sz w:val="24"/>
          <w:szCs w:val="24"/>
        </w:rPr>
        <w:t>T</w:t>
      </w:r>
      <w:r w:rsidRPr="00E6654E">
        <w:rPr>
          <w:rFonts w:ascii="Times New Roman" w:hAnsi="Times New Roman" w:cs="Times New Roman"/>
          <w:sz w:val="24"/>
          <w:szCs w:val="24"/>
        </w:rPr>
        <w:t>he</w:t>
      </w:r>
      <w:r w:rsidRPr="00E6654E">
        <w:rPr>
          <w:rFonts w:ascii="Times New Roman" w:hAnsi="Times New Roman"/>
          <w:sz w:val="24"/>
          <w:szCs w:val="24"/>
        </w:rPr>
        <w:t xml:space="preserve"> simulation experiment </w:t>
      </w:r>
      <w:r>
        <w:rPr>
          <w:rFonts w:ascii="Times New Roman" w:hAnsi="Times New Roman"/>
          <w:sz w:val="24"/>
          <w:szCs w:val="24"/>
        </w:rPr>
        <w:t xml:space="preserve">was conducted </w:t>
      </w:r>
      <w:r w:rsidRPr="00E6654E">
        <w:rPr>
          <w:rFonts w:ascii="Times New Roman" w:hAnsi="Times New Roman"/>
          <w:sz w:val="24"/>
          <w:szCs w:val="24"/>
        </w:rPr>
        <w:t>using LANDIS-II</w:t>
      </w:r>
      <w:r w:rsidR="002B55A4">
        <w:rPr>
          <w:rFonts w:ascii="Times New Roman" w:hAnsi="Times New Roman"/>
          <w:sz w:val="24"/>
          <w:szCs w:val="24"/>
        </w:rPr>
        <w:t xml:space="preserve"> </w:t>
      </w:r>
      <w:r w:rsidR="002B55A4" w:rsidRPr="00E6654E">
        <w:rPr>
          <w:rFonts w:ascii="Times New Roman" w:hAnsi="Times New Roman"/>
          <w:sz w:val="24"/>
          <w:szCs w:val="24"/>
        </w:rPr>
        <w:t>(Scheller et al. 2007)</w:t>
      </w:r>
      <w:r w:rsidRPr="00E6654E">
        <w:rPr>
          <w:rFonts w:ascii="Times New Roman" w:hAnsi="Times New Roman"/>
          <w:sz w:val="24"/>
          <w:szCs w:val="24"/>
        </w:rPr>
        <w:t xml:space="preserve">, </w:t>
      </w:r>
      <w:r>
        <w:rPr>
          <w:rFonts w:ascii="Times New Roman" w:hAnsi="Times New Roman"/>
          <w:sz w:val="24"/>
          <w:szCs w:val="24"/>
        </w:rPr>
        <w:t>a forest landscape model</w:t>
      </w:r>
      <w:r w:rsidR="005C202E">
        <w:rPr>
          <w:rFonts w:ascii="Times New Roman" w:hAnsi="Times New Roman"/>
          <w:sz w:val="24"/>
          <w:szCs w:val="24"/>
        </w:rPr>
        <w:t>ing platform</w:t>
      </w:r>
      <w:r>
        <w:rPr>
          <w:rFonts w:ascii="Times New Roman" w:hAnsi="Times New Roman"/>
          <w:sz w:val="24"/>
          <w:szCs w:val="24"/>
        </w:rPr>
        <w:t xml:space="preserve"> using</w:t>
      </w:r>
      <w:r w:rsidRPr="00E6654E">
        <w:rPr>
          <w:rFonts w:ascii="Times New Roman" w:hAnsi="Times New Roman"/>
          <w:sz w:val="24"/>
          <w:szCs w:val="24"/>
        </w:rPr>
        <w:t xml:space="preserve"> extensions (plug-ins) to mechanistically simulate forest growth and disturbance (e.g., insect outbreaks and timber harvesting).  </w:t>
      </w:r>
      <w:r w:rsidR="002B55A4" w:rsidRPr="00E6654E">
        <w:rPr>
          <w:rFonts w:ascii="Times New Roman" w:hAnsi="Times New Roman"/>
          <w:sz w:val="24"/>
          <w:szCs w:val="24"/>
        </w:rPr>
        <w:t>LANDIS-II</w:t>
      </w:r>
      <w:r w:rsidR="002B55A4">
        <w:rPr>
          <w:rFonts w:ascii="Times New Roman" w:hAnsi="Times New Roman"/>
          <w:sz w:val="24"/>
          <w:szCs w:val="24"/>
        </w:rPr>
        <w:t xml:space="preserve"> models</w:t>
      </w:r>
      <w:r w:rsidRPr="00E6654E">
        <w:rPr>
          <w:rFonts w:ascii="Times New Roman" w:hAnsi="Times New Roman"/>
          <w:sz w:val="24"/>
          <w:szCs w:val="24"/>
        </w:rPr>
        <w:t xml:space="preserve"> species cohorts rather than individual trees, representing space as a grid of cells </w:t>
      </w:r>
      <w:r w:rsidRPr="00E6654E">
        <w:rPr>
          <w:rFonts w:ascii="Times New Roman" w:hAnsi="Times New Roman" w:cs="Times New Roman"/>
          <w:sz w:val="24"/>
          <w:szCs w:val="24"/>
        </w:rPr>
        <w:t xml:space="preserve">(30m resolution </w:t>
      </w:r>
      <w:r w:rsidR="002B55A4">
        <w:rPr>
          <w:rFonts w:ascii="Times New Roman" w:hAnsi="Times New Roman" w:cs="Times New Roman"/>
          <w:sz w:val="24"/>
          <w:szCs w:val="24"/>
        </w:rPr>
        <w:t>in this study</w:t>
      </w:r>
      <w:r w:rsidRPr="00E6654E">
        <w:rPr>
          <w:rFonts w:ascii="Times New Roman" w:hAnsi="Times New Roman" w:cs="Times New Roman"/>
          <w:sz w:val="24"/>
          <w:szCs w:val="24"/>
        </w:rPr>
        <w:t>)</w:t>
      </w:r>
      <w:r w:rsidRPr="00E6654E">
        <w:rPr>
          <w:rFonts w:ascii="Times New Roman" w:hAnsi="Times New Roman"/>
          <w:sz w:val="24"/>
          <w:szCs w:val="24"/>
        </w:rPr>
        <w:t xml:space="preserve">.  Each ecological process is </w:t>
      </w:r>
      <w:r w:rsidR="002B55A4">
        <w:rPr>
          <w:rFonts w:ascii="Times New Roman" w:hAnsi="Times New Roman"/>
          <w:sz w:val="24"/>
          <w:szCs w:val="24"/>
        </w:rPr>
        <w:t>encapsulated by</w:t>
      </w:r>
      <w:r w:rsidRPr="00E6654E">
        <w:rPr>
          <w:rFonts w:ascii="Times New Roman" w:hAnsi="Times New Roman"/>
          <w:sz w:val="24"/>
          <w:szCs w:val="24"/>
        </w:rPr>
        <w:t xml:space="preserve"> an independent extension that modifies cohort biomass</w:t>
      </w:r>
      <w:r w:rsidR="002B55A4">
        <w:rPr>
          <w:rFonts w:ascii="Times New Roman" w:hAnsi="Times New Roman"/>
          <w:sz w:val="24"/>
          <w:szCs w:val="24"/>
        </w:rPr>
        <w:t xml:space="preserve"> conditionally based on abiotic and vegetation conditions on the cell and input parameters</w:t>
      </w:r>
      <w:r w:rsidRPr="00E6654E">
        <w:rPr>
          <w:rFonts w:ascii="Times New Roman" w:hAnsi="Times New Roman"/>
          <w:sz w:val="24"/>
          <w:szCs w:val="24"/>
        </w:rPr>
        <w:t xml:space="preserve">.  </w:t>
      </w:r>
      <w:r w:rsidR="002B55A4">
        <w:rPr>
          <w:rFonts w:ascii="Times New Roman" w:hAnsi="Times New Roman"/>
          <w:sz w:val="24"/>
          <w:szCs w:val="24"/>
        </w:rPr>
        <w:t>I</w:t>
      </w:r>
      <w:r w:rsidRPr="00E6654E">
        <w:rPr>
          <w:rFonts w:ascii="Times New Roman" w:hAnsi="Times New Roman"/>
          <w:sz w:val="24"/>
          <w:szCs w:val="24"/>
        </w:rPr>
        <w:t xml:space="preserve">nteractions among climate, growth, succession and disturbance are not specified </w:t>
      </w:r>
      <w:r w:rsidRPr="00E6654E">
        <w:rPr>
          <w:rFonts w:ascii="Times New Roman" w:hAnsi="Times New Roman"/>
          <w:i/>
          <w:sz w:val="24"/>
          <w:szCs w:val="24"/>
        </w:rPr>
        <w:t>a priori</w:t>
      </w:r>
      <w:r w:rsidRPr="00E6654E">
        <w:rPr>
          <w:rFonts w:ascii="Times New Roman" w:hAnsi="Times New Roman"/>
          <w:sz w:val="24"/>
          <w:szCs w:val="24"/>
        </w:rPr>
        <w:t xml:space="preserve">, but </w:t>
      </w:r>
      <w:r w:rsidR="002B55A4">
        <w:rPr>
          <w:rFonts w:ascii="Times New Roman" w:hAnsi="Times New Roman"/>
          <w:sz w:val="24"/>
          <w:szCs w:val="24"/>
        </w:rPr>
        <w:t>emerge</w:t>
      </w:r>
      <w:r w:rsidRPr="00E6654E">
        <w:rPr>
          <w:rFonts w:ascii="Times New Roman" w:hAnsi="Times New Roman"/>
          <w:sz w:val="24"/>
          <w:szCs w:val="24"/>
        </w:rPr>
        <w:t xml:space="preserve"> </w:t>
      </w:r>
      <w:r w:rsidR="002B55A4">
        <w:rPr>
          <w:rFonts w:ascii="Times New Roman" w:hAnsi="Times New Roman"/>
          <w:sz w:val="24"/>
          <w:szCs w:val="24"/>
        </w:rPr>
        <w:t>out</w:t>
      </w:r>
      <w:r w:rsidRPr="00E6654E">
        <w:rPr>
          <w:rFonts w:ascii="Times New Roman" w:hAnsi="Times New Roman"/>
          <w:sz w:val="24"/>
          <w:szCs w:val="24"/>
        </w:rPr>
        <w:t xml:space="preserve"> of the </w:t>
      </w:r>
      <w:r w:rsidRPr="00E6654E">
        <w:rPr>
          <w:rFonts w:ascii="Times New Roman" w:hAnsi="Times New Roman" w:cs="Times New Roman"/>
          <w:sz w:val="24"/>
          <w:szCs w:val="24"/>
        </w:rPr>
        <w:t>cumulative effects of the independently simulated processes.</w:t>
      </w:r>
    </w:p>
    <w:p w14:paraId="676A449E" w14:textId="330A90B0" w:rsidR="00E6654E" w:rsidRDefault="00275B74" w:rsidP="00E6654E">
      <w:pPr>
        <w:rPr>
          <w:rFonts w:ascii="Times New Roman" w:hAnsi="Times New Roman"/>
          <w:sz w:val="24"/>
          <w:szCs w:val="24"/>
        </w:rPr>
      </w:pPr>
      <w:r w:rsidRPr="00E6654E">
        <w:rPr>
          <w:rFonts w:ascii="Times New Roman" w:hAnsi="Times New Roman"/>
          <w:sz w:val="24"/>
          <w:szCs w:val="24"/>
        </w:rPr>
        <w:t>We used the PnET-Succession extension</w:t>
      </w:r>
      <w:r>
        <w:rPr>
          <w:rFonts w:ascii="Times New Roman" w:hAnsi="Times New Roman"/>
          <w:sz w:val="24"/>
          <w:szCs w:val="24"/>
        </w:rPr>
        <w:t xml:space="preserve"> (</w:t>
      </w:r>
      <w:r w:rsidR="0062483A">
        <w:rPr>
          <w:rFonts w:ascii="Times New Roman" w:hAnsi="Times New Roman"/>
          <w:sz w:val="24"/>
          <w:szCs w:val="24"/>
        </w:rPr>
        <w:t>v</w:t>
      </w:r>
      <w:ins w:id="82" w:author="Gustafson, Eric -FS" w:date="2020-02-20T08:43:00Z">
        <w:r w:rsidR="003B2E8F">
          <w:rPr>
            <w:rFonts w:ascii="Times New Roman" w:hAnsi="Times New Roman"/>
            <w:sz w:val="24"/>
            <w:szCs w:val="24"/>
          </w:rPr>
          <w:t>4.0</w:t>
        </w:r>
      </w:ins>
      <w:del w:id="83" w:author="Gustafson, Eric -FS" w:date="2020-02-20T08:43:00Z">
        <w:r w:rsidR="0062483A" w:rsidDel="003B2E8F">
          <w:rPr>
            <w:rFonts w:ascii="Times New Roman" w:hAnsi="Times New Roman"/>
            <w:sz w:val="24"/>
            <w:szCs w:val="24"/>
          </w:rPr>
          <w:delText>3.5</w:delText>
        </w:r>
      </w:del>
      <w:r w:rsidR="0062483A">
        <w:rPr>
          <w:rFonts w:ascii="Times New Roman" w:hAnsi="Times New Roman"/>
          <w:sz w:val="24"/>
          <w:szCs w:val="24"/>
        </w:rPr>
        <w:t xml:space="preserve">, </w:t>
      </w:r>
      <w:r w:rsidRPr="00E6654E">
        <w:rPr>
          <w:rFonts w:ascii="Times New Roman" w:hAnsi="Times New Roman"/>
          <w:sz w:val="24"/>
          <w:szCs w:val="24"/>
        </w:rPr>
        <w:t>De Bruijn et al. 2014b</w:t>
      </w:r>
      <w:r>
        <w:rPr>
          <w:rFonts w:ascii="Times New Roman" w:hAnsi="Times New Roman"/>
          <w:sz w:val="24"/>
          <w:szCs w:val="24"/>
        </w:rPr>
        <w:t>)</w:t>
      </w:r>
      <w:r w:rsidRPr="00E6654E">
        <w:rPr>
          <w:rFonts w:ascii="Times New Roman" w:hAnsi="Times New Roman"/>
          <w:sz w:val="24"/>
          <w:szCs w:val="24"/>
        </w:rPr>
        <w:t xml:space="preserve"> </w:t>
      </w:r>
      <w:r w:rsidRPr="00E6654E">
        <w:rPr>
          <w:rFonts w:ascii="Times New Roman" w:hAnsi="Times New Roman" w:cs="Times New Roman"/>
          <w:sz w:val="24"/>
          <w:szCs w:val="24"/>
        </w:rPr>
        <w:t>to</w:t>
      </w:r>
      <w:r w:rsidR="00E6654E" w:rsidRPr="00E6654E">
        <w:rPr>
          <w:rFonts w:ascii="Times New Roman" w:hAnsi="Times New Roman" w:cs="Times New Roman"/>
          <w:sz w:val="24"/>
          <w:szCs w:val="24"/>
        </w:rPr>
        <w:t xml:space="preserve"> simulat</w:t>
      </w:r>
      <w:r w:rsidR="00E6654E" w:rsidRPr="00E6654E">
        <w:rPr>
          <w:rFonts w:ascii="Times New Roman" w:hAnsi="Times New Roman"/>
          <w:sz w:val="24"/>
          <w:szCs w:val="24"/>
        </w:rPr>
        <w:t xml:space="preserve">e </w:t>
      </w:r>
      <w:r w:rsidR="00E6654E" w:rsidRPr="00E6654E">
        <w:rPr>
          <w:rFonts w:ascii="Times New Roman" w:hAnsi="Times New Roman" w:cs="Times New Roman"/>
          <w:sz w:val="24"/>
          <w:szCs w:val="24"/>
        </w:rPr>
        <w:t>growth</w:t>
      </w:r>
      <w:r w:rsidR="00E6654E" w:rsidRPr="00E6654E">
        <w:rPr>
          <w:rFonts w:ascii="Times New Roman" w:hAnsi="Times New Roman"/>
          <w:sz w:val="24"/>
          <w:szCs w:val="24"/>
        </w:rPr>
        <w:t xml:space="preserve"> processes (establishment, g</w:t>
      </w:r>
      <w:r>
        <w:rPr>
          <w:rFonts w:ascii="Times New Roman" w:hAnsi="Times New Roman"/>
          <w:sz w:val="24"/>
          <w:szCs w:val="24"/>
        </w:rPr>
        <w:t>rowth, competition, senescence)</w:t>
      </w:r>
      <w:r w:rsidR="00E6654E" w:rsidRPr="00E6654E">
        <w:rPr>
          <w:rFonts w:ascii="Times New Roman" w:hAnsi="Times New Roman"/>
          <w:sz w:val="24"/>
          <w:szCs w:val="24"/>
        </w:rPr>
        <w:t xml:space="preserve"> because its mechanistic use of physiological first principles is </w:t>
      </w:r>
      <w:r>
        <w:rPr>
          <w:rFonts w:ascii="Times New Roman" w:hAnsi="Times New Roman"/>
          <w:sz w:val="24"/>
          <w:szCs w:val="24"/>
        </w:rPr>
        <w:t xml:space="preserve">best </w:t>
      </w:r>
      <w:r w:rsidR="00E6654E" w:rsidRPr="00E6654E">
        <w:rPr>
          <w:rFonts w:ascii="Times New Roman" w:hAnsi="Times New Roman"/>
          <w:sz w:val="24"/>
          <w:szCs w:val="24"/>
        </w:rPr>
        <w:t xml:space="preserve">suited to model novel situations such as climate change and the introduction of new species.  </w:t>
      </w:r>
      <w:r w:rsidR="0062483A">
        <w:rPr>
          <w:rFonts w:ascii="Times New Roman" w:hAnsi="Times New Roman"/>
          <w:sz w:val="24"/>
          <w:szCs w:val="24"/>
        </w:rPr>
        <w:t>Note that this is a newer version than used by Gustafson et al (</w:t>
      </w:r>
      <w:r w:rsidR="0062483A">
        <w:rPr>
          <w:rFonts w:ascii="Times New Roman" w:hAnsi="Times New Roman" w:cs="Times New Roman"/>
          <w:sz w:val="24"/>
          <w:szCs w:val="24"/>
        </w:rPr>
        <w:t xml:space="preserve">2017a, 2018), having modified algorithms for cohort establishment and temperature effects on photosynthesis.  </w:t>
      </w:r>
      <w:r w:rsidRPr="00E6654E">
        <w:rPr>
          <w:rFonts w:ascii="Times New Roman" w:hAnsi="Times New Roman"/>
          <w:sz w:val="24"/>
          <w:szCs w:val="24"/>
        </w:rPr>
        <w:t xml:space="preserve">PnET-Succession </w:t>
      </w:r>
      <w:r>
        <w:rPr>
          <w:rFonts w:ascii="Times New Roman" w:hAnsi="Times New Roman"/>
          <w:sz w:val="24"/>
          <w:szCs w:val="24"/>
        </w:rPr>
        <w:t>models</w:t>
      </w:r>
      <w:r w:rsidR="00E6654E" w:rsidRPr="00E6654E">
        <w:rPr>
          <w:rFonts w:ascii="Times New Roman" w:hAnsi="Times New Roman"/>
          <w:sz w:val="24"/>
          <w:szCs w:val="24"/>
        </w:rPr>
        <w:t xml:space="preserve"> </w:t>
      </w:r>
      <w:r>
        <w:rPr>
          <w:rFonts w:ascii="Times New Roman" w:hAnsi="Times New Roman"/>
          <w:sz w:val="24"/>
          <w:szCs w:val="24"/>
        </w:rPr>
        <w:t>g</w:t>
      </w:r>
      <w:r w:rsidRPr="00E6654E">
        <w:rPr>
          <w:rFonts w:ascii="Times New Roman" w:hAnsi="Times New Roman"/>
          <w:sz w:val="24"/>
          <w:szCs w:val="24"/>
        </w:rPr>
        <w:t xml:space="preserve">rowth </w:t>
      </w:r>
      <w:r w:rsidR="00E6654E" w:rsidRPr="00E6654E">
        <w:rPr>
          <w:rFonts w:ascii="Times New Roman" w:hAnsi="Times New Roman"/>
          <w:sz w:val="24"/>
          <w:szCs w:val="24"/>
        </w:rPr>
        <w:t xml:space="preserve">as a competition of cohorts for light and water, and cohorts die </w:t>
      </w:r>
      <w:r>
        <w:rPr>
          <w:rFonts w:ascii="Times New Roman" w:hAnsi="Times New Roman"/>
          <w:sz w:val="24"/>
          <w:szCs w:val="24"/>
        </w:rPr>
        <w:t>when</w:t>
      </w:r>
      <w:r w:rsidR="00E6654E" w:rsidRPr="00E6654E">
        <w:rPr>
          <w:rFonts w:ascii="Times New Roman" w:hAnsi="Times New Roman"/>
          <w:sz w:val="24"/>
          <w:szCs w:val="24"/>
        </w:rPr>
        <w:t xml:space="preserve"> their respiration exceed</w:t>
      </w:r>
      <w:r>
        <w:rPr>
          <w:rFonts w:ascii="Times New Roman" w:hAnsi="Times New Roman"/>
          <w:sz w:val="24"/>
          <w:szCs w:val="24"/>
        </w:rPr>
        <w:t>s</w:t>
      </w:r>
      <w:r w:rsidR="00E6654E" w:rsidRPr="00E6654E">
        <w:rPr>
          <w:rFonts w:ascii="Times New Roman" w:hAnsi="Times New Roman"/>
          <w:sz w:val="24"/>
          <w:szCs w:val="24"/>
        </w:rPr>
        <w:t xml:space="preserve"> </w:t>
      </w:r>
      <w:r w:rsidR="00275EB3">
        <w:rPr>
          <w:rFonts w:ascii="Times New Roman" w:hAnsi="Times New Roman"/>
          <w:sz w:val="24"/>
          <w:szCs w:val="24"/>
        </w:rPr>
        <w:t>net photosynthesis</w:t>
      </w:r>
      <w:r>
        <w:rPr>
          <w:rFonts w:ascii="Times New Roman" w:hAnsi="Times New Roman"/>
          <w:sz w:val="24"/>
          <w:szCs w:val="24"/>
        </w:rPr>
        <w:t xml:space="preserve"> </w:t>
      </w:r>
      <w:r w:rsidR="00275EB3">
        <w:rPr>
          <w:rFonts w:ascii="Times New Roman" w:hAnsi="Times New Roman"/>
          <w:sz w:val="24"/>
          <w:szCs w:val="24"/>
        </w:rPr>
        <w:t>sufficiently</w:t>
      </w:r>
      <w:r w:rsidR="00E6654E" w:rsidRPr="00E6654E">
        <w:rPr>
          <w:rFonts w:ascii="Times New Roman" w:hAnsi="Times New Roman"/>
          <w:sz w:val="24"/>
          <w:szCs w:val="24"/>
        </w:rPr>
        <w:t xml:space="preserve"> to </w:t>
      </w:r>
      <w:r w:rsidR="00275EB3">
        <w:rPr>
          <w:rFonts w:ascii="Times New Roman" w:hAnsi="Times New Roman"/>
          <w:sz w:val="24"/>
          <w:szCs w:val="24"/>
        </w:rPr>
        <w:t>exhaust</w:t>
      </w:r>
      <w:r w:rsidR="00E6654E" w:rsidRPr="00E6654E">
        <w:rPr>
          <w:rFonts w:ascii="Times New Roman" w:hAnsi="Times New Roman"/>
          <w:sz w:val="24"/>
          <w:szCs w:val="24"/>
        </w:rPr>
        <w:t xml:space="preserve"> their carbon reserves.  </w:t>
      </w:r>
      <w:r w:rsidR="00275EB3" w:rsidRPr="00E6654E">
        <w:rPr>
          <w:rFonts w:ascii="Times New Roman" w:hAnsi="Times New Roman"/>
          <w:sz w:val="24"/>
          <w:szCs w:val="24"/>
        </w:rPr>
        <w:t xml:space="preserve">As soil water availability decreases, photosynthesis decreases.  </w:t>
      </w:r>
      <w:r w:rsidR="00275EB3">
        <w:rPr>
          <w:rFonts w:ascii="Times New Roman" w:hAnsi="Times New Roman"/>
          <w:sz w:val="24"/>
          <w:szCs w:val="24"/>
        </w:rPr>
        <w:t>Available</w:t>
      </w:r>
      <w:r w:rsidR="00275EB3" w:rsidRPr="00E6654E">
        <w:rPr>
          <w:rFonts w:ascii="Times New Roman" w:hAnsi="Times New Roman"/>
          <w:sz w:val="24"/>
          <w:szCs w:val="24"/>
        </w:rPr>
        <w:t xml:space="preserve"> </w:t>
      </w:r>
      <w:r w:rsidR="00275EB3">
        <w:rPr>
          <w:rFonts w:ascii="Times New Roman" w:hAnsi="Times New Roman"/>
          <w:sz w:val="24"/>
          <w:szCs w:val="24"/>
        </w:rPr>
        <w:t>s</w:t>
      </w:r>
      <w:r w:rsidR="00E6654E" w:rsidRPr="00E6654E">
        <w:rPr>
          <w:rFonts w:ascii="Times New Roman" w:hAnsi="Times New Roman"/>
          <w:sz w:val="24"/>
          <w:szCs w:val="24"/>
        </w:rPr>
        <w:t>oil water is determined by precipitation, loss to evaporation and runoff, soil porosity, and consumption by cohorts.  When water is adequate, the rate of photosynthesis for a given species cohort increases with light available to the cohort (dependent on canopy position and leaf area), atmospheric CO</w:t>
      </w:r>
      <w:r w:rsidR="00E6654E" w:rsidRPr="00E6654E">
        <w:rPr>
          <w:rFonts w:ascii="Times New Roman" w:hAnsi="Times New Roman"/>
          <w:sz w:val="24"/>
          <w:szCs w:val="24"/>
          <w:vertAlign w:val="subscript"/>
        </w:rPr>
        <w:t>2</w:t>
      </w:r>
      <w:r w:rsidR="00E6654E" w:rsidRPr="00E6654E">
        <w:rPr>
          <w:rFonts w:ascii="Times New Roman" w:hAnsi="Times New Roman"/>
          <w:sz w:val="24"/>
          <w:szCs w:val="24"/>
        </w:rPr>
        <w:t xml:space="preserve"> concentration and foliar N, and decreases with age and departure from optimal temperature.  Temperature also affects vapor pressure deficit, respiration and evapotranspiration rates.  Thus, growth rates vary monthly by species and cohort as a function of precipitation and temperature (including extreme events), directly affecting competition and ultimately successional outcomes.  </w:t>
      </w:r>
    </w:p>
    <w:p w14:paraId="179D9CC5" w14:textId="4EE6EF4F" w:rsidR="0062483A" w:rsidRPr="00E6654E" w:rsidRDefault="0062483A" w:rsidP="00E6654E">
      <w:pPr>
        <w:rPr>
          <w:rFonts w:ascii="Times New Roman" w:hAnsi="Times New Roman" w:cs="Times New Roman"/>
          <w:sz w:val="24"/>
          <w:szCs w:val="24"/>
        </w:rPr>
      </w:pPr>
      <w:r>
        <w:rPr>
          <w:rFonts w:ascii="Times New Roman" w:hAnsi="Times New Roman"/>
          <w:sz w:val="24"/>
          <w:szCs w:val="24"/>
        </w:rPr>
        <w:t xml:space="preserve">We used the </w:t>
      </w:r>
      <w:r w:rsidR="00AB42B7">
        <w:rPr>
          <w:rFonts w:ascii="Times New Roman" w:hAnsi="Times New Roman"/>
          <w:sz w:val="24"/>
          <w:szCs w:val="24"/>
        </w:rPr>
        <w:t xml:space="preserve">PnET-Succession </w:t>
      </w:r>
      <w:r>
        <w:rPr>
          <w:rFonts w:ascii="Times New Roman" w:hAnsi="Times New Roman"/>
          <w:sz w:val="24"/>
          <w:szCs w:val="24"/>
        </w:rPr>
        <w:t>tree species life history and physiological parameters found in Gustafson (2018)</w:t>
      </w:r>
      <w:r w:rsidR="00AB42B7">
        <w:rPr>
          <w:rFonts w:ascii="Times New Roman" w:hAnsi="Times New Roman"/>
          <w:sz w:val="24"/>
          <w:szCs w:val="24"/>
        </w:rPr>
        <w:t xml:space="preserve">, modifying the </w:t>
      </w:r>
      <w:r w:rsidR="005C202E">
        <w:rPr>
          <w:rFonts w:ascii="Times New Roman" w:hAnsi="Times New Roman"/>
          <w:sz w:val="24"/>
          <w:szCs w:val="24"/>
        </w:rPr>
        <w:t xml:space="preserve">revised </w:t>
      </w:r>
      <w:r w:rsidR="00AB42B7">
        <w:rPr>
          <w:rFonts w:ascii="Times New Roman" w:hAnsi="Times New Roman"/>
          <w:sz w:val="24"/>
          <w:szCs w:val="24"/>
        </w:rPr>
        <w:t>establishment and temperature parameters to produce behavior similar to the prior study, making our results generally comparable with those studies.  C</w:t>
      </w:r>
      <w:r w:rsidR="00AB42B7">
        <w:rPr>
          <w:rFonts w:ascii="Times New Roman" w:hAnsi="Times New Roman"/>
          <w:sz w:val="24"/>
          <w:szCs w:val="24"/>
          <w:lang w:eastAsia="de-DE"/>
        </w:rPr>
        <w:t>hestnut restoration activities</w:t>
      </w:r>
      <w:r w:rsidR="00AB42B7" w:rsidRPr="006E60C8">
        <w:rPr>
          <w:rFonts w:ascii="Times New Roman" w:hAnsi="Times New Roman"/>
          <w:sz w:val="24"/>
          <w:szCs w:val="24"/>
          <w:lang w:eastAsia="de-DE"/>
        </w:rPr>
        <w:t xml:space="preserve"> </w:t>
      </w:r>
      <w:r w:rsidR="00EA5B22">
        <w:rPr>
          <w:rFonts w:ascii="Times New Roman" w:hAnsi="Times New Roman"/>
          <w:sz w:val="24"/>
          <w:szCs w:val="24"/>
          <w:lang w:eastAsia="de-DE"/>
        </w:rPr>
        <w:t xml:space="preserve">were held constant for all factor combinations, and </w:t>
      </w:r>
      <w:r w:rsidR="00AB42B7">
        <w:rPr>
          <w:rFonts w:ascii="Times New Roman" w:hAnsi="Times New Roman"/>
          <w:sz w:val="24"/>
          <w:szCs w:val="24"/>
          <w:lang w:eastAsia="de-DE"/>
        </w:rPr>
        <w:t>were</w:t>
      </w:r>
      <w:r w:rsidR="00AB42B7" w:rsidRPr="006E60C8">
        <w:rPr>
          <w:rFonts w:ascii="Times New Roman" w:hAnsi="Times New Roman"/>
          <w:sz w:val="24"/>
          <w:szCs w:val="24"/>
          <w:lang w:eastAsia="de-DE"/>
        </w:rPr>
        <w:t xml:space="preserve"> simulated using </w:t>
      </w:r>
      <w:r w:rsidR="00AB42B7">
        <w:rPr>
          <w:rFonts w:ascii="Times New Roman" w:hAnsi="Times New Roman"/>
          <w:sz w:val="24"/>
          <w:szCs w:val="24"/>
          <w:lang w:eastAsia="de-DE"/>
        </w:rPr>
        <w:t xml:space="preserve">the </w:t>
      </w:r>
      <w:r w:rsidR="00AB42B7" w:rsidRPr="006E60C8">
        <w:rPr>
          <w:rFonts w:ascii="Times New Roman" w:hAnsi="Times New Roman"/>
          <w:sz w:val="24"/>
          <w:szCs w:val="24"/>
          <w:lang w:eastAsia="de-DE"/>
        </w:rPr>
        <w:t xml:space="preserve">Biomass Harvest </w:t>
      </w:r>
      <w:r w:rsidR="00AB42B7">
        <w:rPr>
          <w:rFonts w:ascii="Times New Roman" w:hAnsi="Times New Roman"/>
          <w:sz w:val="24"/>
          <w:szCs w:val="24"/>
          <w:lang w:eastAsia="de-DE"/>
        </w:rPr>
        <w:t xml:space="preserve">extension </w:t>
      </w:r>
      <w:r w:rsidR="00AB42B7" w:rsidRPr="006E60C8">
        <w:rPr>
          <w:rFonts w:ascii="Times New Roman" w:hAnsi="Times New Roman"/>
          <w:sz w:val="24"/>
          <w:szCs w:val="24"/>
          <w:lang w:eastAsia="de-DE"/>
        </w:rPr>
        <w:t>(</w:t>
      </w:r>
      <w:r w:rsidR="00AB42B7">
        <w:rPr>
          <w:rFonts w:ascii="Times New Roman" w:hAnsi="Times New Roman"/>
          <w:sz w:val="24"/>
          <w:szCs w:val="24"/>
          <w:lang w:eastAsia="de-DE"/>
        </w:rPr>
        <w:t xml:space="preserve">v4.3, </w:t>
      </w:r>
      <w:r w:rsidR="00AB42B7" w:rsidRPr="006E60C8">
        <w:rPr>
          <w:rFonts w:ascii="Times New Roman" w:hAnsi="Times New Roman"/>
          <w:sz w:val="24"/>
          <w:szCs w:val="24"/>
          <w:lang w:eastAsia="de-DE"/>
        </w:rPr>
        <w:t>Gustafson et al 2000</w:t>
      </w:r>
      <w:r w:rsidR="00AB42B7">
        <w:rPr>
          <w:rFonts w:ascii="Times New Roman" w:hAnsi="Times New Roman"/>
          <w:sz w:val="24"/>
          <w:szCs w:val="24"/>
          <w:lang w:eastAsia="de-DE"/>
        </w:rPr>
        <w:t xml:space="preserve">).  </w:t>
      </w:r>
      <w:r w:rsidR="00EA5B22">
        <w:rPr>
          <w:rFonts w:ascii="Times New Roman" w:hAnsi="Times New Roman"/>
          <w:sz w:val="24"/>
          <w:szCs w:val="24"/>
          <w:lang w:eastAsia="de-DE"/>
        </w:rPr>
        <w:t xml:space="preserve">Disturbance by three </w:t>
      </w:r>
      <w:r w:rsidR="00EA5B22">
        <w:rPr>
          <w:rFonts w:ascii="Times New Roman" w:hAnsi="Times New Roman" w:cs="Times New Roman"/>
          <w:sz w:val="24"/>
          <w:szCs w:val="24"/>
        </w:rPr>
        <w:t xml:space="preserve">exotic </w:t>
      </w:r>
      <w:r w:rsidR="00EA5B22" w:rsidRPr="00E854C2">
        <w:rPr>
          <w:rFonts w:ascii="Times New Roman" w:hAnsi="Times New Roman" w:cs="Times New Roman"/>
          <w:sz w:val="24"/>
          <w:szCs w:val="24"/>
        </w:rPr>
        <w:t>insect</w:t>
      </w:r>
      <w:r w:rsidR="00EA5B22">
        <w:rPr>
          <w:rFonts w:ascii="Times New Roman" w:hAnsi="Times New Roman" w:cs="Times New Roman"/>
          <w:sz w:val="24"/>
          <w:szCs w:val="24"/>
        </w:rPr>
        <w:t xml:space="preserve"> pest</w:t>
      </w:r>
      <w:r w:rsidR="00EA5B22" w:rsidRPr="00E854C2">
        <w:rPr>
          <w:rFonts w:ascii="Times New Roman" w:hAnsi="Times New Roman" w:cs="Times New Roman"/>
          <w:sz w:val="24"/>
          <w:szCs w:val="24"/>
        </w:rPr>
        <w:t xml:space="preserve">s </w:t>
      </w:r>
      <w:r w:rsidR="00EA5B22">
        <w:rPr>
          <w:rFonts w:ascii="Times New Roman" w:hAnsi="Times New Roman" w:cs="Times New Roman"/>
          <w:sz w:val="24"/>
          <w:szCs w:val="24"/>
        </w:rPr>
        <w:t>either recently introduced or imminent to the study area [</w:t>
      </w:r>
      <w:r w:rsidR="00EA5B22">
        <w:rPr>
          <w:rFonts w:ascii="Times New Roman" w:hAnsi="Times New Roman"/>
          <w:sz w:val="24"/>
          <w:szCs w:val="24"/>
          <w:lang w:eastAsia="de-DE"/>
        </w:rPr>
        <w:t>e</w:t>
      </w:r>
      <w:r w:rsidR="00EA5B22" w:rsidRPr="00F6102C">
        <w:rPr>
          <w:rFonts w:ascii="Times New Roman" w:hAnsi="Times New Roman"/>
          <w:sz w:val="24"/>
          <w:szCs w:val="24"/>
          <w:lang w:eastAsia="de-DE"/>
        </w:rPr>
        <w:t xml:space="preserve">merald </w:t>
      </w:r>
      <w:r w:rsidR="00EA5B22">
        <w:rPr>
          <w:rFonts w:ascii="Times New Roman" w:hAnsi="Times New Roman"/>
          <w:sz w:val="24"/>
          <w:szCs w:val="24"/>
          <w:lang w:eastAsia="de-DE"/>
        </w:rPr>
        <w:t>a</w:t>
      </w:r>
      <w:r w:rsidR="00EA5B22" w:rsidRPr="00F6102C">
        <w:rPr>
          <w:rFonts w:ascii="Times New Roman" w:hAnsi="Times New Roman"/>
          <w:sz w:val="24"/>
          <w:szCs w:val="24"/>
          <w:lang w:eastAsia="de-DE"/>
        </w:rPr>
        <w:t xml:space="preserve">sh </w:t>
      </w:r>
      <w:r w:rsidR="00EA5B22">
        <w:rPr>
          <w:rFonts w:ascii="Times New Roman" w:hAnsi="Times New Roman"/>
          <w:sz w:val="24"/>
          <w:szCs w:val="24"/>
          <w:lang w:eastAsia="de-DE"/>
        </w:rPr>
        <w:t>b</w:t>
      </w:r>
      <w:r w:rsidR="00EA5B22" w:rsidRPr="00F6102C">
        <w:rPr>
          <w:rFonts w:ascii="Times New Roman" w:hAnsi="Times New Roman"/>
          <w:sz w:val="24"/>
          <w:szCs w:val="24"/>
          <w:lang w:eastAsia="de-DE"/>
        </w:rPr>
        <w:t>orer</w:t>
      </w:r>
      <w:r w:rsidR="00EA5B22">
        <w:rPr>
          <w:rFonts w:ascii="Times New Roman" w:hAnsi="Times New Roman"/>
          <w:sz w:val="24"/>
          <w:szCs w:val="24"/>
          <w:lang w:eastAsia="de-DE"/>
        </w:rPr>
        <w:t xml:space="preserve"> (</w:t>
      </w:r>
      <w:r w:rsidR="00EA5B22" w:rsidRPr="00730689">
        <w:rPr>
          <w:rFonts w:ascii="Times New Roman" w:hAnsi="Times New Roman"/>
          <w:i/>
          <w:sz w:val="24"/>
          <w:szCs w:val="24"/>
          <w:lang w:eastAsia="de-DE"/>
        </w:rPr>
        <w:t>Agrilus planipennis</w:t>
      </w:r>
      <w:r w:rsidR="00EA5B22">
        <w:rPr>
          <w:rFonts w:ascii="Times New Roman" w:hAnsi="Times New Roman"/>
          <w:sz w:val="24"/>
          <w:szCs w:val="24"/>
          <w:lang w:eastAsia="de-DE"/>
        </w:rPr>
        <w:t>) hemlock woolly adelgid</w:t>
      </w:r>
      <w:r w:rsidR="00EA5B22" w:rsidRPr="00F21BFC">
        <w:rPr>
          <w:rFonts w:ascii="Times New Roman" w:hAnsi="Times New Roman"/>
          <w:sz w:val="24"/>
          <w:szCs w:val="24"/>
          <w:lang w:eastAsia="de-DE"/>
        </w:rPr>
        <w:t xml:space="preserve"> </w:t>
      </w:r>
      <w:r w:rsidR="00EA5B22">
        <w:rPr>
          <w:rFonts w:ascii="Times New Roman" w:hAnsi="Times New Roman"/>
          <w:sz w:val="24"/>
          <w:szCs w:val="24"/>
          <w:lang w:eastAsia="de-DE"/>
        </w:rPr>
        <w:t>(</w:t>
      </w:r>
      <w:r w:rsidR="00EA5B22" w:rsidRPr="00730689">
        <w:rPr>
          <w:rFonts w:ascii="Times New Roman" w:hAnsi="Times New Roman"/>
          <w:i/>
          <w:sz w:val="24"/>
          <w:szCs w:val="24"/>
          <w:lang w:eastAsia="de-DE"/>
        </w:rPr>
        <w:t>Adelges tsugae</w:t>
      </w:r>
      <w:r w:rsidR="00EA5B22">
        <w:rPr>
          <w:rFonts w:ascii="Times New Roman" w:hAnsi="Times New Roman"/>
          <w:sz w:val="24"/>
          <w:szCs w:val="24"/>
          <w:lang w:eastAsia="de-DE"/>
        </w:rPr>
        <w:t xml:space="preserve">), and the </w:t>
      </w:r>
      <w:commentRangeStart w:id="84"/>
      <w:r w:rsidR="00EA5B22">
        <w:rPr>
          <w:rFonts w:ascii="Times New Roman" w:hAnsi="Times New Roman"/>
          <w:sz w:val="24"/>
          <w:szCs w:val="24"/>
          <w:lang w:eastAsia="de-DE"/>
        </w:rPr>
        <w:t xml:space="preserve">Asian Longhorned Beetle </w:t>
      </w:r>
      <w:commentRangeEnd w:id="84"/>
      <w:r w:rsidR="003B2E8F">
        <w:rPr>
          <w:rStyle w:val="CommentReference"/>
        </w:rPr>
        <w:commentReference w:id="84"/>
      </w:r>
      <w:r w:rsidR="00EA5B22">
        <w:rPr>
          <w:rFonts w:ascii="Times New Roman" w:hAnsi="Times New Roman"/>
          <w:sz w:val="24"/>
          <w:szCs w:val="24"/>
          <w:lang w:eastAsia="de-DE"/>
        </w:rPr>
        <w:t>(</w:t>
      </w:r>
      <w:r w:rsidR="00EA5B22" w:rsidRPr="00730689">
        <w:rPr>
          <w:rFonts w:ascii="Times New Roman" w:hAnsi="Times New Roman"/>
          <w:i/>
          <w:sz w:val="24"/>
          <w:szCs w:val="24"/>
          <w:lang w:eastAsia="de-DE"/>
        </w:rPr>
        <w:t>Anoplophora glabripennis</w:t>
      </w:r>
      <w:r w:rsidR="00EA5B22">
        <w:rPr>
          <w:rFonts w:ascii="Times New Roman" w:hAnsi="Times New Roman"/>
          <w:sz w:val="24"/>
          <w:szCs w:val="24"/>
          <w:lang w:eastAsia="de-DE"/>
        </w:rPr>
        <w:t>)]</w:t>
      </w:r>
      <w:r w:rsidR="00EA5B22" w:rsidRPr="00E854C2">
        <w:rPr>
          <w:rFonts w:ascii="Times New Roman" w:hAnsi="Times New Roman" w:cs="Times New Roman"/>
          <w:sz w:val="24"/>
          <w:szCs w:val="24"/>
        </w:rPr>
        <w:t xml:space="preserve"> </w:t>
      </w:r>
      <w:r w:rsidR="00EA5B22">
        <w:rPr>
          <w:rFonts w:ascii="Times New Roman" w:hAnsi="Times New Roman" w:cs="Times New Roman"/>
          <w:sz w:val="24"/>
          <w:szCs w:val="24"/>
        </w:rPr>
        <w:t xml:space="preserve">was also simulated </w:t>
      </w:r>
      <w:r w:rsidR="00EA5B22">
        <w:rPr>
          <w:rFonts w:ascii="Times New Roman" w:hAnsi="Times New Roman"/>
          <w:sz w:val="24"/>
          <w:szCs w:val="24"/>
          <w:lang w:eastAsia="de-DE"/>
        </w:rPr>
        <w:t>for all factor combinations</w:t>
      </w:r>
      <w:r w:rsidR="00EA5B22">
        <w:rPr>
          <w:rFonts w:ascii="Times New Roman" w:hAnsi="Times New Roman" w:cs="Times New Roman"/>
          <w:sz w:val="24"/>
          <w:szCs w:val="24"/>
        </w:rPr>
        <w:t xml:space="preserve"> using the</w:t>
      </w:r>
      <w:r w:rsidR="00EA5B22" w:rsidRPr="00E854C2">
        <w:rPr>
          <w:rFonts w:ascii="Times New Roman" w:hAnsi="Times New Roman" w:cs="Times New Roman"/>
          <w:sz w:val="24"/>
          <w:szCs w:val="24"/>
        </w:rPr>
        <w:t xml:space="preserve"> Biological Distu</w:t>
      </w:r>
      <w:r w:rsidR="00EA5B22">
        <w:rPr>
          <w:rFonts w:ascii="Times New Roman" w:hAnsi="Times New Roman" w:cs="Times New Roman"/>
          <w:sz w:val="24"/>
          <w:szCs w:val="24"/>
        </w:rPr>
        <w:t>rbance Agent (BDA) extension (v</w:t>
      </w:r>
      <w:r w:rsidR="00EA5B22" w:rsidRPr="00E854C2">
        <w:rPr>
          <w:rFonts w:ascii="Times New Roman" w:hAnsi="Times New Roman" w:cs="Times New Roman"/>
          <w:sz w:val="24"/>
          <w:szCs w:val="24"/>
        </w:rPr>
        <w:t xml:space="preserve">3.0, Sturtevant et </w:t>
      </w:r>
      <w:r w:rsidR="00EA5B22">
        <w:rPr>
          <w:rFonts w:ascii="Times New Roman" w:hAnsi="Times New Roman" w:cs="Times New Roman"/>
          <w:sz w:val="24"/>
          <w:szCs w:val="24"/>
        </w:rPr>
        <w:t>al. 2004; Sturtevant et al. 2017</w:t>
      </w:r>
      <w:r w:rsidR="00EA5B22" w:rsidRPr="00E854C2">
        <w:rPr>
          <w:rFonts w:ascii="Times New Roman" w:hAnsi="Times New Roman" w:cs="Times New Roman"/>
          <w:sz w:val="24"/>
          <w:szCs w:val="24"/>
        </w:rPr>
        <w:t xml:space="preserve">).  </w:t>
      </w:r>
    </w:p>
    <w:p w14:paraId="72D749D8" w14:textId="10100B05" w:rsidR="00AD34D9" w:rsidRDefault="00AD34D9" w:rsidP="00AD34D9">
      <w:pPr>
        <w:pStyle w:val="ListParagraph"/>
        <w:numPr>
          <w:ilvl w:val="2"/>
          <w:numId w:val="1"/>
        </w:numPr>
        <w:rPr>
          <w:rFonts w:ascii="Times New Roman" w:hAnsi="Times New Roman" w:cs="Times New Roman"/>
          <w:sz w:val="24"/>
          <w:szCs w:val="24"/>
        </w:rPr>
      </w:pPr>
      <w:commentRangeStart w:id="85"/>
      <w:r>
        <w:rPr>
          <w:rFonts w:ascii="Times New Roman" w:hAnsi="Times New Roman" w:cs="Times New Roman"/>
          <w:sz w:val="24"/>
          <w:szCs w:val="24"/>
        </w:rPr>
        <w:t>Details of RR extension</w:t>
      </w:r>
      <w:commentRangeEnd w:id="85"/>
      <w:r w:rsidR="002774DB">
        <w:rPr>
          <w:rStyle w:val="CommentReference"/>
        </w:rPr>
        <w:commentReference w:id="85"/>
      </w:r>
    </w:p>
    <w:p w14:paraId="60243EA7" w14:textId="14DC949A" w:rsidR="00EA5B22" w:rsidRPr="00733343" w:rsidRDefault="00EA5B22" w:rsidP="00FA4E0B">
      <w:pPr>
        <w:rPr>
          <w:rFonts w:ascii="Times New Roman" w:hAnsi="Times New Roman" w:cs="Times New Roman"/>
          <w:sz w:val="24"/>
          <w:szCs w:val="24"/>
        </w:rPr>
      </w:pPr>
      <w:r w:rsidRPr="00FA4E0B">
        <w:rPr>
          <w:rFonts w:ascii="Times New Roman" w:hAnsi="Times New Roman" w:cs="Times New Roman"/>
          <w:sz w:val="24"/>
          <w:szCs w:val="24"/>
        </w:rPr>
        <w:lastRenderedPageBreak/>
        <w:t xml:space="preserve">For this study, we developed a new </w:t>
      </w:r>
      <w:r w:rsidR="002774DB">
        <w:rPr>
          <w:rFonts w:ascii="Times New Roman" w:hAnsi="Times New Roman" w:cs="Times New Roman"/>
          <w:sz w:val="24"/>
          <w:szCs w:val="24"/>
        </w:rPr>
        <w:t xml:space="preserve">LANDIS-II </w:t>
      </w:r>
      <w:r w:rsidRPr="00FA4E0B">
        <w:rPr>
          <w:rFonts w:ascii="Times New Roman" w:hAnsi="Times New Roman" w:cs="Times New Roman"/>
          <w:sz w:val="24"/>
          <w:szCs w:val="24"/>
        </w:rPr>
        <w:t xml:space="preserve">disturbance extension </w:t>
      </w:r>
      <w:r w:rsidR="002774DB">
        <w:rPr>
          <w:rFonts w:ascii="Times New Roman" w:hAnsi="Times New Roman" w:cs="Times New Roman"/>
          <w:sz w:val="24"/>
          <w:szCs w:val="24"/>
        </w:rPr>
        <w:t xml:space="preserve">(Root Rot v1.0) </w:t>
      </w:r>
      <w:r w:rsidRPr="00FA4E0B">
        <w:rPr>
          <w:rFonts w:ascii="Times New Roman" w:hAnsi="Times New Roman" w:cs="Times New Roman"/>
          <w:sz w:val="24"/>
          <w:szCs w:val="24"/>
        </w:rPr>
        <w:t xml:space="preserve">to simulate biomass loss </w:t>
      </w:r>
      <w:r w:rsidR="001B6337" w:rsidRPr="00FA4E0B">
        <w:rPr>
          <w:rFonts w:ascii="Times New Roman" w:hAnsi="Times New Roman" w:cs="Times New Roman"/>
          <w:sz w:val="24"/>
          <w:szCs w:val="24"/>
        </w:rPr>
        <w:t>(</w:t>
      </w:r>
      <w:r w:rsidR="002774DB">
        <w:rPr>
          <w:rFonts w:ascii="Times New Roman" w:hAnsi="Times New Roman" w:cs="Times New Roman"/>
          <w:sz w:val="24"/>
          <w:szCs w:val="24"/>
        </w:rPr>
        <w:t xml:space="preserve">representing </w:t>
      </w:r>
      <w:r w:rsidR="001B6337" w:rsidRPr="00FA4E0B">
        <w:rPr>
          <w:rFonts w:ascii="Times New Roman" w:hAnsi="Times New Roman" w:cs="Times New Roman"/>
          <w:sz w:val="24"/>
          <w:szCs w:val="24"/>
        </w:rPr>
        <w:t>individual</w:t>
      </w:r>
      <w:r w:rsidR="002774DB">
        <w:rPr>
          <w:rFonts w:ascii="Times New Roman" w:hAnsi="Times New Roman" w:cs="Times New Roman"/>
          <w:sz w:val="24"/>
          <w:szCs w:val="24"/>
        </w:rPr>
        <w:t>s</w:t>
      </w:r>
      <w:r w:rsidR="001B6337" w:rsidRPr="00FA4E0B">
        <w:rPr>
          <w:rFonts w:ascii="Times New Roman" w:hAnsi="Times New Roman" w:cs="Times New Roman"/>
          <w:sz w:val="24"/>
          <w:szCs w:val="24"/>
        </w:rPr>
        <w:t xml:space="preserve"> killed) </w:t>
      </w:r>
      <w:r w:rsidRPr="00FA4E0B">
        <w:rPr>
          <w:rFonts w:ascii="Times New Roman" w:hAnsi="Times New Roman" w:cs="Times New Roman"/>
          <w:sz w:val="24"/>
          <w:szCs w:val="24"/>
        </w:rPr>
        <w:t xml:space="preserve">and </w:t>
      </w:r>
      <w:r w:rsidR="001B6337" w:rsidRPr="00FA4E0B">
        <w:rPr>
          <w:rFonts w:ascii="Times New Roman" w:hAnsi="Times New Roman" w:cs="Times New Roman"/>
          <w:sz w:val="24"/>
          <w:szCs w:val="24"/>
        </w:rPr>
        <w:t xml:space="preserve">complete </w:t>
      </w:r>
      <w:r w:rsidRPr="00FA4E0B">
        <w:rPr>
          <w:rFonts w:ascii="Times New Roman" w:hAnsi="Times New Roman" w:cs="Times New Roman"/>
          <w:sz w:val="24"/>
          <w:szCs w:val="24"/>
        </w:rPr>
        <w:t>cohort mortality caused by infestations of the root rot pathogen (</w:t>
      </w:r>
      <w:r w:rsidRPr="00FA4E0B">
        <w:rPr>
          <w:rFonts w:ascii="Times New Roman" w:hAnsi="Times New Roman" w:cs="Times New Roman"/>
          <w:i/>
          <w:sz w:val="24"/>
          <w:szCs w:val="24"/>
        </w:rPr>
        <w:t>Phytophthora cinnamomi</w:t>
      </w:r>
      <w:r w:rsidRPr="00FA4E0B">
        <w:rPr>
          <w:rFonts w:ascii="Times New Roman" w:hAnsi="Times New Roman" w:cs="Times New Roman"/>
          <w:sz w:val="24"/>
          <w:szCs w:val="24"/>
        </w:rPr>
        <w:t xml:space="preserve">).  </w:t>
      </w:r>
      <w:commentRangeStart w:id="86"/>
      <w:ins w:id="87" w:author="Gustafson, Eric -FS" w:date="2020-02-18T08:19:00Z">
        <w:r w:rsidR="00A25EDE" w:rsidRPr="00FA4E0B">
          <w:rPr>
            <w:rFonts w:ascii="Times New Roman" w:hAnsi="Times New Roman" w:cs="Times New Roman"/>
            <w:sz w:val="24"/>
            <w:szCs w:val="24"/>
          </w:rPr>
          <w:t xml:space="preserve">The extension does not simulate dispersal of the pathogen, instead assuming the pathogen can reach any site in the </w:t>
        </w:r>
        <w:r w:rsidR="00A25EDE">
          <w:rPr>
            <w:rFonts w:ascii="Times New Roman" w:hAnsi="Times New Roman" w:cs="Times New Roman"/>
            <w:sz w:val="24"/>
            <w:szCs w:val="24"/>
          </w:rPr>
          <w:t xml:space="preserve">simulation </w:t>
        </w:r>
        <w:r w:rsidR="00A25EDE" w:rsidRPr="00FA4E0B">
          <w:rPr>
            <w:rFonts w:ascii="Times New Roman" w:hAnsi="Times New Roman" w:cs="Times New Roman"/>
            <w:sz w:val="24"/>
            <w:szCs w:val="24"/>
          </w:rPr>
          <w:t xml:space="preserve">landscape </w:t>
        </w:r>
      </w:ins>
      <w:ins w:id="88" w:author="Gustafson, Eric -FS" w:date="2020-02-20T08:46:00Z">
        <w:r w:rsidR="003B2E8F">
          <w:rPr>
            <w:rFonts w:ascii="Times New Roman" w:hAnsi="Times New Roman" w:cs="Times New Roman"/>
            <w:sz w:val="24"/>
            <w:szCs w:val="24"/>
          </w:rPr>
          <w:t xml:space="preserve">(e.g., SRSF) </w:t>
        </w:r>
      </w:ins>
      <w:ins w:id="89" w:author="Gustafson, Eric -FS" w:date="2020-02-18T08:19:00Z">
        <w:r w:rsidR="00A25EDE" w:rsidRPr="00FA4E0B">
          <w:rPr>
            <w:rFonts w:ascii="Times New Roman" w:hAnsi="Times New Roman" w:cs="Times New Roman"/>
            <w:sz w:val="24"/>
            <w:szCs w:val="24"/>
          </w:rPr>
          <w:t>at any time.</w:t>
        </w:r>
        <w:commentRangeEnd w:id="86"/>
        <w:r w:rsidR="00A25EDE">
          <w:rPr>
            <w:rStyle w:val="CommentReference"/>
          </w:rPr>
          <w:commentReference w:id="86"/>
        </w:r>
        <w:r w:rsidR="00A25EDE" w:rsidRPr="00FA4E0B">
          <w:rPr>
            <w:rFonts w:ascii="Times New Roman" w:hAnsi="Times New Roman" w:cs="Times New Roman"/>
            <w:sz w:val="24"/>
            <w:szCs w:val="24"/>
          </w:rPr>
          <w:t xml:space="preserve">  </w:t>
        </w:r>
      </w:ins>
      <w:del w:id="90" w:author="Gustafson, Eric -FS" w:date="2020-02-18T08:19:00Z">
        <w:r w:rsidR="001B6337" w:rsidRPr="00FA4E0B" w:rsidDel="00A25EDE">
          <w:rPr>
            <w:rFonts w:ascii="Times New Roman" w:hAnsi="Times New Roman" w:cs="Times New Roman"/>
            <w:sz w:val="24"/>
            <w:szCs w:val="24"/>
          </w:rPr>
          <w:delText xml:space="preserve">The extension does not simulate dispersal of the pathogen, instead assuming </w:delText>
        </w:r>
      </w:del>
      <w:del w:id="91" w:author="Gustafson, Eric -FS" w:date="2020-01-28T08:44:00Z">
        <w:r w:rsidR="001B6337" w:rsidRPr="00FA4E0B" w:rsidDel="007531D8">
          <w:rPr>
            <w:rFonts w:ascii="Times New Roman" w:hAnsi="Times New Roman" w:cs="Times New Roman"/>
            <w:sz w:val="24"/>
            <w:szCs w:val="24"/>
          </w:rPr>
          <w:delText xml:space="preserve">that </w:delText>
        </w:r>
      </w:del>
      <w:del w:id="92" w:author="Gustafson, Eric -FS" w:date="2020-02-18T08:19:00Z">
        <w:r w:rsidR="00FC0FB0" w:rsidRPr="00FA4E0B" w:rsidDel="00A25EDE">
          <w:rPr>
            <w:rFonts w:ascii="Times New Roman" w:hAnsi="Times New Roman" w:cs="Times New Roman"/>
            <w:sz w:val="24"/>
            <w:szCs w:val="24"/>
          </w:rPr>
          <w:delText xml:space="preserve">the pathogen </w:delText>
        </w:r>
        <w:r w:rsidR="001B6337" w:rsidRPr="00FA4E0B" w:rsidDel="00A25EDE">
          <w:rPr>
            <w:rFonts w:ascii="Times New Roman" w:hAnsi="Times New Roman" w:cs="Times New Roman"/>
            <w:sz w:val="24"/>
            <w:szCs w:val="24"/>
          </w:rPr>
          <w:delText xml:space="preserve">can reach any site in the </w:delText>
        </w:r>
        <w:r w:rsidR="008316DD" w:rsidDel="00A25EDE">
          <w:rPr>
            <w:rFonts w:ascii="Times New Roman" w:hAnsi="Times New Roman" w:cs="Times New Roman"/>
            <w:sz w:val="24"/>
            <w:szCs w:val="24"/>
          </w:rPr>
          <w:delText xml:space="preserve">simulation </w:delText>
        </w:r>
        <w:r w:rsidR="001B6337" w:rsidRPr="00FA4E0B" w:rsidDel="00A25EDE">
          <w:rPr>
            <w:rFonts w:ascii="Times New Roman" w:hAnsi="Times New Roman" w:cs="Times New Roman"/>
            <w:sz w:val="24"/>
            <w:szCs w:val="24"/>
          </w:rPr>
          <w:delText xml:space="preserve">landscape at any time.  </w:delText>
        </w:r>
      </w:del>
      <w:r w:rsidR="008316DD">
        <w:rPr>
          <w:rFonts w:ascii="Times New Roman" w:hAnsi="Times New Roman" w:cs="Times New Roman"/>
          <w:sz w:val="24"/>
          <w:szCs w:val="24"/>
        </w:rPr>
        <w:t>Each</w:t>
      </w:r>
      <w:r w:rsidR="001B6337" w:rsidRPr="00FA4E0B">
        <w:rPr>
          <w:rFonts w:ascii="Times New Roman" w:hAnsi="Times New Roman" w:cs="Times New Roman"/>
          <w:sz w:val="24"/>
          <w:szCs w:val="24"/>
        </w:rPr>
        <w:t xml:space="preserve"> site has a mutually exclusive status of Susceptible, Infected </w:t>
      </w:r>
      <w:r w:rsidR="008316DD">
        <w:rPr>
          <w:rFonts w:ascii="Times New Roman" w:hAnsi="Times New Roman" w:cs="Times New Roman"/>
          <w:sz w:val="24"/>
          <w:szCs w:val="24"/>
        </w:rPr>
        <w:t>(</w:t>
      </w:r>
      <w:r w:rsidR="001B6337" w:rsidRPr="00FA4E0B">
        <w:rPr>
          <w:rFonts w:ascii="Times New Roman" w:hAnsi="Times New Roman" w:cs="Times New Roman"/>
          <w:sz w:val="24"/>
          <w:szCs w:val="24"/>
        </w:rPr>
        <w:t>non-symptomatic</w:t>
      </w:r>
      <w:r w:rsidR="008316DD">
        <w:rPr>
          <w:rFonts w:ascii="Times New Roman" w:hAnsi="Times New Roman" w:cs="Times New Roman"/>
          <w:sz w:val="24"/>
          <w:szCs w:val="24"/>
        </w:rPr>
        <w:t>)</w:t>
      </w:r>
      <w:r w:rsidR="001B6337" w:rsidRPr="00FA4E0B">
        <w:rPr>
          <w:rFonts w:ascii="Times New Roman" w:hAnsi="Times New Roman" w:cs="Times New Roman"/>
          <w:sz w:val="24"/>
          <w:szCs w:val="24"/>
        </w:rPr>
        <w:t xml:space="preserve"> or Diseased </w:t>
      </w:r>
      <w:r w:rsidR="008316DD">
        <w:rPr>
          <w:rFonts w:ascii="Times New Roman" w:hAnsi="Times New Roman" w:cs="Times New Roman"/>
          <w:sz w:val="24"/>
          <w:szCs w:val="24"/>
        </w:rPr>
        <w:t>(</w:t>
      </w:r>
      <w:r w:rsidR="001B6337" w:rsidRPr="00FA4E0B">
        <w:rPr>
          <w:rFonts w:ascii="Times New Roman" w:hAnsi="Times New Roman" w:cs="Times New Roman"/>
          <w:sz w:val="24"/>
          <w:szCs w:val="24"/>
        </w:rPr>
        <w:t>symptoma</w:t>
      </w:r>
      <w:r w:rsidR="00B344C9">
        <w:rPr>
          <w:rFonts w:ascii="Times New Roman" w:hAnsi="Times New Roman" w:cs="Times New Roman"/>
          <w:sz w:val="24"/>
          <w:szCs w:val="24"/>
        </w:rPr>
        <w:t>tic</w:t>
      </w:r>
      <w:r w:rsidR="008316DD">
        <w:rPr>
          <w:rFonts w:ascii="Times New Roman" w:hAnsi="Times New Roman" w:cs="Times New Roman"/>
          <w:sz w:val="24"/>
          <w:szCs w:val="24"/>
        </w:rPr>
        <w:t>)</w:t>
      </w:r>
      <w:r w:rsidR="001B6337" w:rsidRPr="00FA4E0B">
        <w:rPr>
          <w:rFonts w:ascii="Times New Roman" w:hAnsi="Times New Roman" w:cs="Times New Roman"/>
          <w:sz w:val="24"/>
          <w:szCs w:val="24"/>
        </w:rPr>
        <w:t xml:space="preserve">.  Cells that are Infected or Diseased </w:t>
      </w:r>
      <w:r w:rsidR="008316DD">
        <w:rPr>
          <w:rFonts w:ascii="Times New Roman" w:hAnsi="Times New Roman" w:cs="Times New Roman"/>
          <w:sz w:val="24"/>
          <w:szCs w:val="24"/>
        </w:rPr>
        <w:t xml:space="preserve">can </w:t>
      </w:r>
      <w:r w:rsidR="001B6337" w:rsidRPr="00FA4E0B">
        <w:rPr>
          <w:rFonts w:ascii="Times New Roman" w:hAnsi="Times New Roman" w:cs="Times New Roman"/>
          <w:sz w:val="24"/>
          <w:szCs w:val="24"/>
        </w:rPr>
        <w:t xml:space="preserve">revert to a status of Susceptible </w:t>
      </w:r>
      <w:r w:rsidR="008316DD" w:rsidRPr="00FA4E0B">
        <w:rPr>
          <w:rFonts w:ascii="Times New Roman" w:hAnsi="Times New Roman" w:cs="Times New Roman"/>
          <w:sz w:val="24"/>
          <w:szCs w:val="24"/>
        </w:rPr>
        <w:t xml:space="preserve">only </w:t>
      </w:r>
      <w:r w:rsidR="001B6337" w:rsidRPr="00FA4E0B">
        <w:rPr>
          <w:rFonts w:ascii="Times New Roman" w:hAnsi="Times New Roman" w:cs="Times New Roman"/>
          <w:sz w:val="24"/>
          <w:szCs w:val="24"/>
        </w:rPr>
        <w:t xml:space="preserve">when </w:t>
      </w:r>
      <w:r w:rsidR="00B344C9">
        <w:rPr>
          <w:rFonts w:ascii="Times New Roman" w:hAnsi="Times New Roman" w:cs="Times New Roman"/>
          <w:sz w:val="24"/>
          <w:szCs w:val="24"/>
        </w:rPr>
        <w:t xml:space="preserve">the </w:t>
      </w:r>
      <w:r w:rsidR="001B6337" w:rsidRPr="00FA4E0B">
        <w:rPr>
          <w:rFonts w:ascii="Times New Roman" w:hAnsi="Times New Roman" w:cs="Times New Roman"/>
          <w:sz w:val="24"/>
          <w:szCs w:val="24"/>
        </w:rPr>
        <w:t xml:space="preserve">pathogen is absent (Presence = 0).  Cells that are Diseased can </w:t>
      </w:r>
      <w:r w:rsidR="008316DD">
        <w:rPr>
          <w:rFonts w:ascii="Times New Roman" w:hAnsi="Times New Roman" w:cs="Times New Roman"/>
          <w:sz w:val="24"/>
          <w:szCs w:val="24"/>
        </w:rPr>
        <w:t xml:space="preserve">stochastically </w:t>
      </w:r>
      <w:r w:rsidR="001B6337" w:rsidRPr="00FA4E0B">
        <w:rPr>
          <w:rFonts w:ascii="Times New Roman" w:hAnsi="Times New Roman" w:cs="Times New Roman"/>
          <w:sz w:val="24"/>
          <w:szCs w:val="24"/>
        </w:rPr>
        <w:t xml:space="preserve">revert to a status of Infected, and will always revert to </w:t>
      </w:r>
      <w:r w:rsidR="002774DB" w:rsidRPr="00FA4E0B">
        <w:rPr>
          <w:rFonts w:ascii="Times New Roman" w:hAnsi="Times New Roman" w:cs="Times New Roman"/>
          <w:sz w:val="24"/>
          <w:szCs w:val="24"/>
        </w:rPr>
        <w:t xml:space="preserve">Infected </w:t>
      </w:r>
      <w:r w:rsidR="001B6337" w:rsidRPr="00FA4E0B">
        <w:rPr>
          <w:rFonts w:ascii="Times New Roman" w:hAnsi="Times New Roman" w:cs="Times New Roman"/>
          <w:sz w:val="24"/>
          <w:szCs w:val="24"/>
        </w:rPr>
        <w:t>if all susceptible tree hosts are eliminated.  The user can optionally provide a</w:t>
      </w:r>
      <w:r w:rsidR="008316DD">
        <w:rPr>
          <w:rFonts w:ascii="Times New Roman" w:hAnsi="Times New Roman" w:cs="Times New Roman"/>
          <w:sz w:val="24"/>
          <w:szCs w:val="24"/>
        </w:rPr>
        <w:t>n input</w:t>
      </w:r>
      <w:r w:rsidR="001B6337" w:rsidRPr="00FA4E0B">
        <w:rPr>
          <w:rFonts w:ascii="Times New Roman" w:hAnsi="Times New Roman" w:cs="Times New Roman"/>
          <w:sz w:val="24"/>
          <w:szCs w:val="24"/>
        </w:rPr>
        <w:t xml:space="preserve"> map giving the </w:t>
      </w:r>
      <w:r w:rsidR="002774DB" w:rsidRPr="00FA4E0B">
        <w:rPr>
          <w:rFonts w:ascii="Times New Roman" w:hAnsi="Times New Roman" w:cs="Times New Roman"/>
          <w:sz w:val="24"/>
          <w:szCs w:val="24"/>
        </w:rPr>
        <w:t xml:space="preserve">initial </w:t>
      </w:r>
      <w:r w:rsidR="00FC0FB0" w:rsidRPr="00FA4E0B">
        <w:rPr>
          <w:rFonts w:ascii="Times New Roman" w:hAnsi="Times New Roman" w:cs="Times New Roman"/>
          <w:sz w:val="24"/>
          <w:szCs w:val="24"/>
        </w:rPr>
        <w:t xml:space="preserve">status of each cell; otherwise all active cells are </w:t>
      </w:r>
      <w:r w:rsidR="0099194F" w:rsidRPr="00FA4E0B">
        <w:rPr>
          <w:rFonts w:ascii="Times New Roman" w:hAnsi="Times New Roman" w:cs="Times New Roman"/>
          <w:sz w:val="24"/>
          <w:szCs w:val="24"/>
        </w:rPr>
        <w:t xml:space="preserve">initially </w:t>
      </w:r>
      <w:r w:rsidR="00FC0FB0" w:rsidRPr="00FA4E0B">
        <w:rPr>
          <w:rFonts w:ascii="Times New Roman" w:hAnsi="Times New Roman" w:cs="Times New Roman"/>
          <w:sz w:val="24"/>
          <w:szCs w:val="24"/>
        </w:rPr>
        <w:t xml:space="preserve">assumed to be Susceptible.  Extension inputs </w:t>
      </w:r>
      <w:r w:rsidR="00FA4E0B" w:rsidRPr="00FA4E0B">
        <w:rPr>
          <w:rFonts w:ascii="Times New Roman" w:hAnsi="Times New Roman" w:cs="Times New Roman"/>
          <w:sz w:val="24"/>
          <w:szCs w:val="24"/>
        </w:rPr>
        <w:t xml:space="preserve">(including the time </w:t>
      </w:r>
      <w:r w:rsidR="008316DD">
        <w:rPr>
          <w:rFonts w:ascii="Times New Roman" w:hAnsi="Times New Roman" w:cs="Times New Roman"/>
          <w:sz w:val="24"/>
          <w:szCs w:val="24"/>
        </w:rPr>
        <w:t>step</w:t>
      </w:r>
      <w:r w:rsidR="00FA4E0B" w:rsidRPr="00FA4E0B">
        <w:rPr>
          <w:rFonts w:ascii="Times New Roman" w:hAnsi="Times New Roman" w:cs="Times New Roman"/>
          <w:sz w:val="24"/>
          <w:szCs w:val="24"/>
        </w:rPr>
        <w:t xml:space="preserve"> </w:t>
      </w:r>
      <w:r w:rsidR="008316DD">
        <w:rPr>
          <w:rFonts w:ascii="Times New Roman" w:hAnsi="Times New Roman" w:cs="Times New Roman"/>
          <w:sz w:val="24"/>
          <w:szCs w:val="24"/>
        </w:rPr>
        <w:t>of the</w:t>
      </w:r>
      <w:r w:rsidR="008316DD" w:rsidRPr="00FA4E0B">
        <w:rPr>
          <w:rFonts w:ascii="Times New Roman" w:hAnsi="Times New Roman" w:cs="Times New Roman"/>
          <w:sz w:val="24"/>
          <w:szCs w:val="24"/>
        </w:rPr>
        <w:t xml:space="preserve"> </w:t>
      </w:r>
      <w:r w:rsidR="00FA4E0B" w:rsidRPr="00FA4E0B">
        <w:rPr>
          <w:rFonts w:ascii="Times New Roman" w:hAnsi="Times New Roman" w:cs="Times New Roman"/>
          <w:sz w:val="24"/>
          <w:szCs w:val="24"/>
        </w:rPr>
        <w:t>extension) are provided to the model in</w:t>
      </w:r>
      <w:r w:rsidR="00FC0FB0" w:rsidRPr="00FA4E0B">
        <w:rPr>
          <w:rFonts w:ascii="Times New Roman" w:hAnsi="Times New Roman" w:cs="Times New Roman"/>
          <w:sz w:val="24"/>
          <w:szCs w:val="24"/>
        </w:rPr>
        <w:t xml:space="preserve"> </w:t>
      </w:r>
      <w:r w:rsidR="00FA4E0B" w:rsidRPr="00FA4E0B">
        <w:rPr>
          <w:rFonts w:ascii="Times New Roman" w:hAnsi="Times New Roman" w:cs="Times New Roman"/>
          <w:sz w:val="24"/>
          <w:szCs w:val="24"/>
        </w:rPr>
        <w:t>a text file (</w:t>
      </w:r>
      <w:r w:rsidR="00FC0FB0" w:rsidRPr="00FA4E0B">
        <w:rPr>
          <w:rFonts w:ascii="Times New Roman" w:hAnsi="Times New Roman" w:cs="Times New Roman"/>
          <w:sz w:val="24"/>
          <w:szCs w:val="24"/>
        </w:rPr>
        <w:t>Table RR inputs</w:t>
      </w:r>
      <w:r w:rsidR="00FA4E0B" w:rsidRPr="00FA4E0B">
        <w:rPr>
          <w:rFonts w:ascii="Times New Roman" w:hAnsi="Times New Roman" w:cs="Times New Roman"/>
          <w:sz w:val="24"/>
          <w:szCs w:val="24"/>
        </w:rPr>
        <w:t>)</w:t>
      </w:r>
      <w:r w:rsidR="00FC0FB0" w:rsidRPr="00FA4E0B">
        <w:rPr>
          <w:rFonts w:ascii="Times New Roman" w:hAnsi="Times New Roman" w:cs="Times New Roman"/>
          <w:sz w:val="24"/>
          <w:szCs w:val="24"/>
        </w:rPr>
        <w:t>.</w:t>
      </w:r>
      <w:r w:rsidR="00FA4E0B" w:rsidRPr="00FA4E0B">
        <w:rPr>
          <w:rFonts w:ascii="Times New Roman" w:hAnsi="Times New Roman" w:cs="Times New Roman"/>
          <w:sz w:val="24"/>
          <w:szCs w:val="24"/>
        </w:rPr>
        <w:t xml:space="preserve">  </w:t>
      </w:r>
      <w:r w:rsidR="002774DB">
        <w:rPr>
          <w:rFonts w:ascii="Times New Roman" w:hAnsi="Times New Roman" w:cs="Times New Roman"/>
          <w:sz w:val="24"/>
          <w:szCs w:val="24"/>
        </w:rPr>
        <w:t xml:space="preserve">In the time steps the </w:t>
      </w:r>
      <w:r w:rsidR="002774DB" w:rsidRPr="002774DB">
        <w:rPr>
          <w:rFonts w:ascii="Times New Roman" w:hAnsi="Times New Roman" w:cs="Times New Roman"/>
          <w:sz w:val="24"/>
          <w:szCs w:val="24"/>
        </w:rPr>
        <w:t xml:space="preserve">extension </w:t>
      </w:r>
      <w:r w:rsidR="002774DB">
        <w:rPr>
          <w:rFonts w:ascii="Times New Roman" w:hAnsi="Times New Roman" w:cs="Times New Roman"/>
          <w:sz w:val="24"/>
          <w:szCs w:val="24"/>
        </w:rPr>
        <w:t xml:space="preserve">is </w:t>
      </w:r>
      <w:r w:rsidR="009527BA">
        <w:rPr>
          <w:rFonts w:ascii="Times New Roman" w:hAnsi="Times New Roman" w:cs="Times New Roman"/>
          <w:sz w:val="24"/>
          <w:szCs w:val="24"/>
        </w:rPr>
        <w:t xml:space="preserve">executed, each site </w:t>
      </w:r>
      <w:r w:rsidR="00FA4E0B" w:rsidRPr="00FA4E0B">
        <w:rPr>
          <w:rFonts w:ascii="Times New Roman" w:hAnsi="Times New Roman" w:cs="Times New Roman"/>
          <w:sz w:val="24"/>
          <w:szCs w:val="24"/>
        </w:rPr>
        <w:t xml:space="preserve">is evaluated </w:t>
      </w:r>
      <w:r w:rsidR="00FA4E0B" w:rsidRPr="00733343">
        <w:rPr>
          <w:rFonts w:ascii="Times New Roman" w:hAnsi="Times New Roman" w:cs="Times New Roman"/>
          <w:sz w:val="24"/>
          <w:szCs w:val="24"/>
        </w:rPr>
        <w:t xml:space="preserve">for transitions between states, with the probability of each transition determined by the presence of the pathogen (controlled by </w:t>
      </w:r>
      <w:r w:rsidR="002774DB">
        <w:rPr>
          <w:rFonts w:ascii="Times New Roman" w:hAnsi="Times New Roman" w:cs="Times New Roman"/>
          <w:sz w:val="24"/>
          <w:szCs w:val="24"/>
        </w:rPr>
        <w:t xml:space="preserve">a </w:t>
      </w:r>
      <w:r w:rsidR="00FA4E0B" w:rsidRPr="00733343">
        <w:rPr>
          <w:rFonts w:ascii="Times New Roman" w:hAnsi="Times New Roman" w:cs="Times New Roman"/>
          <w:sz w:val="24"/>
          <w:szCs w:val="24"/>
        </w:rPr>
        <w:t xml:space="preserve">temperature variable (dTemp)) and </w:t>
      </w:r>
      <w:r w:rsidR="002774DB">
        <w:rPr>
          <w:rFonts w:ascii="Times New Roman" w:hAnsi="Times New Roman" w:cs="Times New Roman"/>
          <w:sz w:val="24"/>
          <w:szCs w:val="24"/>
        </w:rPr>
        <w:t xml:space="preserve">a </w:t>
      </w:r>
      <w:r w:rsidR="00FA4E0B" w:rsidRPr="00733343">
        <w:rPr>
          <w:rFonts w:ascii="Times New Roman" w:hAnsi="Times New Roman" w:cs="Times New Roman"/>
          <w:sz w:val="24"/>
          <w:szCs w:val="24"/>
        </w:rPr>
        <w:t xml:space="preserve">conducive environment </w:t>
      </w:r>
      <w:r w:rsidR="002774DB">
        <w:rPr>
          <w:rFonts w:ascii="Times New Roman" w:hAnsi="Times New Roman" w:cs="Times New Roman"/>
          <w:sz w:val="24"/>
          <w:szCs w:val="24"/>
        </w:rPr>
        <w:t xml:space="preserve">variable </w:t>
      </w:r>
      <w:r w:rsidR="00FA4E0B" w:rsidRPr="00733343">
        <w:rPr>
          <w:rFonts w:ascii="Times New Roman" w:hAnsi="Times New Roman" w:cs="Times New Roman"/>
          <w:sz w:val="24"/>
          <w:szCs w:val="24"/>
        </w:rPr>
        <w:t xml:space="preserve">(controlled by </w:t>
      </w:r>
      <w:r w:rsidR="008316DD">
        <w:rPr>
          <w:rFonts w:ascii="Times New Roman" w:hAnsi="Times New Roman" w:cs="Times New Roman"/>
          <w:sz w:val="24"/>
          <w:szCs w:val="24"/>
        </w:rPr>
        <w:t xml:space="preserve">a </w:t>
      </w:r>
      <w:r w:rsidR="00FA4E0B" w:rsidRPr="00733343">
        <w:rPr>
          <w:rFonts w:ascii="Times New Roman" w:hAnsi="Times New Roman" w:cs="Times New Roman"/>
          <w:sz w:val="24"/>
          <w:szCs w:val="24"/>
        </w:rPr>
        <w:t xml:space="preserve">soil water variable (dWater)).  </w:t>
      </w:r>
    </w:p>
    <w:p w14:paraId="62B4B4FD" w14:textId="4E8AC27F" w:rsidR="00FA4E0B" w:rsidRPr="00733343" w:rsidRDefault="00FA4E0B" w:rsidP="00733343">
      <w:pPr>
        <w:ind w:firstLine="720"/>
        <w:rPr>
          <w:rFonts w:ascii="Times New Roman" w:hAnsi="Times New Roman" w:cs="Times New Roman"/>
          <w:sz w:val="24"/>
          <w:szCs w:val="24"/>
        </w:rPr>
      </w:pPr>
      <w:r w:rsidRPr="00733343">
        <w:rPr>
          <w:rFonts w:ascii="Times New Roman" w:hAnsi="Times New Roman" w:cs="Times New Roman"/>
          <w:sz w:val="24"/>
          <w:szCs w:val="24"/>
        </w:rPr>
        <w:t>dTemp =  (AnnTmin - LethalTemp) / ABS(LethalTemp)</w:t>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380F34">
        <w:rPr>
          <w:rFonts w:ascii="Times New Roman" w:hAnsi="Times New Roman" w:cs="Times New Roman"/>
          <w:sz w:val="24"/>
          <w:szCs w:val="24"/>
        </w:rPr>
        <w:t>(1)</w:t>
      </w:r>
    </w:p>
    <w:p w14:paraId="0EF5AD04" w14:textId="587372BC" w:rsidR="009527BA" w:rsidRPr="00733343" w:rsidRDefault="00FA4E0B" w:rsidP="009527BA">
      <w:pPr>
        <w:rPr>
          <w:rFonts w:ascii="Times New Roman" w:hAnsi="Times New Roman" w:cs="Times New Roman"/>
          <w:sz w:val="24"/>
          <w:szCs w:val="24"/>
        </w:rPr>
      </w:pPr>
      <w:r w:rsidRPr="00733343">
        <w:rPr>
          <w:rFonts w:ascii="Times New Roman" w:hAnsi="Times New Roman" w:cs="Times New Roman"/>
          <w:sz w:val="24"/>
          <w:szCs w:val="24"/>
        </w:rPr>
        <w:t>where AnnTmin is the average minimum monthly temperature across years in the time</w:t>
      </w:r>
      <w:r w:rsidR="00733343">
        <w:rPr>
          <w:rFonts w:ascii="Times New Roman" w:hAnsi="Times New Roman" w:cs="Times New Roman"/>
          <w:sz w:val="24"/>
          <w:szCs w:val="24"/>
        </w:rPr>
        <w:t xml:space="preserve"> </w:t>
      </w:r>
      <w:r w:rsidRPr="00733343">
        <w:rPr>
          <w:rFonts w:ascii="Times New Roman" w:hAnsi="Times New Roman" w:cs="Times New Roman"/>
          <w:sz w:val="24"/>
          <w:szCs w:val="24"/>
        </w:rPr>
        <w:t>step</w:t>
      </w:r>
      <w:r w:rsidR="009527BA" w:rsidRPr="00733343">
        <w:rPr>
          <w:rFonts w:ascii="Times New Roman" w:hAnsi="Times New Roman" w:cs="Times New Roman"/>
          <w:sz w:val="24"/>
          <w:szCs w:val="24"/>
        </w:rPr>
        <w:t xml:space="preserve"> (Figure dTemp)</w:t>
      </w:r>
      <w:r w:rsidRPr="00733343">
        <w:rPr>
          <w:rFonts w:ascii="Times New Roman" w:hAnsi="Times New Roman" w:cs="Times New Roman"/>
          <w:sz w:val="24"/>
          <w:szCs w:val="24"/>
        </w:rPr>
        <w:t>.</w:t>
      </w:r>
      <w:r w:rsidR="009527BA" w:rsidRPr="00733343">
        <w:rPr>
          <w:rFonts w:ascii="Times New Roman" w:hAnsi="Times New Roman" w:cs="Times New Roman"/>
          <w:sz w:val="24"/>
          <w:szCs w:val="24"/>
        </w:rPr>
        <w:t xml:space="preserve">  Presence is then computed as a binary value, being 1 if a uniform random number is greater than dTemp, or 0 otherwise.  If Presence =</w:t>
      </w:r>
      <w:r w:rsidR="002774DB">
        <w:rPr>
          <w:rFonts w:ascii="Times New Roman" w:hAnsi="Times New Roman" w:cs="Times New Roman"/>
          <w:sz w:val="24"/>
          <w:szCs w:val="24"/>
        </w:rPr>
        <w:t xml:space="preserve"> =</w:t>
      </w:r>
      <w:r w:rsidR="009527BA" w:rsidRPr="00733343">
        <w:rPr>
          <w:rFonts w:ascii="Times New Roman" w:hAnsi="Times New Roman" w:cs="Times New Roman"/>
          <w:sz w:val="24"/>
          <w:szCs w:val="24"/>
        </w:rPr>
        <w:t xml:space="preserve"> 0, the site transitions to Susceptible (S) regardless of current state.  If Presence =</w:t>
      </w:r>
      <w:r w:rsidR="002774DB">
        <w:rPr>
          <w:rFonts w:ascii="Times New Roman" w:hAnsi="Times New Roman" w:cs="Times New Roman"/>
          <w:sz w:val="24"/>
          <w:szCs w:val="24"/>
        </w:rPr>
        <w:t xml:space="preserve"> =</w:t>
      </w:r>
      <w:r w:rsidR="009527BA" w:rsidRPr="00733343">
        <w:rPr>
          <w:rFonts w:ascii="Times New Roman" w:hAnsi="Times New Roman" w:cs="Times New Roman"/>
          <w:sz w:val="24"/>
          <w:szCs w:val="24"/>
        </w:rPr>
        <w:t xml:space="preserve"> 1, other transitions are possible based on </w:t>
      </w:r>
      <w:r w:rsidR="002774DB">
        <w:rPr>
          <w:rFonts w:ascii="Times New Roman" w:hAnsi="Times New Roman" w:cs="Times New Roman"/>
          <w:sz w:val="24"/>
          <w:szCs w:val="24"/>
        </w:rPr>
        <w:t>the c</w:t>
      </w:r>
      <w:r w:rsidR="009527BA" w:rsidRPr="00733343">
        <w:rPr>
          <w:rFonts w:ascii="Times New Roman" w:hAnsi="Times New Roman" w:cs="Times New Roman"/>
          <w:sz w:val="24"/>
          <w:szCs w:val="24"/>
        </w:rPr>
        <w:t xml:space="preserve">onducive </w:t>
      </w:r>
      <w:r w:rsidR="002774DB">
        <w:rPr>
          <w:rFonts w:ascii="Times New Roman" w:hAnsi="Times New Roman" w:cs="Times New Roman"/>
          <w:sz w:val="24"/>
          <w:szCs w:val="24"/>
        </w:rPr>
        <w:t>e</w:t>
      </w:r>
      <w:r w:rsidR="009527BA" w:rsidRPr="00733343">
        <w:rPr>
          <w:rFonts w:ascii="Times New Roman" w:hAnsi="Times New Roman" w:cs="Times New Roman"/>
          <w:sz w:val="24"/>
          <w:szCs w:val="24"/>
        </w:rPr>
        <w:t>nvironment variable.</w:t>
      </w:r>
    </w:p>
    <w:p w14:paraId="65D3D67F" w14:textId="278ED3B6" w:rsidR="00FA4E0B" w:rsidRDefault="009527BA" w:rsidP="00FA4E0B">
      <w:pPr>
        <w:rPr>
          <w:rFonts w:ascii="Times New Roman" w:hAnsi="Times New Roman" w:cs="Times New Roman"/>
          <w:sz w:val="24"/>
          <w:szCs w:val="24"/>
        </w:rPr>
      </w:pPr>
      <w:del w:id="93" w:author="Gustafson, Eric -FS" w:date="2020-02-20T09:06:00Z">
        <w:r w:rsidDel="006D1C79">
          <w:rPr>
            <w:noProof/>
          </w:rPr>
          <w:lastRenderedPageBreak/>
          <w:drawing>
            <wp:inline distT="0" distB="0" distL="0" distR="0" wp14:anchorId="329B3F44" wp14:editId="7BA17B2C">
              <wp:extent cx="3769743" cy="2389517"/>
              <wp:effectExtent l="0" t="0" r="2540" b="107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ins w:id="94" w:author="Gustafson, Eric -FS" w:date="2020-02-20T09:07:00Z">
        <w:r w:rsidR="006D1C79" w:rsidRPr="006D1C79">
          <w:rPr>
            <w:rFonts w:ascii="Times New Roman" w:hAnsi="Times New Roman" w:cs="Times New Roman"/>
            <w:sz w:val="24"/>
            <w:szCs w:val="24"/>
          </w:rPr>
          <w:t xml:space="preserve"> </w:t>
        </w:r>
        <w:r w:rsidR="006D1C79" w:rsidRPr="006D1C79">
          <w:rPr>
            <w:noProof/>
          </w:rPr>
          <w:drawing>
            <wp:inline distT="0" distB="0" distL="0" distR="0" wp14:anchorId="48A8FC54" wp14:editId="2D5CC190">
              <wp:extent cx="3392424" cy="25877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2424" cy="2587752"/>
                      </a:xfrm>
                      <a:prstGeom prst="rect">
                        <a:avLst/>
                      </a:prstGeom>
                      <a:noFill/>
                      <a:ln>
                        <a:noFill/>
                      </a:ln>
                    </pic:spPr>
                  </pic:pic>
                </a:graphicData>
              </a:graphic>
            </wp:inline>
          </w:drawing>
        </w:r>
      </w:ins>
    </w:p>
    <w:p w14:paraId="698A0A4F" w14:textId="0ACBDD30" w:rsidR="009527BA" w:rsidRDefault="009527BA" w:rsidP="00FA4E0B">
      <w:pPr>
        <w:rPr>
          <w:rFonts w:ascii="Times New Roman" w:hAnsi="Times New Roman" w:cs="Times New Roman"/>
          <w:sz w:val="24"/>
          <w:szCs w:val="24"/>
        </w:rPr>
      </w:pPr>
      <w:r>
        <w:rPr>
          <w:rFonts w:ascii="Times New Roman" w:hAnsi="Times New Roman" w:cs="Times New Roman"/>
          <w:sz w:val="24"/>
          <w:szCs w:val="24"/>
        </w:rPr>
        <w:t>Figure dTemp.</w:t>
      </w:r>
      <w:r w:rsidR="00B344C9">
        <w:rPr>
          <w:rFonts w:ascii="Times New Roman" w:hAnsi="Times New Roman" w:cs="Times New Roman"/>
          <w:sz w:val="24"/>
          <w:szCs w:val="24"/>
        </w:rPr>
        <w:t xml:space="preserve">  </w:t>
      </w:r>
      <w:r w:rsidR="00380F34">
        <w:rPr>
          <w:rFonts w:ascii="Times New Roman" w:hAnsi="Times New Roman" w:cs="Times New Roman"/>
          <w:sz w:val="24"/>
          <w:szCs w:val="24"/>
        </w:rPr>
        <w:t xml:space="preserve">Graphical depiction of the behavior of equation 1.  </w:t>
      </w:r>
      <w:r w:rsidR="00B344C9">
        <w:rPr>
          <w:rFonts w:ascii="Times New Roman" w:hAnsi="Times New Roman" w:cs="Times New Roman"/>
          <w:sz w:val="24"/>
          <w:szCs w:val="24"/>
        </w:rPr>
        <w:t>Probability of pathogen presence is proportional to dTemp.</w:t>
      </w:r>
    </w:p>
    <w:p w14:paraId="4962480F" w14:textId="04F2559D" w:rsidR="001B6337" w:rsidRPr="0099194F" w:rsidRDefault="00FC0FB0" w:rsidP="00EA5B22">
      <w:pPr>
        <w:rPr>
          <w:rFonts w:ascii="Times New Roman" w:hAnsi="Times New Roman" w:cs="Times New Roman"/>
          <w:sz w:val="24"/>
          <w:szCs w:val="24"/>
        </w:rPr>
      </w:pPr>
      <w:r w:rsidRPr="0099194F">
        <w:rPr>
          <w:rFonts w:ascii="Times New Roman" w:hAnsi="Times New Roman" w:cs="Times New Roman"/>
          <w:sz w:val="24"/>
          <w:szCs w:val="24"/>
        </w:rPr>
        <w:t xml:space="preserve">Table RR inputs.  </w:t>
      </w:r>
      <w:r w:rsidR="003E3013" w:rsidRPr="0099194F">
        <w:rPr>
          <w:rFonts w:ascii="Times New Roman" w:hAnsi="Times New Roman" w:cs="Times New Roman"/>
          <w:sz w:val="24"/>
          <w:szCs w:val="24"/>
        </w:rPr>
        <w:t xml:space="preserve">Root rot extension inputs.  </w:t>
      </w:r>
    </w:p>
    <w:tbl>
      <w:tblPr>
        <w:tblStyle w:val="TableGrid"/>
        <w:tblW w:w="0" w:type="auto"/>
        <w:tblLook w:val="04A0" w:firstRow="1" w:lastRow="0" w:firstColumn="1" w:lastColumn="0" w:noHBand="0" w:noVBand="1"/>
      </w:tblPr>
      <w:tblGrid>
        <w:gridCol w:w="1496"/>
        <w:gridCol w:w="3539"/>
        <w:gridCol w:w="4315"/>
      </w:tblGrid>
      <w:tr w:rsidR="003E3013" w14:paraId="112685DF" w14:textId="3E13326D" w:rsidTr="003E3013">
        <w:tc>
          <w:tcPr>
            <w:tcW w:w="1496" w:type="dxa"/>
          </w:tcPr>
          <w:p w14:paraId="0FE9700F" w14:textId="6EF888AF" w:rsidR="003E3013" w:rsidRDefault="003E3013" w:rsidP="00FC0FB0">
            <w:pPr>
              <w:rPr>
                <w:rFonts w:ascii="Times New Roman" w:hAnsi="Times New Roman" w:cs="Times New Roman"/>
                <w:sz w:val="24"/>
                <w:szCs w:val="24"/>
              </w:rPr>
            </w:pPr>
            <w:r>
              <w:rPr>
                <w:rFonts w:ascii="Times New Roman" w:hAnsi="Times New Roman" w:cs="Times New Roman"/>
                <w:sz w:val="24"/>
                <w:szCs w:val="24"/>
              </w:rPr>
              <w:t>Input parameter</w:t>
            </w:r>
          </w:p>
        </w:tc>
        <w:tc>
          <w:tcPr>
            <w:tcW w:w="3539" w:type="dxa"/>
          </w:tcPr>
          <w:p w14:paraId="097CBB35" w14:textId="713ABAC2" w:rsidR="003E3013" w:rsidRDefault="003E3013" w:rsidP="00EA5B22">
            <w:pPr>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4315" w:type="dxa"/>
          </w:tcPr>
          <w:p w14:paraId="01825A1D" w14:textId="1663CA50" w:rsidR="003E3013" w:rsidRPr="001462A8" w:rsidRDefault="003E3013" w:rsidP="00EA5B22">
            <w:pPr>
              <w:rPr>
                <w:rFonts w:ascii="Times New Roman" w:hAnsi="Times New Roman" w:cs="Times New Roman"/>
                <w:sz w:val="24"/>
                <w:szCs w:val="24"/>
                <w:vertAlign w:val="superscript"/>
              </w:rPr>
            </w:pPr>
            <w:r>
              <w:rPr>
                <w:rFonts w:ascii="Times New Roman" w:hAnsi="Times New Roman" w:cs="Times New Roman"/>
                <w:sz w:val="24"/>
                <w:szCs w:val="24"/>
              </w:rPr>
              <w:t>Notes</w:t>
            </w:r>
            <w:r w:rsidR="001462A8">
              <w:rPr>
                <w:rFonts w:ascii="Times New Roman" w:hAnsi="Times New Roman" w:cs="Times New Roman"/>
                <w:sz w:val="24"/>
                <w:szCs w:val="24"/>
              </w:rPr>
              <w:t xml:space="preserve"> </w:t>
            </w:r>
            <w:r w:rsidR="001462A8">
              <w:rPr>
                <w:rFonts w:ascii="Times New Roman" w:hAnsi="Times New Roman" w:cs="Times New Roman"/>
                <w:sz w:val="24"/>
                <w:szCs w:val="24"/>
                <w:vertAlign w:val="superscript"/>
              </w:rPr>
              <w:t>1</w:t>
            </w:r>
          </w:p>
        </w:tc>
      </w:tr>
      <w:tr w:rsidR="003E3013" w14:paraId="745340BD" w14:textId="00C7CE33" w:rsidTr="003E3013">
        <w:tc>
          <w:tcPr>
            <w:tcW w:w="1496" w:type="dxa"/>
          </w:tcPr>
          <w:p w14:paraId="0DEA7689" w14:textId="7C23D4F7" w:rsidR="003E3013" w:rsidRDefault="003E3013" w:rsidP="00EA5B22">
            <w:pPr>
              <w:rPr>
                <w:rFonts w:ascii="Times New Roman" w:hAnsi="Times New Roman" w:cs="Times New Roman"/>
                <w:sz w:val="24"/>
                <w:szCs w:val="24"/>
              </w:rPr>
            </w:pPr>
            <w:r w:rsidRPr="003E3013">
              <w:rPr>
                <w:rFonts w:ascii="Times New Roman" w:hAnsi="Times New Roman" w:cs="Times New Roman"/>
                <w:sz w:val="24"/>
                <w:szCs w:val="24"/>
              </w:rPr>
              <w:t>Species susceptibility table</w:t>
            </w:r>
          </w:p>
        </w:tc>
        <w:tc>
          <w:tcPr>
            <w:tcW w:w="3539" w:type="dxa"/>
          </w:tcPr>
          <w:p w14:paraId="76D213EC" w14:textId="09DE6CE4" w:rsidR="003E3013" w:rsidRDefault="003E3013" w:rsidP="00EA5B22">
            <w:pPr>
              <w:rPr>
                <w:rFonts w:ascii="Times New Roman" w:hAnsi="Times New Roman" w:cs="Times New Roman"/>
                <w:sz w:val="24"/>
                <w:szCs w:val="24"/>
              </w:rPr>
            </w:pPr>
            <w:r w:rsidRPr="003E3013">
              <w:rPr>
                <w:rFonts w:ascii="Times New Roman" w:hAnsi="Times New Roman" w:cs="Times New Roman"/>
                <w:sz w:val="24"/>
                <w:szCs w:val="24"/>
              </w:rPr>
              <w:t>Index of species susceptibility to damage when disease occurs, ranging from 0.0 – 1.0</w:t>
            </w:r>
          </w:p>
        </w:tc>
        <w:tc>
          <w:tcPr>
            <w:tcW w:w="4315" w:type="dxa"/>
          </w:tcPr>
          <w:p w14:paraId="0C3E2ED5" w14:textId="58090BFE" w:rsidR="003E3013" w:rsidRPr="003E3013" w:rsidRDefault="003E3013" w:rsidP="00EA5B22">
            <w:pPr>
              <w:rPr>
                <w:rFonts w:ascii="Times New Roman" w:hAnsi="Times New Roman" w:cs="Times New Roman"/>
                <w:sz w:val="24"/>
                <w:szCs w:val="24"/>
              </w:rPr>
            </w:pPr>
            <w:r w:rsidRPr="003E3013">
              <w:rPr>
                <w:rFonts w:ascii="Times New Roman" w:hAnsi="Times New Roman" w:cs="Times New Roman"/>
                <w:sz w:val="24"/>
                <w:szCs w:val="24"/>
              </w:rPr>
              <w:t>1.0 is completely susceptible and 0.0 is unsusceptible</w:t>
            </w:r>
          </w:p>
        </w:tc>
      </w:tr>
      <w:tr w:rsidR="003E3013" w14:paraId="7110D2B1" w14:textId="4897581D" w:rsidTr="003E3013">
        <w:tc>
          <w:tcPr>
            <w:tcW w:w="1496" w:type="dxa"/>
          </w:tcPr>
          <w:p w14:paraId="38E7842D" w14:textId="59F20503"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LethalTemp</w:t>
            </w:r>
          </w:p>
        </w:tc>
        <w:tc>
          <w:tcPr>
            <w:tcW w:w="3539" w:type="dxa"/>
          </w:tcPr>
          <w:p w14:paraId="24C69362" w14:textId="19CD0E94"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 xml:space="preserve">The minimum temperature </w:t>
            </w:r>
            <w:r w:rsidR="00FA4E0B">
              <w:rPr>
                <w:rFonts w:ascii="Times New Roman" w:hAnsi="Times New Roman" w:cs="Times New Roman"/>
                <w:sz w:val="24"/>
                <w:szCs w:val="24"/>
              </w:rPr>
              <w:t>(</w:t>
            </w:r>
            <w:r w:rsidR="00FA4E0B" w:rsidRPr="00FA4E0B">
              <w:rPr>
                <w:rFonts w:ascii="Times New Roman" w:hAnsi="Times New Roman" w:cs="Times New Roman"/>
                <w:sz w:val="24"/>
                <w:szCs w:val="24"/>
                <w:vertAlign w:val="superscript"/>
              </w:rPr>
              <w:t>o</w:t>
            </w:r>
            <w:r w:rsidR="00FA4E0B">
              <w:rPr>
                <w:rFonts w:ascii="Times New Roman" w:hAnsi="Times New Roman" w:cs="Times New Roman"/>
                <w:sz w:val="24"/>
                <w:szCs w:val="24"/>
              </w:rPr>
              <w:t xml:space="preserve">C) </w:t>
            </w:r>
            <w:r w:rsidRPr="003E3013">
              <w:rPr>
                <w:rFonts w:ascii="Times New Roman" w:hAnsi="Times New Roman" w:cs="Times New Roman"/>
                <w:sz w:val="24"/>
                <w:szCs w:val="24"/>
              </w:rPr>
              <w:t xml:space="preserve">below which </w:t>
            </w:r>
            <w:r w:rsidRPr="003E3013">
              <w:rPr>
                <w:rFonts w:ascii="Times New Roman" w:hAnsi="Times New Roman" w:cs="Times New Roman"/>
                <w:i/>
                <w:sz w:val="24"/>
                <w:szCs w:val="24"/>
              </w:rPr>
              <w:t>P. cinnamomi</w:t>
            </w:r>
            <w:r w:rsidRPr="003E3013">
              <w:rPr>
                <w:rFonts w:ascii="Times New Roman" w:hAnsi="Times New Roman" w:cs="Times New Roman"/>
                <w:sz w:val="24"/>
                <w:szCs w:val="24"/>
              </w:rPr>
              <w:t xml:space="preserve"> cannot survive</w:t>
            </w:r>
          </w:p>
        </w:tc>
        <w:tc>
          <w:tcPr>
            <w:tcW w:w="4315" w:type="dxa"/>
          </w:tcPr>
          <w:p w14:paraId="711C1A9C" w14:textId="22935705" w:rsidR="003E3013" w:rsidRPr="003E3013" w:rsidRDefault="00FA4E0B" w:rsidP="00FC0FB0">
            <w:pPr>
              <w:rPr>
                <w:rFonts w:ascii="Times New Roman" w:hAnsi="Times New Roman" w:cs="Times New Roman"/>
                <w:sz w:val="24"/>
                <w:szCs w:val="24"/>
              </w:rPr>
            </w:pPr>
            <w:r>
              <w:rPr>
                <w:rFonts w:ascii="Times New Roman" w:hAnsi="Times New Roman" w:cs="Times New Roman"/>
                <w:sz w:val="24"/>
                <w:szCs w:val="24"/>
              </w:rPr>
              <w:t>e.g., -24</w:t>
            </w:r>
            <w:r w:rsidR="003E3013" w:rsidRPr="003E3013">
              <w:rPr>
                <w:rFonts w:ascii="Times New Roman" w:hAnsi="Times New Roman" w:cs="Times New Roman"/>
                <w:sz w:val="24"/>
                <w:szCs w:val="24"/>
              </w:rPr>
              <w:t xml:space="preserve"> indicates </w:t>
            </w:r>
            <w:r w:rsidR="003E3013" w:rsidRPr="003E3013">
              <w:rPr>
                <w:rFonts w:ascii="Times New Roman" w:hAnsi="Times New Roman" w:cs="Times New Roman"/>
                <w:i/>
                <w:sz w:val="24"/>
                <w:szCs w:val="24"/>
              </w:rPr>
              <w:t>P. cinnamomi</w:t>
            </w:r>
            <w:r w:rsidR="003E3013" w:rsidRPr="003E3013">
              <w:rPr>
                <w:rFonts w:ascii="Times New Roman" w:hAnsi="Times New Roman" w:cs="Times New Roman"/>
                <w:sz w:val="24"/>
                <w:szCs w:val="24"/>
              </w:rPr>
              <w:t xml:space="preserve"> unable to survive in USDA hardiness zone 5 or colder</w:t>
            </w:r>
          </w:p>
        </w:tc>
      </w:tr>
      <w:tr w:rsidR="003E3013" w14:paraId="2327B52F" w14:textId="5E35BDBE" w:rsidTr="003E3013">
        <w:tc>
          <w:tcPr>
            <w:tcW w:w="1496" w:type="dxa"/>
          </w:tcPr>
          <w:p w14:paraId="2D6FC411" w14:textId="7189ABB4" w:rsidR="003E3013" w:rsidRPr="001462A8" w:rsidRDefault="003E3013" w:rsidP="00FC0FB0">
            <w:pPr>
              <w:rPr>
                <w:rFonts w:ascii="Times New Roman" w:hAnsi="Times New Roman" w:cs="Times New Roman"/>
                <w:sz w:val="24"/>
                <w:szCs w:val="24"/>
                <w:vertAlign w:val="superscript"/>
              </w:rPr>
            </w:pPr>
            <w:r w:rsidRPr="003E3013">
              <w:rPr>
                <w:rFonts w:ascii="Times New Roman" w:hAnsi="Times New Roman" w:cs="Times New Roman"/>
                <w:sz w:val="24"/>
                <w:szCs w:val="24"/>
              </w:rPr>
              <w:t>phWet</w:t>
            </w:r>
            <w:r w:rsidR="001462A8">
              <w:rPr>
                <w:rFonts w:ascii="Times New Roman" w:hAnsi="Times New Roman" w:cs="Times New Roman"/>
                <w:sz w:val="24"/>
                <w:szCs w:val="24"/>
              </w:rPr>
              <w:t xml:space="preserve"> </w:t>
            </w:r>
            <w:r w:rsidR="001462A8">
              <w:rPr>
                <w:rFonts w:ascii="Times New Roman" w:hAnsi="Times New Roman" w:cs="Times New Roman"/>
                <w:sz w:val="24"/>
                <w:szCs w:val="24"/>
                <w:vertAlign w:val="superscript"/>
              </w:rPr>
              <w:t>2</w:t>
            </w:r>
          </w:p>
        </w:tc>
        <w:tc>
          <w:tcPr>
            <w:tcW w:w="3539" w:type="dxa"/>
          </w:tcPr>
          <w:p w14:paraId="33C18C14" w14:textId="61A3D67F"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The pressurehead threshold below which the soil is considered wet</w:t>
            </w:r>
          </w:p>
        </w:tc>
        <w:tc>
          <w:tcPr>
            <w:tcW w:w="4315" w:type="dxa"/>
          </w:tcPr>
          <w:p w14:paraId="4EBD1197" w14:textId="0F0FA0AD" w:rsidR="003E3013" w:rsidRP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 xml:space="preserve">Under wet conditions it is possible for a site to progress from S to I and from </w:t>
            </w:r>
            <w:r>
              <w:rPr>
                <w:rFonts w:ascii="Times New Roman" w:hAnsi="Times New Roman" w:cs="Times New Roman"/>
                <w:sz w:val="24"/>
                <w:szCs w:val="24"/>
              </w:rPr>
              <w:t>I to D</w:t>
            </w:r>
          </w:p>
        </w:tc>
      </w:tr>
      <w:tr w:rsidR="003E3013" w14:paraId="17FE2D55" w14:textId="4658B974" w:rsidTr="003E3013">
        <w:tc>
          <w:tcPr>
            <w:tcW w:w="1496" w:type="dxa"/>
          </w:tcPr>
          <w:p w14:paraId="455E7E5A" w14:textId="5E537535"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lastRenderedPageBreak/>
              <w:t>phDry</w:t>
            </w:r>
            <w:r w:rsidR="001462A8">
              <w:rPr>
                <w:rFonts w:ascii="Times New Roman" w:hAnsi="Times New Roman" w:cs="Times New Roman"/>
                <w:sz w:val="24"/>
                <w:szCs w:val="24"/>
              </w:rPr>
              <w:t xml:space="preserve"> </w:t>
            </w:r>
            <w:r w:rsidR="001462A8">
              <w:rPr>
                <w:rFonts w:ascii="Times New Roman" w:hAnsi="Times New Roman" w:cs="Times New Roman"/>
                <w:sz w:val="24"/>
                <w:szCs w:val="24"/>
                <w:vertAlign w:val="superscript"/>
              </w:rPr>
              <w:t>2</w:t>
            </w:r>
          </w:p>
        </w:tc>
        <w:tc>
          <w:tcPr>
            <w:tcW w:w="3539" w:type="dxa"/>
          </w:tcPr>
          <w:p w14:paraId="552217F6" w14:textId="79AB8D0A"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The pressurehead threshold above which the soil is considered dry</w:t>
            </w:r>
          </w:p>
        </w:tc>
        <w:tc>
          <w:tcPr>
            <w:tcW w:w="4315" w:type="dxa"/>
          </w:tcPr>
          <w:p w14:paraId="54CF6AAF" w14:textId="535AC538" w:rsidR="003E3013" w:rsidRP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 xml:space="preserve">Under dry conditions it is possible for a site to progress from I to D.  </w:t>
            </w:r>
          </w:p>
        </w:tc>
      </w:tr>
      <w:tr w:rsidR="003E3013" w14:paraId="73F56809" w14:textId="343CA9B8" w:rsidTr="003E3013">
        <w:tc>
          <w:tcPr>
            <w:tcW w:w="1496" w:type="dxa"/>
          </w:tcPr>
          <w:p w14:paraId="0D1DDE1D" w14:textId="7F65E95D"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phMax</w:t>
            </w:r>
            <w:r w:rsidR="001462A8">
              <w:rPr>
                <w:rFonts w:ascii="Times New Roman" w:hAnsi="Times New Roman" w:cs="Times New Roman"/>
                <w:sz w:val="24"/>
                <w:szCs w:val="24"/>
              </w:rPr>
              <w:t xml:space="preserve"> </w:t>
            </w:r>
            <w:r w:rsidR="001462A8">
              <w:rPr>
                <w:rFonts w:ascii="Times New Roman" w:hAnsi="Times New Roman" w:cs="Times New Roman"/>
                <w:sz w:val="24"/>
                <w:szCs w:val="24"/>
                <w:vertAlign w:val="superscript"/>
              </w:rPr>
              <w:t>2</w:t>
            </w:r>
          </w:p>
        </w:tc>
        <w:tc>
          <w:tcPr>
            <w:tcW w:w="3539" w:type="dxa"/>
          </w:tcPr>
          <w:p w14:paraId="4DDEB5E8" w14:textId="6593C93D" w:rsidR="003E3013" w:rsidRDefault="003E3013" w:rsidP="003E3013">
            <w:pPr>
              <w:rPr>
                <w:rFonts w:ascii="Times New Roman" w:hAnsi="Times New Roman" w:cs="Times New Roman"/>
                <w:sz w:val="24"/>
                <w:szCs w:val="24"/>
              </w:rPr>
            </w:pPr>
            <w:r w:rsidRPr="003E3013">
              <w:rPr>
                <w:rFonts w:ascii="Times New Roman" w:hAnsi="Times New Roman" w:cs="Times New Roman"/>
                <w:sz w:val="24"/>
                <w:szCs w:val="24"/>
              </w:rPr>
              <w:t xml:space="preserve">The pressurehead threshold above which the soil is considered optimal for pathogen </w:t>
            </w:r>
          </w:p>
        </w:tc>
        <w:tc>
          <w:tcPr>
            <w:tcW w:w="4315" w:type="dxa"/>
          </w:tcPr>
          <w:p w14:paraId="1647D223" w14:textId="453A054E" w:rsidR="003E3013" w:rsidRPr="003E3013" w:rsidRDefault="003E3013" w:rsidP="003E3013">
            <w:pPr>
              <w:rPr>
                <w:rFonts w:ascii="Times New Roman" w:hAnsi="Times New Roman" w:cs="Times New Roman"/>
                <w:sz w:val="24"/>
                <w:szCs w:val="24"/>
              </w:rPr>
            </w:pPr>
            <w:r w:rsidRPr="003E3013">
              <w:rPr>
                <w:rFonts w:ascii="Times New Roman" w:hAnsi="Times New Roman" w:cs="Times New Roman"/>
                <w:sz w:val="24"/>
                <w:szCs w:val="24"/>
              </w:rPr>
              <w:t>These are optimal conditions for a site to progress from I to D</w:t>
            </w:r>
          </w:p>
        </w:tc>
      </w:tr>
      <w:tr w:rsidR="003E3013" w14:paraId="2F517735" w14:textId="5C553778" w:rsidTr="003E3013">
        <w:tc>
          <w:tcPr>
            <w:tcW w:w="1496" w:type="dxa"/>
          </w:tcPr>
          <w:p w14:paraId="28A50A8C" w14:textId="4340763F"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minProbID</w:t>
            </w:r>
          </w:p>
        </w:tc>
        <w:tc>
          <w:tcPr>
            <w:tcW w:w="3539" w:type="dxa"/>
          </w:tcPr>
          <w:p w14:paraId="5E925847" w14:textId="49F509F1"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 xml:space="preserve">The minimum probability of infected </w:t>
            </w:r>
            <w:r w:rsidR="001462A8">
              <w:rPr>
                <w:rFonts w:ascii="Times New Roman" w:hAnsi="Times New Roman" w:cs="Times New Roman"/>
                <w:sz w:val="24"/>
                <w:szCs w:val="24"/>
              </w:rPr>
              <w:t xml:space="preserve">sites </w:t>
            </w:r>
            <w:r w:rsidRPr="003E3013">
              <w:rPr>
                <w:rFonts w:ascii="Times New Roman" w:hAnsi="Times New Roman" w:cs="Times New Roman"/>
                <w:sz w:val="24"/>
                <w:szCs w:val="24"/>
              </w:rPr>
              <w:t>converting to diseased</w:t>
            </w:r>
          </w:p>
        </w:tc>
        <w:tc>
          <w:tcPr>
            <w:tcW w:w="4315" w:type="dxa"/>
          </w:tcPr>
          <w:p w14:paraId="4C3DDD9F" w14:textId="664D7782" w:rsidR="003E3013" w:rsidRPr="003E3013" w:rsidRDefault="003E3013" w:rsidP="001462A8">
            <w:pPr>
              <w:rPr>
                <w:rFonts w:ascii="Times New Roman" w:hAnsi="Times New Roman" w:cs="Times New Roman"/>
                <w:sz w:val="24"/>
                <w:szCs w:val="24"/>
              </w:rPr>
            </w:pPr>
            <w:r w:rsidRPr="003E3013">
              <w:rPr>
                <w:rFonts w:ascii="Times New Roman" w:hAnsi="Times New Roman" w:cs="Times New Roman"/>
                <w:sz w:val="24"/>
                <w:szCs w:val="24"/>
              </w:rPr>
              <w:t xml:space="preserve">At moderate pressurehead, the probability of </w:t>
            </w:r>
            <w:r w:rsidR="001462A8">
              <w:rPr>
                <w:rFonts w:ascii="Times New Roman" w:hAnsi="Times New Roman" w:cs="Times New Roman"/>
                <w:sz w:val="24"/>
                <w:szCs w:val="24"/>
              </w:rPr>
              <w:t>D</w:t>
            </w:r>
            <w:r w:rsidRPr="003E3013">
              <w:rPr>
                <w:rFonts w:ascii="Times New Roman" w:hAnsi="Times New Roman" w:cs="Times New Roman"/>
                <w:sz w:val="24"/>
                <w:szCs w:val="24"/>
              </w:rPr>
              <w:t xml:space="preserve"> </w:t>
            </w:r>
            <w:r w:rsidR="001462A8">
              <w:rPr>
                <w:rFonts w:ascii="Times New Roman" w:hAnsi="Times New Roman" w:cs="Times New Roman"/>
                <w:sz w:val="24"/>
                <w:szCs w:val="24"/>
              </w:rPr>
              <w:t>will be greater than this value</w:t>
            </w:r>
          </w:p>
        </w:tc>
      </w:tr>
      <w:tr w:rsidR="003E3013" w14:paraId="3873AC06" w14:textId="7C6BED3B" w:rsidTr="003E3013">
        <w:tc>
          <w:tcPr>
            <w:tcW w:w="1496" w:type="dxa"/>
          </w:tcPr>
          <w:p w14:paraId="6356F6CE" w14:textId="3D64C9CD"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maxProbDI</w:t>
            </w:r>
          </w:p>
        </w:tc>
        <w:tc>
          <w:tcPr>
            <w:tcW w:w="3539" w:type="dxa"/>
          </w:tcPr>
          <w:p w14:paraId="1A4732C7" w14:textId="6B7EB739" w:rsidR="003E3013" w:rsidRDefault="003E3013" w:rsidP="00FC0FB0">
            <w:pPr>
              <w:rPr>
                <w:rFonts w:ascii="Times New Roman" w:hAnsi="Times New Roman" w:cs="Times New Roman"/>
                <w:sz w:val="24"/>
                <w:szCs w:val="24"/>
              </w:rPr>
            </w:pPr>
            <w:r w:rsidRPr="003E3013">
              <w:rPr>
                <w:rFonts w:ascii="Times New Roman" w:hAnsi="Times New Roman" w:cs="Times New Roman"/>
                <w:sz w:val="24"/>
                <w:szCs w:val="24"/>
              </w:rPr>
              <w:t>The maximum probability of diseased converting to infected</w:t>
            </w:r>
          </w:p>
        </w:tc>
        <w:tc>
          <w:tcPr>
            <w:tcW w:w="4315" w:type="dxa"/>
          </w:tcPr>
          <w:p w14:paraId="5378F3C8" w14:textId="13E236C2" w:rsidR="003E3013" w:rsidRPr="003E3013" w:rsidRDefault="003E3013" w:rsidP="001462A8">
            <w:pPr>
              <w:rPr>
                <w:rFonts w:ascii="Times New Roman" w:hAnsi="Times New Roman" w:cs="Times New Roman"/>
                <w:sz w:val="24"/>
                <w:szCs w:val="24"/>
              </w:rPr>
            </w:pPr>
            <w:r w:rsidRPr="003E3013">
              <w:rPr>
                <w:rFonts w:ascii="Times New Roman" w:hAnsi="Times New Roman" w:cs="Times New Roman"/>
                <w:sz w:val="24"/>
                <w:szCs w:val="24"/>
              </w:rPr>
              <w:t xml:space="preserve">At moderate pressurehead, the probability of </w:t>
            </w:r>
            <w:r w:rsidR="001462A8">
              <w:rPr>
                <w:rFonts w:ascii="Times New Roman" w:hAnsi="Times New Roman" w:cs="Times New Roman"/>
                <w:sz w:val="24"/>
                <w:szCs w:val="24"/>
              </w:rPr>
              <w:t>D</w:t>
            </w:r>
            <w:r w:rsidRPr="003E3013">
              <w:rPr>
                <w:rFonts w:ascii="Times New Roman" w:hAnsi="Times New Roman" w:cs="Times New Roman"/>
                <w:sz w:val="24"/>
                <w:szCs w:val="24"/>
              </w:rPr>
              <w:t xml:space="preserve"> </w:t>
            </w:r>
            <w:r w:rsidR="001462A8">
              <w:rPr>
                <w:rFonts w:ascii="Times New Roman" w:hAnsi="Times New Roman" w:cs="Times New Roman"/>
                <w:sz w:val="24"/>
                <w:szCs w:val="24"/>
              </w:rPr>
              <w:t>will be less than this value</w:t>
            </w:r>
            <w:r w:rsidRPr="003E3013">
              <w:rPr>
                <w:rFonts w:ascii="Times New Roman" w:hAnsi="Times New Roman" w:cs="Times New Roman"/>
                <w:sz w:val="24"/>
                <w:szCs w:val="24"/>
              </w:rPr>
              <w:t xml:space="preserve">  </w:t>
            </w:r>
          </w:p>
        </w:tc>
      </w:tr>
    </w:tbl>
    <w:p w14:paraId="53C67C8C" w14:textId="06177B52" w:rsidR="001462A8" w:rsidRPr="001462A8" w:rsidRDefault="001462A8" w:rsidP="00EA5B22">
      <w:pPr>
        <w:rPr>
          <w:rFonts w:ascii="Times New Roman" w:hAnsi="Times New Roman" w:cs="Times New Roman"/>
          <w:sz w:val="24"/>
          <w:szCs w:val="24"/>
        </w:rPr>
      </w:pP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Site </w:t>
      </w:r>
      <w:r w:rsidRPr="001B6337">
        <w:rPr>
          <w:rFonts w:ascii="Times New Roman" w:hAnsi="Times New Roman" w:cs="Times New Roman"/>
          <w:sz w:val="24"/>
          <w:szCs w:val="24"/>
        </w:rPr>
        <w:t xml:space="preserve">status </w:t>
      </w:r>
      <w:r>
        <w:rPr>
          <w:rFonts w:ascii="Times New Roman" w:hAnsi="Times New Roman" w:cs="Times New Roman"/>
          <w:sz w:val="24"/>
          <w:szCs w:val="24"/>
        </w:rPr>
        <w:t xml:space="preserve">is one </w:t>
      </w:r>
      <w:r w:rsidRPr="001B6337">
        <w:rPr>
          <w:rFonts w:ascii="Times New Roman" w:hAnsi="Times New Roman" w:cs="Times New Roman"/>
          <w:sz w:val="24"/>
          <w:szCs w:val="24"/>
        </w:rPr>
        <w:t>of Susceptible (S), Infected non-symptomatic (I) or Diseased symptomatic (D)</w:t>
      </w:r>
    </w:p>
    <w:p w14:paraId="492B1603" w14:textId="50CD57A8" w:rsidR="00FC0FB0" w:rsidRDefault="001462A8" w:rsidP="00EA5B22">
      <w:pPr>
        <w:rPr>
          <w:rFonts w:ascii="Times New Roman" w:hAnsi="Times New Roman" w:cs="Times New Roman"/>
          <w:sz w:val="24"/>
          <w:szCs w:val="24"/>
        </w:rPr>
      </w:pPr>
      <w:r>
        <w:rPr>
          <w:rFonts w:ascii="Times New Roman" w:hAnsi="Times New Roman" w:cs="Times New Roman"/>
          <w:sz w:val="24"/>
          <w:szCs w:val="24"/>
          <w:vertAlign w:val="superscript"/>
        </w:rPr>
        <w:t>2</w:t>
      </w:r>
      <w:r w:rsidR="003E3013">
        <w:t xml:space="preserve"> </w:t>
      </w:r>
      <w:r w:rsidR="003E3013" w:rsidRPr="001462A8">
        <w:rPr>
          <w:rFonts w:ascii="Times New Roman" w:hAnsi="Times New Roman" w:cs="Times New Roman"/>
          <w:sz w:val="24"/>
          <w:szCs w:val="24"/>
        </w:rPr>
        <w:t>ph=</w:t>
      </w:r>
      <w:r w:rsidR="00733343">
        <w:rPr>
          <w:rFonts w:ascii="Times New Roman" w:hAnsi="Times New Roman" w:cs="Times New Roman"/>
          <w:sz w:val="24"/>
          <w:szCs w:val="24"/>
        </w:rPr>
        <w:t xml:space="preserve"> m of </w:t>
      </w:r>
      <w:r w:rsidR="003E3013" w:rsidRPr="001462A8">
        <w:rPr>
          <w:rFonts w:ascii="Times New Roman" w:hAnsi="Times New Roman" w:cs="Times New Roman"/>
          <w:sz w:val="24"/>
          <w:szCs w:val="24"/>
        </w:rPr>
        <w:t>pressure head, a unit of soil water potential</w:t>
      </w:r>
      <w:r w:rsidR="00EC415C" w:rsidRPr="001462A8">
        <w:rPr>
          <w:rFonts w:ascii="Times New Roman" w:hAnsi="Times New Roman" w:cs="Times New Roman"/>
          <w:sz w:val="24"/>
          <w:szCs w:val="24"/>
        </w:rPr>
        <w:t xml:space="preserve">.  In PnET-Succession, ph is tracked using absolute values.  </w:t>
      </w:r>
      <w:r w:rsidR="003E3013" w:rsidRPr="001462A8">
        <w:rPr>
          <w:rFonts w:ascii="Times New Roman" w:hAnsi="Times New Roman" w:cs="Times New Roman"/>
          <w:sz w:val="24"/>
          <w:szCs w:val="24"/>
        </w:rPr>
        <w:t>Pressurehead equals 0 when soil is saturated and increases as water is reduced.  A pressurehead of approximately 33 equates to soil field capacity, and 150 equates to soil wilting point.</w:t>
      </w:r>
    </w:p>
    <w:p w14:paraId="026D6717" w14:textId="0EF23BCE" w:rsidR="00733343" w:rsidRPr="00733343" w:rsidRDefault="00B344C9" w:rsidP="00733343">
      <w:pPr>
        <w:rPr>
          <w:rFonts w:ascii="Times New Roman" w:hAnsi="Times New Roman" w:cs="Times New Roman"/>
          <w:sz w:val="24"/>
          <w:szCs w:val="24"/>
        </w:rPr>
      </w:pPr>
      <w:r>
        <w:rPr>
          <w:rFonts w:ascii="Times New Roman" w:hAnsi="Times New Roman" w:cs="Times New Roman"/>
          <w:sz w:val="24"/>
          <w:szCs w:val="24"/>
        </w:rPr>
        <w:t>A c</w:t>
      </w:r>
      <w:r w:rsidR="00733343" w:rsidRPr="00733343">
        <w:rPr>
          <w:rFonts w:ascii="Times New Roman" w:hAnsi="Times New Roman" w:cs="Times New Roman"/>
          <w:sz w:val="24"/>
          <w:szCs w:val="24"/>
        </w:rPr>
        <w:t xml:space="preserve">onducive </w:t>
      </w:r>
      <w:r>
        <w:rPr>
          <w:rFonts w:ascii="Times New Roman" w:hAnsi="Times New Roman" w:cs="Times New Roman"/>
          <w:sz w:val="24"/>
          <w:szCs w:val="24"/>
        </w:rPr>
        <w:t xml:space="preserve">(to pathogen) </w:t>
      </w:r>
      <w:r w:rsidR="00733343" w:rsidRPr="00733343">
        <w:rPr>
          <w:rFonts w:ascii="Times New Roman" w:hAnsi="Times New Roman" w:cs="Times New Roman"/>
          <w:sz w:val="24"/>
          <w:szCs w:val="24"/>
        </w:rPr>
        <w:t xml:space="preserve">environment is a function of the wetness of soil </w:t>
      </w:r>
      <w:r w:rsidR="008316DD">
        <w:rPr>
          <w:rFonts w:ascii="Times New Roman" w:hAnsi="Times New Roman" w:cs="Times New Roman"/>
          <w:sz w:val="24"/>
          <w:szCs w:val="24"/>
        </w:rPr>
        <w:t xml:space="preserve">(dWater) </w:t>
      </w:r>
      <w:r w:rsidR="00733343" w:rsidRPr="00733343">
        <w:rPr>
          <w:rFonts w:ascii="Times New Roman" w:hAnsi="Times New Roman" w:cs="Times New Roman"/>
          <w:sz w:val="24"/>
          <w:szCs w:val="24"/>
        </w:rPr>
        <w:t xml:space="preserve">and the presence of susceptible hosts.  A currently Susceptible (S) Site can transition to Infected (I) or Diseased (D).  The </w:t>
      </w:r>
      <w:r w:rsidR="00733343">
        <w:rPr>
          <w:rFonts w:ascii="Times New Roman" w:hAnsi="Times New Roman" w:cs="Times New Roman"/>
          <w:sz w:val="24"/>
          <w:szCs w:val="24"/>
        </w:rPr>
        <w:t>p</w:t>
      </w:r>
      <w:r w:rsidR="00733343" w:rsidRPr="00733343">
        <w:rPr>
          <w:rFonts w:ascii="Times New Roman" w:hAnsi="Times New Roman" w:cs="Times New Roman"/>
          <w:sz w:val="24"/>
          <w:szCs w:val="24"/>
        </w:rPr>
        <w:t xml:space="preserve">robability of an S site converting to I [p(S:I)] </w:t>
      </w:r>
      <w:r w:rsidR="00733343">
        <w:rPr>
          <w:rFonts w:ascii="Times New Roman" w:hAnsi="Times New Roman" w:cs="Times New Roman"/>
          <w:sz w:val="24"/>
          <w:szCs w:val="24"/>
        </w:rPr>
        <w:t xml:space="preserve">(Figure pSI) </w:t>
      </w:r>
      <w:r w:rsidR="00733343" w:rsidRPr="00733343">
        <w:rPr>
          <w:rFonts w:ascii="Times New Roman" w:hAnsi="Times New Roman" w:cs="Times New Roman"/>
          <w:sz w:val="24"/>
          <w:szCs w:val="24"/>
        </w:rPr>
        <w:t>is:</w:t>
      </w:r>
    </w:p>
    <w:p w14:paraId="3A1893C1" w14:textId="3C546B30" w:rsidR="00733343" w:rsidRPr="00733343" w:rsidRDefault="00733343" w:rsidP="00733343">
      <w:pPr>
        <w:ind w:firstLine="720"/>
        <w:rPr>
          <w:rFonts w:ascii="Times New Roman" w:hAnsi="Times New Roman" w:cs="Times New Roman"/>
          <w:sz w:val="24"/>
          <w:szCs w:val="24"/>
        </w:rPr>
      </w:pPr>
      <w:r w:rsidRPr="00733343">
        <w:rPr>
          <w:rFonts w:ascii="Times New Roman" w:hAnsi="Times New Roman" w:cs="Times New Roman"/>
          <w:sz w:val="24"/>
          <w:szCs w:val="24"/>
        </w:rPr>
        <w:t xml:space="preserve">p(S:I) = </w:t>
      </w:r>
      <w:r w:rsidR="008316DD">
        <w:rPr>
          <w:rFonts w:ascii="Times New Roman" w:hAnsi="Times New Roman" w:cs="Times New Roman"/>
          <w:sz w:val="24"/>
          <w:szCs w:val="24"/>
        </w:rPr>
        <w:t xml:space="preserve">dWater = </w:t>
      </w:r>
      <w:r w:rsidRPr="00733343">
        <w:rPr>
          <w:rFonts w:ascii="Times New Roman" w:hAnsi="Times New Roman" w:cs="Times New Roman"/>
          <w:sz w:val="24"/>
          <w:szCs w:val="24"/>
        </w:rPr>
        <w:t xml:space="preserve">IF(ph </w:t>
      </w:r>
      <w:r w:rsidR="00B344C9">
        <w:rPr>
          <w:rFonts w:ascii="Times New Roman" w:hAnsi="Times New Roman" w:cs="Times New Roman"/>
          <w:sz w:val="24"/>
          <w:szCs w:val="24"/>
        </w:rPr>
        <w:t>&lt; phWet) THEN</w:t>
      </w:r>
      <w:r w:rsidRPr="00733343">
        <w:rPr>
          <w:rFonts w:ascii="Times New Roman" w:hAnsi="Times New Roman" w:cs="Times New Roman"/>
          <w:sz w:val="24"/>
          <w:szCs w:val="24"/>
        </w:rPr>
        <w:t xml:space="preserve"> </w:t>
      </w:r>
      <w:r w:rsidR="00B344C9">
        <w:rPr>
          <w:rFonts w:ascii="Times New Roman" w:hAnsi="Times New Roman" w:cs="Times New Roman"/>
          <w:sz w:val="24"/>
          <w:szCs w:val="24"/>
        </w:rPr>
        <w:t>(</w:t>
      </w:r>
      <w:r w:rsidRPr="00733343">
        <w:rPr>
          <w:rFonts w:ascii="Times New Roman" w:hAnsi="Times New Roman" w:cs="Times New Roman"/>
          <w:sz w:val="24"/>
          <w:szCs w:val="24"/>
        </w:rPr>
        <w:t xml:space="preserve">-1/phWet * ph + </w:t>
      </w:r>
      <w:r w:rsidR="00B344C9">
        <w:rPr>
          <w:rFonts w:ascii="Times New Roman" w:hAnsi="Times New Roman" w:cs="Times New Roman"/>
          <w:sz w:val="24"/>
          <w:szCs w:val="24"/>
        </w:rPr>
        <w:t>1) OTHERWISE</w:t>
      </w:r>
      <w:r w:rsidRPr="00733343">
        <w:rPr>
          <w:rFonts w:ascii="Times New Roman" w:hAnsi="Times New Roman" w:cs="Times New Roman"/>
          <w:sz w:val="24"/>
          <w:szCs w:val="24"/>
        </w:rPr>
        <w:t xml:space="preserve"> </w:t>
      </w:r>
      <w:r w:rsidR="00B344C9">
        <w:rPr>
          <w:rFonts w:ascii="Times New Roman" w:hAnsi="Times New Roman" w:cs="Times New Roman"/>
          <w:sz w:val="24"/>
          <w:szCs w:val="24"/>
        </w:rPr>
        <w:t>(</w:t>
      </w:r>
      <w:r w:rsidRPr="00733343">
        <w:rPr>
          <w:rFonts w:ascii="Times New Roman" w:hAnsi="Times New Roman" w:cs="Times New Roman"/>
          <w:sz w:val="24"/>
          <w:szCs w:val="24"/>
        </w:rPr>
        <w:t>0)</w:t>
      </w:r>
      <w:r w:rsidR="008316DD">
        <w:rPr>
          <w:rFonts w:ascii="Times New Roman" w:hAnsi="Times New Roman" w:cs="Times New Roman"/>
          <w:sz w:val="24"/>
          <w:szCs w:val="24"/>
        </w:rPr>
        <w:tab/>
      </w:r>
      <w:r w:rsidR="00380F34">
        <w:rPr>
          <w:rFonts w:ascii="Times New Roman" w:hAnsi="Times New Roman" w:cs="Times New Roman"/>
          <w:sz w:val="24"/>
          <w:szCs w:val="24"/>
        </w:rPr>
        <w:t>(2)</w:t>
      </w:r>
    </w:p>
    <w:p w14:paraId="2BDEEB37" w14:textId="21F25E2C" w:rsidR="00733343" w:rsidRPr="00733343" w:rsidRDefault="00733343" w:rsidP="00733343">
      <w:pPr>
        <w:rPr>
          <w:rFonts w:ascii="Times New Roman" w:hAnsi="Times New Roman" w:cs="Times New Roman"/>
          <w:sz w:val="24"/>
          <w:szCs w:val="24"/>
        </w:rPr>
      </w:pPr>
      <w:r w:rsidRPr="00733343">
        <w:rPr>
          <w:rFonts w:ascii="Times New Roman" w:hAnsi="Times New Roman" w:cs="Times New Roman"/>
          <w:sz w:val="24"/>
          <w:szCs w:val="24"/>
        </w:rPr>
        <w:t>where ph=pressure head.</w:t>
      </w:r>
    </w:p>
    <w:p w14:paraId="5C76565F" w14:textId="5447F4EB" w:rsidR="00733343" w:rsidRDefault="00733343" w:rsidP="00EA5B22">
      <w:pPr>
        <w:rPr>
          <w:rFonts w:ascii="Times New Roman" w:hAnsi="Times New Roman" w:cs="Times New Roman"/>
          <w:sz w:val="24"/>
          <w:szCs w:val="24"/>
        </w:rPr>
      </w:pPr>
      <w:del w:id="95" w:author="Gustafson, Eric -FS" w:date="2020-02-20T09:16:00Z">
        <w:r w:rsidDel="006D1C79">
          <w:rPr>
            <w:noProof/>
          </w:rPr>
          <w:lastRenderedPageBreak/>
          <w:drawing>
            <wp:inline distT="0" distB="0" distL="0" distR="0" wp14:anchorId="59238624" wp14:editId="288CDC1C">
              <wp:extent cx="3381555" cy="1992702"/>
              <wp:effectExtent l="0" t="0" r="952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id="96" w:author="Gustafson, Eric -FS" w:date="2020-02-20T09:16:00Z">
        <w:r w:rsidR="006D1C79" w:rsidRPr="006D1C79">
          <w:rPr>
            <w:rFonts w:ascii="Times New Roman" w:hAnsi="Times New Roman" w:cs="Times New Roman"/>
            <w:sz w:val="24"/>
            <w:szCs w:val="24"/>
          </w:rPr>
          <w:t xml:space="preserve"> </w:t>
        </w:r>
        <w:r w:rsidR="006D1C79" w:rsidRPr="006D1C79">
          <w:rPr>
            <w:noProof/>
          </w:rPr>
          <w:drawing>
            <wp:inline distT="0" distB="0" distL="0" distR="0" wp14:anchorId="11A6BB24" wp14:editId="678BC7F1">
              <wp:extent cx="3383280" cy="25420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ins>
    </w:p>
    <w:p w14:paraId="08B79CCB" w14:textId="0E5AC478" w:rsidR="00733343" w:rsidRDefault="00733343" w:rsidP="00EA5B22">
      <w:pPr>
        <w:rPr>
          <w:rFonts w:ascii="Times New Roman" w:hAnsi="Times New Roman" w:cs="Times New Roman"/>
          <w:sz w:val="24"/>
          <w:szCs w:val="24"/>
        </w:rPr>
      </w:pPr>
      <w:r>
        <w:rPr>
          <w:rFonts w:ascii="Times New Roman" w:hAnsi="Times New Roman" w:cs="Times New Roman"/>
          <w:sz w:val="24"/>
          <w:szCs w:val="24"/>
        </w:rPr>
        <w:t xml:space="preserve">Figure pSI.  </w:t>
      </w:r>
      <w:r w:rsidR="00380F34">
        <w:rPr>
          <w:rFonts w:ascii="Times New Roman" w:hAnsi="Times New Roman" w:cs="Times New Roman"/>
          <w:sz w:val="24"/>
          <w:szCs w:val="24"/>
        </w:rPr>
        <w:t xml:space="preserve">Graphical depiction of the behavior of equation 2.  </w:t>
      </w:r>
      <w:del w:id="97" w:author="Gustafson, Eric -FS" w:date="2020-02-20T09:40:00Z">
        <w:r w:rsidR="00380F34" w:rsidDel="00AC5682">
          <w:rPr>
            <w:rFonts w:ascii="Times New Roman" w:hAnsi="Times New Roman" w:cs="Times New Roman"/>
            <w:sz w:val="24"/>
            <w:szCs w:val="24"/>
          </w:rPr>
          <w:delText>dWater equals p(S:I).</w:delText>
        </w:r>
      </w:del>
    </w:p>
    <w:p w14:paraId="5811D73D" w14:textId="1A3FA365" w:rsidR="00541D80" w:rsidRPr="00541D80" w:rsidRDefault="00541D80" w:rsidP="00541D80">
      <w:pPr>
        <w:rPr>
          <w:rFonts w:ascii="Times New Roman" w:hAnsi="Times New Roman" w:cs="Times New Roman"/>
          <w:sz w:val="24"/>
          <w:szCs w:val="24"/>
        </w:rPr>
      </w:pPr>
      <w:r w:rsidRPr="00541D80">
        <w:rPr>
          <w:rFonts w:ascii="Times New Roman" w:hAnsi="Times New Roman" w:cs="Times New Roman"/>
          <w:sz w:val="24"/>
          <w:szCs w:val="24"/>
        </w:rPr>
        <w:t>The probability of an I site converting to D [p(I:D)] is bimodal</w:t>
      </w:r>
      <w:r>
        <w:rPr>
          <w:rFonts w:ascii="Times New Roman" w:hAnsi="Times New Roman" w:cs="Times New Roman"/>
          <w:sz w:val="24"/>
          <w:szCs w:val="24"/>
        </w:rPr>
        <w:t xml:space="preserve"> (Figure pID)</w:t>
      </w:r>
      <w:r w:rsidRPr="00541D80">
        <w:rPr>
          <w:rFonts w:ascii="Times New Roman" w:hAnsi="Times New Roman" w:cs="Times New Roman"/>
          <w:sz w:val="24"/>
          <w:szCs w:val="24"/>
        </w:rPr>
        <w:t>.  Probability decreases from 1 when sat</w:t>
      </w:r>
      <w:r w:rsidR="008316DD">
        <w:rPr>
          <w:rFonts w:ascii="Times New Roman" w:hAnsi="Times New Roman" w:cs="Times New Roman"/>
          <w:sz w:val="24"/>
          <w:szCs w:val="24"/>
        </w:rPr>
        <w:t xml:space="preserve">urated (ph = 0) to 0 at phWet, and </w:t>
      </w:r>
      <w:r w:rsidRPr="00541D80">
        <w:rPr>
          <w:rFonts w:ascii="Times New Roman" w:hAnsi="Times New Roman" w:cs="Times New Roman"/>
          <w:sz w:val="24"/>
          <w:szCs w:val="24"/>
        </w:rPr>
        <w:t>increases from 0 at phDry to 1 at phMax according to:</w:t>
      </w:r>
    </w:p>
    <w:p w14:paraId="3F7B26F0" w14:textId="1173B592" w:rsidR="00541D80" w:rsidRPr="00541D80" w:rsidRDefault="00541D80" w:rsidP="00541D80">
      <w:pPr>
        <w:ind w:left="1620" w:hanging="900"/>
        <w:rPr>
          <w:rFonts w:ascii="Times New Roman" w:hAnsi="Times New Roman" w:cs="Times New Roman"/>
          <w:sz w:val="24"/>
          <w:szCs w:val="24"/>
        </w:rPr>
      </w:pPr>
      <w:commentRangeStart w:id="98"/>
      <w:r w:rsidRPr="00541D80">
        <w:rPr>
          <w:rFonts w:ascii="Times New Roman" w:hAnsi="Times New Roman" w:cs="Times New Roman"/>
          <w:sz w:val="24"/>
          <w:szCs w:val="24"/>
        </w:rPr>
        <w:t xml:space="preserve">p(I:D) = </w:t>
      </w:r>
      <w:r w:rsidR="008316DD">
        <w:rPr>
          <w:rFonts w:ascii="Times New Roman" w:hAnsi="Times New Roman" w:cs="Times New Roman"/>
          <w:sz w:val="24"/>
          <w:szCs w:val="24"/>
        </w:rPr>
        <w:t xml:space="preserve">dWater = </w:t>
      </w:r>
      <w:r w:rsidRPr="00541D80">
        <w:rPr>
          <w:rFonts w:ascii="Times New Roman" w:hAnsi="Times New Roman" w:cs="Times New Roman"/>
          <w:sz w:val="24"/>
          <w:szCs w:val="24"/>
        </w:rPr>
        <w:t>IF(ph &lt; phWet</w:t>
      </w:r>
      <w:r w:rsidR="00B344C9">
        <w:rPr>
          <w:rFonts w:ascii="Times New Roman" w:hAnsi="Times New Roman" w:cs="Times New Roman"/>
          <w:sz w:val="24"/>
          <w:szCs w:val="24"/>
        </w:rPr>
        <w:t>) THEN</w:t>
      </w:r>
      <w:r w:rsidRPr="00541D80">
        <w:rPr>
          <w:rFonts w:ascii="Times New Roman" w:hAnsi="Times New Roman" w:cs="Times New Roman"/>
          <w:sz w:val="24"/>
          <w:szCs w:val="24"/>
        </w:rPr>
        <w:t xml:space="preserve"> </w:t>
      </w:r>
      <w:commentRangeStart w:id="99"/>
      <w:r w:rsidRPr="00541D80">
        <w:rPr>
          <w:rFonts w:ascii="Times New Roman" w:hAnsi="Times New Roman" w:cs="Times New Roman"/>
          <w:sz w:val="24"/>
          <w:szCs w:val="24"/>
        </w:rPr>
        <w:t xml:space="preserve">(minProbID – 1)/phWet * ph + </w:t>
      </w:r>
      <w:r w:rsidR="00B344C9">
        <w:rPr>
          <w:rFonts w:ascii="Times New Roman" w:hAnsi="Times New Roman" w:cs="Times New Roman"/>
          <w:sz w:val="24"/>
          <w:szCs w:val="24"/>
        </w:rPr>
        <w:t>1</w:t>
      </w:r>
      <w:commentRangeEnd w:id="99"/>
      <w:r w:rsidR="00F80AD3">
        <w:rPr>
          <w:rStyle w:val="CommentReference"/>
        </w:rPr>
        <w:commentReference w:id="99"/>
      </w:r>
      <w:r w:rsidR="00B344C9">
        <w:rPr>
          <w:rFonts w:ascii="Times New Roman" w:hAnsi="Times New Roman" w:cs="Times New Roman"/>
          <w:sz w:val="24"/>
          <w:szCs w:val="24"/>
        </w:rPr>
        <w:t>;</w:t>
      </w:r>
      <w:r w:rsidRPr="00541D80">
        <w:rPr>
          <w:rFonts w:ascii="Times New Roman" w:hAnsi="Times New Roman" w:cs="Times New Roman"/>
          <w:sz w:val="24"/>
          <w:szCs w:val="24"/>
        </w:rPr>
        <w:t xml:space="preserve"> </w:t>
      </w:r>
      <w:r w:rsidR="00B344C9">
        <w:rPr>
          <w:rFonts w:ascii="Times New Roman" w:hAnsi="Times New Roman" w:cs="Times New Roman"/>
          <w:sz w:val="24"/>
          <w:szCs w:val="24"/>
        </w:rPr>
        <w:t>ELSE</w:t>
      </w:r>
      <w:r w:rsidRPr="00541D80">
        <w:rPr>
          <w:rFonts w:ascii="Times New Roman" w:hAnsi="Times New Roman" w:cs="Times New Roman"/>
          <w:sz w:val="24"/>
          <w:szCs w:val="24"/>
        </w:rPr>
        <w:t>IF(ph &gt; phDry</w:t>
      </w:r>
      <w:r w:rsidR="00B344C9">
        <w:rPr>
          <w:rFonts w:ascii="Times New Roman" w:hAnsi="Times New Roman" w:cs="Times New Roman"/>
          <w:sz w:val="24"/>
          <w:szCs w:val="24"/>
        </w:rPr>
        <w:t>) THEN</w:t>
      </w:r>
      <w:r w:rsidRPr="00541D80">
        <w:rPr>
          <w:rFonts w:ascii="Times New Roman" w:hAnsi="Times New Roman" w:cs="Times New Roman"/>
          <w:sz w:val="24"/>
          <w:szCs w:val="24"/>
        </w:rPr>
        <w:t>IF(ph &gt; phMax</w:t>
      </w:r>
      <w:r w:rsidR="00B344C9">
        <w:rPr>
          <w:rFonts w:ascii="Times New Roman" w:hAnsi="Times New Roman" w:cs="Times New Roman"/>
          <w:sz w:val="24"/>
          <w:szCs w:val="24"/>
        </w:rPr>
        <w:t>) THEN</w:t>
      </w:r>
      <w:r w:rsidRPr="00541D80">
        <w:rPr>
          <w:rFonts w:ascii="Times New Roman" w:hAnsi="Times New Roman" w:cs="Times New Roman"/>
          <w:sz w:val="24"/>
          <w:szCs w:val="24"/>
        </w:rPr>
        <w:t xml:space="preserve"> </w:t>
      </w:r>
      <w:r w:rsidR="00B344C9">
        <w:rPr>
          <w:rFonts w:ascii="Times New Roman" w:hAnsi="Times New Roman" w:cs="Times New Roman"/>
          <w:sz w:val="24"/>
          <w:szCs w:val="24"/>
        </w:rPr>
        <w:t>(</w:t>
      </w:r>
      <w:r w:rsidRPr="00541D80">
        <w:rPr>
          <w:rFonts w:ascii="Times New Roman" w:hAnsi="Times New Roman" w:cs="Times New Roman"/>
          <w:sz w:val="24"/>
          <w:szCs w:val="24"/>
        </w:rPr>
        <w:t>1</w:t>
      </w:r>
      <w:r w:rsidR="00B344C9">
        <w:rPr>
          <w:rFonts w:ascii="Times New Roman" w:hAnsi="Times New Roman" w:cs="Times New Roman"/>
          <w:sz w:val="24"/>
          <w:szCs w:val="24"/>
        </w:rPr>
        <w:t>)</w:t>
      </w:r>
      <w:r w:rsidR="005F6189">
        <w:rPr>
          <w:rFonts w:ascii="Times New Roman" w:hAnsi="Times New Roman" w:cs="Times New Roman"/>
          <w:sz w:val="24"/>
          <w:szCs w:val="24"/>
        </w:rPr>
        <w:t>; ELSE</w:t>
      </w:r>
      <w:r w:rsidRPr="00541D80">
        <w:rPr>
          <w:rFonts w:ascii="Times New Roman" w:hAnsi="Times New Roman" w:cs="Times New Roman"/>
          <w:sz w:val="24"/>
          <w:szCs w:val="24"/>
        </w:rPr>
        <w:t xml:space="preserve"> </w:t>
      </w:r>
      <w:r w:rsidR="005F6189">
        <w:rPr>
          <w:rFonts w:ascii="Times New Roman" w:hAnsi="Times New Roman" w:cs="Times New Roman"/>
          <w:sz w:val="24"/>
          <w:szCs w:val="24"/>
        </w:rPr>
        <w:t>(</w:t>
      </w:r>
      <w:r w:rsidRPr="00541D80">
        <w:rPr>
          <w:rFonts w:ascii="Times New Roman" w:hAnsi="Times New Roman" w:cs="Times New Roman"/>
          <w:sz w:val="24"/>
          <w:szCs w:val="24"/>
        </w:rPr>
        <w:t>m1 * ph + b1</w:t>
      </w:r>
      <w:r w:rsidR="005F6189">
        <w:rPr>
          <w:rFonts w:ascii="Times New Roman" w:hAnsi="Times New Roman" w:cs="Times New Roman"/>
          <w:sz w:val="24"/>
          <w:szCs w:val="24"/>
        </w:rPr>
        <w:t>); ELSE (</w:t>
      </w:r>
      <w:r w:rsidRPr="00541D80">
        <w:rPr>
          <w:rFonts w:ascii="Times New Roman" w:hAnsi="Times New Roman" w:cs="Times New Roman"/>
          <w:sz w:val="24"/>
          <w:szCs w:val="24"/>
        </w:rPr>
        <w:t>minProbID))</w:t>
      </w:r>
      <w:commentRangeEnd w:id="98"/>
      <w:r w:rsidR="005F6189">
        <w:rPr>
          <w:rStyle w:val="CommentReference"/>
        </w:rPr>
        <w:commentReference w:id="98"/>
      </w:r>
      <w:r w:rsidR="00380F34">
        <w:rPr>
          <w:rFonts w:ascii="Times New Roman" w:hAnsi="Times New Roman" w:cs="Times New Roman"/>
          <w:sz w:val="24"/>
          <w:szCs w:val="24"/>
        </w:rPr>
        <w:tab/>
      </w:r>
      <w:r w:rsidR="00380F34">
        <w:rPr>
          <w:rFonts w:ascii="Times New Roman" w:hAnsi="Times New Roman" w:cs="Times New Roman"/>
          <w:sz w:val="24"/>
          <w:szCs w:val="24"/>
        </w:rPr>
        <w:tab/>
      </w:r>
      <w:r w:rsidR="00380F34">
        <w:rPr>
          <w:rFonts w:ascii="Times New Roman" w:hAnsi="Times New Roman" w:cs="Times New Roman"/>
          <w:sz w:val="24"/>
          <w:szCs w:val="24"/>
        </w:rPr>
        <w:tab/>
      </w:r>
      <w:r w:rsidR="00380F34">
        <w:rPr>
          <w:rFonts w:ascii="Times New Roman" w:hAnsi="Times New Roman" w:cs="Times New Roman"/>
          <w:sz w:val="24"/>
          <w:szCs w:val="24"/>
        </w:rPr>
        <w:tab/>
      </w:r>
      <w:r w:rsidR="00380F34">
        <w:rPr>
          <w:rFonts w:ascii="Times New Roman" w:hAnsi="Times New Roman" w:cs="Times New Roman"/>
          <w:sz w:val="24"/>
          <w:szCs w:val="24"/>
        </w:rPr>
        <w:tab/>
      </w:r>
      <w:r w:rsidR="00380F34">
        <w:rPr>
          <w:rFonts w:ascii="Times New Roman" w:hAnsi="Times New Roman" w:cs="Times New Roman"/>
          <w:sz w:val="24"/>
          <w:szCs w:val="24"/>
        </w:rPr>
        <w:tab/>
      </w:r>
      <w:r w:rsidR="00380F34">
        <w:rPr>
          <w:rFonts w:ascii="Times New Roman" w:hAnsi="Times New Roman" w:cs="Times New Roman"/>
          <w:sz w:val="24"/>
          <w:szCs w:val="24"/>
        </w:rPr>
        <w:tab/>
      </w:r>
      <w:r w:rsidR="00380F34">
        <w:rPr>
          <w:rFonts w:ascii="Times New Roman" w:hAnsi="Times New Roman" w:cs="Times New Roman"/>
          <w:sz w:val="24"/>
          <w:szCs w:val="24"/>
        </w:rPr>
        <w:tab/>
        <w:t>(3)</w:t>
      </w:r>
    </w:p>
    <w:p w14:paraId="0E2BDA1D" w14:textId="0FAF2414" w:rsidR="00541D80" w:rsidRPr="00541D80" w:rsidRDefault="00541D80" w:rsidP="00541D80">
      <w:pPr>
        <w:rPr>
          <w:rFonts w:ascii="Times New Roman" w:hAnsi="Times New Roman" w:cs="Times New Roman"/>
          <w:sz w:val="24"/>
          <w:szCs w:val="24"/>
        </w:rPr>
      </w:pPr>
      <w:r w:rsidRPr="00541D80">
        <w:rPr>
          <w:rFonts w:ascii="Times New Roman" w:hAnsi="Times New Roman" w:cs="Times New Roman"/>
          <w:sz w:val="24"/>
          <w:szCs w:val="24"/>
        </w:rPr>
        <w:t>where m1 = (1-minProbID)/(phMax - phDry), and b1 = minProbID – (phDry * m1).</w:t>
      </w:r>
    </w:p>
    <w:p w14:paraId="64A4154E" w14:textId="70E8B8F3" w:rsidR="001E2137" w:rsidRDefault="001E2137" w:rsidP="00733343">
      <w:pPr>
        <w:rPr>
          <w:rFonts w:ascii="Times New Roman" w:hAnsi="Times New Roman" w:cs="Times New Roman"/>
          <w:sz w:val="24"/>
          <w:szCs w:val="24"/>
        </w:rPr>
      </w:pPr>
      <w:del w:id="100" w:author="Gustafson, Eric -FS" w:date="2020-02-20T09:40:00Z">
        <w:r w:rsidDel="00AC5682">
          <w:rPr>
            <w:noProof/>
          </w:rPr>
          <w:lastRenderedPageBreak/>
          <w:drawing>
            <wp:inline distT="0" distB="0" distL="0" distR="0" wp14:anchorId="334249E4" wp14:editId="289828CA">
              <wp:extent cx="4467225" cy="1854200"/>
              <wp:effectExtent l="0" t="0" r="952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id="101" w:author="Gustafson, Eric -FS" w:date="2020-02-20T09:40:00Z">
        <w:r w:rsidR="00AC5682" w:rsidRPr="00AC5682">
          <w:rPr>
            <w:rFonts w:ascii="Times New Roman" w:hAnsi="Times New Roman" w:cs="Times New Roman"/>
            <w:sz w:val="24"/>
            <w:szCs w:val="24"/>
          </w:rPr>
          <w:t xml:space="preserve"> </w:t>
        </w:r>
        <w:r w:rsidR="00AC5682" w:rsidRPr="00AC5682">
          <w:rPr>
            <w:noProof/>
          </w:rPr>
          <w:drawing>
            <wp:inline distT="0" distB="0" distL="0" distR="0" wp14:anchorId="74ACDE8A" wp14:editId="2B0C2E54">
              <wp:extent cx="3383280" cy="254203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ins>
    </w:p>
    <w:p w14:paraId="6E7B24BA" w14:textId="0D5A0B89" w:rsidR="001E2137" w:rsidRDefault="001E2137" w:rsidP="00733343">
      <w:pPr>
        <w:rPr>
          <w:rFonts w:ascii="Times New Roman" w:hAnsi="Times New Roman" w:cs="Times New Roman"/>
          <w:sz w:val="24"/>
          <w:szCs w:val="24"/>
        </w:rPr>
      </w:pPr>
      <w:r>
        <w:rPr>
          <w:rFonts w:ascii="Times New Roman" w:hAnsi="Times New Roman" w:cs="Times New Roman"/>
          <w:sz w:val="24"/>
          <w:szCs w:val="24"/>
        </w:rPr>
        <w:t>Figure pID.</w:t>
      </w:r>
      <w:r w:rsidR="00380F34">
        <w:rPr>
          <w:rFonts w:ascii="Times New Roman" w:hAnsi="Times New Roman" w:cs="Times New Roman"/>
          <w:sz w:val="24"/>
          <w:szCs w:val="24"/>
        </w:rPr>
        <w:t xml:space="preserve">  Graphical depiction of the behavior of equation 3.  </w:t>
      </w:r>
      <w:del w:id="102" w:author="Gustafson, Eric -FS" w:date="2020-02-20T09:40:00Z">
        <w:r w:rsidR="00380F34" w:rsidDel="00AC5682">
          <w:rPr>
            <w:rFonts w:ascii="Times New Roman" w:hAnsi="Times New Roman" w:cs="Times New Roman"/>
            <w:sz w:val="24"/>
            <w:szCs w:val="24"/>
          </w:rPr>
          <w:delText>dWater equals p(I:D).</w:delText>
        </w:r>
      </w:del>
    </w:p>
    <w:p w14:paraId="2C14CC32" w14:textId="053CEE75" w:rsidR="00733343" w:rsidRPr="00541D80" w:rsidRDefault="00733343" w:rsidP="00733343">
      <w:pPr>
        <w:rPr>
          <w:rFonts w:ascii="Times New Roman" w:hAnsi="Times New Roman" w:cs="Times New Roman"/>
          <w:sz w:val="24"/>
          <w:szCs w:val="24"/>
        </w:rPr>
      </w:pPr>
      <w:r w:rsidRPr="00541D80">
        <w:rPr>
          <w:rFonts w:ascii="Times New Roman" w:hAnsi="Times New Roman" w:cs="Times New Roman"/>
          <w:sz w:val="24"/>
          <w:szCs w:val="24"/>
        </w:rPr>
        <w:t xml:space="preserve">The probability of an S site converting to D [p(S:D)] is the product of the probabilities p(S:I) and p(I:D), </w:t>
      </w:r>
      <w:r w:rsidR="00541D80">
        <w:rPr>
          <w:rFonts w:ascii="Times New Roman" w:hAnsi="Times New Roman" w:cs="Times New Roman"/>
          <w:sz w:val="24"/>
          <w:szCs w:val="24"/>
        </w:rPr>
        <w:t>that is,</w:t>
      </w:r>
      <w:r w:rsidRPr="00541D80">
        <w:rPr>
          <w:rFonts w:ascii="Times New Roman" w:hAnsi="Times New Roman" w:cs="Times New Roman"/>
          <w:sz w:val="24"/>
          <w:szCs w:val="24"/>
        </w:rPr>
        <w:t xml:space="preserve"> it must make both transitions.</w:t>
      </w:r>
    </w:p>
    <w:p w14:paraId="34EA5CC7" w14:textId="41981EAA" w:rsidR="00733343" w:rsidRPr="00541D80" w:rsidRDefault="00733343" w:rsidP="00541D80">
      <w:pPr>
        <w:ind w:firstLine="720"/>
        <w:rPr>
          <w:rFonts w:ascii="Times New Roman" w:hAnsi="Times New Roman" w:cs="Times New Roman"/>
          <w:sz w:val="24"/>
          <w:szCs w:val="24"/>
        </w:rPr>
      </w:pPr>
      <w:r w:rsidRPr="00541D80">
        <w:rPr>
          <w:rFonts w:ascii="Times New Roman" w:hAnsi="Times New Roman" w:cs="Times New Roman"/>
          <w:sz w:val="24"/>
          <w:szCs w:val="24"/>
        </w:rPr>
        <w:t>p(S:D) = p(S:I) * p(I:D)</w:t>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p>
    <w:p w14:paraId="549CBD85" w14:textId="6EAEFD22" w:rsidR="00541D80" w:rsidRPr="001E2137" w:rsidRDefault="00541D80" w:rsidP="00541D80">
      <w:pPr>
        <w:rPr>
          <w:rFonts w:ascii="Times New Roman" w:hAnsi="Times New Roman" w:cs="Times New Roman"/>
          <w:sz w:val="24"/>
          <w:szCs w:val="24"/>
        </w:rPr>
      </w:pPr>
      <w:r w:rsidRPr="001E2137">
        <w:rPr>
          <w:rFonts w:ascii="Times New Roman" w:hAnsi="Times New Roman" w:cs="Times New Roman"/>
          <w:sz w:val="24"/>
          <w:szCs w:val="24"/>
        </w:rPr>
        <w:t>A currently diseased site (D) can transition to Susceptible (S) or Infected (I).  The probability of D converting to S [p(D:S)] is binary depending on the presence of the pathogen.  If Presence =</w:t>
      </w:r>
      <w:r w:rsidR="005F6189">
        <w:rPr>
          <w:rFonts w:ascii="Times New Roman" w:hAnsi="Times New Roman" w:cs="Times New Roman"/>
          <w:sz w:val="24"/>
          <w:szCs w:val="24"/>
        </w:rPr>
        <w:t xml:space="preserve"> </w:t>
      </w:r>
      <w:r w:rsidRPr="001E2137">
        <w:rPr>
          <w:rFonts w:ascii="Times New Roman" w:hAnsi="Times New Roman" w:cs="Times New Roman"/>
          <w:sz w:val="24"/>
          <w:szCs w:val="24"/>
        </w:rPr>
        <w:t>= 0, then p(D:S) = 1; if Presence =</w:t>
      </w:r>
      <w:r w:rsidR="005F6189">
        <w:rPr>
          <w:rFonts w:ascii="Times New Roman" w:hAnsi="Times New Roman" w:cs="Times New Roman"/>
          <w:sz w:val="24"/>
          <w:szCs w:val="24"/>
        </w:rPr>
        <w:t xml:space="preserve"> </w:t>
      </w:r>
      <w:r w:rsidRPr="001E2137">
        <w:rPr>
          <w:rFonts w:ascii="Times New Roman" w:hAnsi="Times New Roman" w:cs="Times New Roman"/>
          <w:sz w:val="24"/>
          <w:szCs w:val="24"/>
        </w:rPr>
        <w:t xml:space="preserve">=1, then p(D:S) = 0.  A D site converts to I if no cohorts </w:t>
      </w:r>
      <w:r w:rsidR="005F6189">
        <w:rPr>
          <w:rFonts w:ascii="Times New Roman" w:hAnsi="Times New Roman" w:cs="Times New Roman"/>
          <w:sz w:val="24"/>
          <w:szCs w:val="24"/>
        </w:rPr>
        <w:t>with susceptibility &gt;</w:t>
      </w:r>
      <w:r w:rsidRPr="001E2137">
        <w:rPr>
          <w:rFonts w:ascii="Times New Roman" w:hAnsi="Times New Roman" w:cs="Times New Roman"/>
          <w:sz w:val="24"/>
          <w:szCs w:val="24"/>
        </w:rPr>
        <w:t>0</w:t>
      </w:r>
      <w:r w:rsidR="005F6189" w:rsidRPr="005F6189">
        <w:rPr>
          <w:rFonts w:ascii="Times New Roman" w:hAnsi="Times New Roman" w:cs="Times New Roman"/>
          <w:sz w:val="24"/>
          <w:szCs w:val="24"/>
        </w:rPr>
        <w:t xml:space="preserve"> </w:t>
      </w:r>
      <w:r w:rsidR="005F6189">
        <w:rPr>
          <w:rFonts w:ascii="Times New Roman" w:hAnsi="Times New Roman" w:cs="Times New Roman"/>
          <w:sz w:val="24"/>
          <w:szCs w:val="24"/>
        </w:rPr>
        <w:t xml:space="preserve">are </w:t>
      </w:r>
      <w:r w:rsidR="005F6189" w:rsidRPr="001E2137">
        <w:rPr>
          <w:rFonts w:ascii="Times New Roman" w:hAnsi="Times New Roman" w:cs="Times New Roman"/>
          <w:sz w:val="24"/>
          <w:szCs w:val="24"/>
        </w:rPr>
        <w:t>present</w:t>
      </w:r>
      <w:r w:rsidRPr="001E2137">
        <w:rPr>
          <w:rFonts w:ascii="Times New Roman" w:hAnsi="Times New Roman" w:cs="Times New Roman"/>
          <w:sz w:val="24"/>
          <w:szCs w:val="24"/>
        </w:rPr>
        <w:t>, or with probability [p(D:I)] when pressurehead is between phWet and phDry.  Maximum probability occurs at the midpoint between phWet and phDry:</w:t>
      </w:r>
    </w:p>
    <w:p w14:paraId="0052BA08" w14:textId="1F095585" w:rsidR="00541D80" w:rsidRPr="001E2137" w:rsidRDefault="00541D80" w:rsidP="001E2137">
      <w:pPr>
        <w:ind w:left="1620" w:hanging="900"/>
        <w:rPr>
          <w:rFonts w:ascii="Times New Roman" w:hAnsi="Times New Roman" w:cs="Times New Roman"/>
          <w:sz w:val="24"/>
          <w:szCs w:val="24"/>
        </w:rPr>
      </w:pPr>
      <w:commentRangeStart w:id="103"/>
      <w:r w:rsidRPr="001E2137">
        <w:rPr>
          <w:rFonts w:ascii="Times New Roman" w:hAnsi="Times New Roman" w:cs="Times New Roman"/>
          <w:sz w:val="24"/>
          <w:szCs w:val="24"/>
        </w:rPr>
        <w:t>p(D:I) = MIN(maxProbDI,</w:t>
      </w:r>
      <w:r w:rsidR="005F6189">
        <w:rPr>
          <w:rFonts w:ascii="Times New Roman" w:hAnsi="Times New Roman" w:cs="Times New Roman"/>
          <w:sz w:val="24"/>
          <w:szCs w:val="24"/>
        </w:rPr>
        <w:t xml:space="preserve"> </w:t>
      </w:r>
      <w:r w:rsidRPr="001E2137">
        <w:rPr>
          <w:rFonts w:ascii="Times New Roman" w:hAnsi="Times New Roman" w:cs="Times New Roman"/>
          <w:sz w:val="24"/>
          <w:szCs w:val="24"/>
        </w:rPr>
        <w:t>IF(ph &lt; phWet</w:t>
      </w:r>
      <w:r w:rsidR="005F6189">
        <w:rPr>
          <w:rFonts w:ascii="Times New Roman" w:hAnsi="Times New Roman" w:cs="Times New Roman"/>
          <w:sz w:val="24"/>
          <w:szCs w:val="24"/>
        </w:rPr>
        <w:t>) THEN</w:t>
      </w:r>
      <w:r w:rsidRPr="001E2137">
        <w:rPr>
          <w:rFonts w:ascii="Times New Roman" w:hAnsi="Times New Roman" w:cs="Times New Roman"/>
          <w:sz w:val="24"/>
          <w:szCs w:val="24"/>
        </w:rPr>
        <w:t xml:space="preserve"> 0, </w:t>
      </w:r>
      <w:r w:rsidR="005F6189">
        <w:rPr>
          <w:rFonts w:ascii="Times New Roman" w:hAnsi="Times New Roman" w:cs="Times New Roman"/>
          <w:sz w:val="24"/>
          <w:szCs w:val="24"/>
        </w:rPr>
        <w:t>ELSE</w:t>
      </w:r>
      <w:r w:rsidRPr="001E2137">
        <w:rPr>
          <w:rFonts w:ascii="Times New Roman" w:hAnsi="Times New Roman" w:cs="Times New Roman"/>
          <w:sz w:val="24"/>
          <w:szCs w:val="24"/>
        </w:rPr>
        <w:t>IF(ph &gt; phDry</w:t>
      </w:r>
      <w:r w:rsidR="005F6189">
        <w:rPr>
          <w:rFonts w:ascii="Times New Roman" w:hAnsi="Times New Roman" w:cs="Times New Roman"/>
          <w:sz w:val="24"/>
          <w:szCs w:val="24"/>
        </w:rPr>
        <w:t>) THEN</w:t>
      </w:r>
      <w:r w:rsidRPr="001E2137">
        <w:rPr>
          <w:rFonts w:ascii="Times New Roman" w:hAnsi="Times New Roman" w:cs="Times New Roman"/>
          <w:sz w:val="24"/>
          <w:szCs w:val="24"/>
        </w:rPr>
        <w:t xml:space="preserve"> </w:t>
      </w:r>
      <w:r w:rsidR="005F6189">
        <w:rPr>
          <w:rFonts w:ascii="Times New Roman" w:hAnsi="Times New Roman" w:cs="Times New Roman"/>
          <w:sz w:val="24"/>
          <w:szCs w:val="24"/>
        </w:rPr>
        <w:t>(</w:t>
      </w:r>
      <w:r w:rsidRPr="001E2137">
        <w:rPr>
          <w:rFonts w:ascii="Times New Roman" w:hAnsi="Times New Roman" w:cs="Times New Roman"/>
          <w:sz w:val="24"/>
          <w:szCs w:val="24"/>
        </w:rPr>
        <w:t>0</w:t>
      </w:r>
      <w:r w:rsidR="005F6189">
        <w:rPr>
          <w:rFonts w:ascii="Times New Roman" w:hAnsi="Times New Roman" w:cs="Times New Roman"/>
          <w:sz w:val="24"/>
          <w:szCs w:val="24"/>
        </w:rPr>
        <w:t>),</w:t>
      </w:r>
      <w:r w:rsidRPr="001E2137">
        <w:rPr>
          <w:rFonts w:ascii="Times New Roman" w:hAnsi="Times New Roman" w:cs="Times New Roman"/>
          <w:sz w:val="24"/>
          <w:szCs w:val="24"/>
        </w:rPr>
        <w:t xml:space="preserve"> </w:t>
      </w:r>
      <w:r w:rsidR="005F6189">
        <w:rPr>
          <w:rFonts w:ascii="Times New Roman" w:hAnsi="Times New Roman" w:cs="Times New Roman"/>
          <w:sz w:val="24"/>
          <w:szCs w:val="24"/>
        </w:rPr>
        <w:t>ELSE</w:t>
      </w:r>
      <w:r w:rsidRPr="001E2137">
        <w:rPr>
          <w:rFonts w:ascii="Times New Roman" w:hAnsi="Times New Roman" w:cs="Times New Roman"/>
          <w:sz w:val="24"/>
          <w:szCs w:val="24"/>
        </w:rPr>
        <w:t>IF(ph &lt;= (phDry – phWet)/2</w:t>
      </w:r>
      <w:r w:rsidR="005F6189">
        <w:rPr>
          <w:rFonts w:ascii="Times New Roman" w:hAnsi="Times New Roman" w:cs="Times New Roman"/>
          <w:sz w:val="24"/>
          <w:szCs w:val="24"/>
        </w:rPr>
        <w:t>) THEN</w:t>
      </w:r>
      <w:r w:rsidRPr="001E2137">
        <w:rPr>
          <w:rFonts w:ascii="Times New Roman" w:hAnsi="Times New Roman" w:cs="Times New Roman"/>
          <w:sz w:val="24"/>
          <w:szCs w:val="24"/>
        </w:rPr>
        <w:t xml:space="preserve"> </w:t>
      </w:r>
      <w:r w:rsidR="005F6189">
        <w:rPr>
          <w:rFonts w:ascii="Times New Roman" w:hAnsi="Times New Roman" w:cs="Times New Roman"/>
          <w:sz w:val="24"/>
          <w:szCs w:val="24"/>
        </w:rPr>
        <w:t>(</w:t>
      </w:r>
      <w:r w:rsidRPr="001E2137">
        <w:rPr>
          <w:rFonts w:ascii="Times New Roman" w:hAnsi="Times New Roman" w:cs="Times New Roman"/>
          <w:sz w:val="24"/>
          <w:szCs w:val="24"/>
        </w:rPr>
        <w:t>m2 * ph + b2</w:t>
      </w:r>
      <w:r w:rsidR="005F6189">
        <w:rPr>
          <w:rFonts w:ascii="Times New Roman" w:hAnsi="Times New Roman" w:cs="Times New Roman"/>
          <w:sz w:val="24"/>
          <w:szCs w:val="24"/>
        </w:rPr>
        <w:t>), THEN</w:t>
      </w:r>
      <w:r w:rsidRPr="001E2137">
        <w:rPr>
          <w:rFonts w:ascii="Times New Roman" w:hAnsi="Times New Roman" w:cs="Times New Roman"/>
          <w:sz w:val="24"/>
          <w:szCs w:val="24"/>
        </w:rPr>
        <w:t xml:space="preserve"> m3 * ph + </w:t>
      </w:r>
      <w:commentRangeStart w:id="104"/>
      <w:r w:rsidRPr="001E2137">
        <w:rPr>
          <w:rFonts w:ascii="Times New Roman" w:hAnsi="Times New Roman" w:cs="Times New Roman"/>
          <w:sz w:val="24"/>
          <w:szCs w:val="24"/>
        </w:rPr>
        <w:t>b3))))</w:t>
      </w:r>
      <w:commentRangeEnd w:id="103"/>
      <w:r w:rsidR="005F6189">
        <w:rPr>
          <w:rStyle w:val="CommentReference"/>
        </w:rPr>
        <w:commentReference w:id="103"/>
      </w:r>
      <w:commentRangeEnd w:id="104"/>
      <w:r w:rsidR="008278E6">
        <w:rPr>
          <w:rStyle w:val="CommentReference"/>
        </w:rPr>
        <w:commentReference w:id="104"/>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8316DD">
        <w:rPr>
          <w:rFonts w:ascii="Times New Roman" w:hAnsi="Times New Roman" w:cs="Times New Roman"/>
          <w:sz w:val="24"/>
          <w:szCs w:val="24"/>
        </w:rPr>
        <w:tab/>
      </w:r>
      <w:r w:rsidR="00380F34">
        <w:rPr>
          <w:rFonts w:ascii="Times New Roman" w:hAnsi="Times New Roman" w:cs="Times New Roman"/>
          <w:sz w:val="24"/>
          <w:szCs w:val="24"/>
        </w:rPr>
        <w:t>(4)</w:t>
      </w:r>
    </w:p>
    <w:p w14:paraId="21B1ED52" w14:textId="31DEF3D2" w:rsidR="001E2137" w:rsidRPr="001E2137" w:rsidRDefault="001E2137" w:rsidP="001E2137">
      <w:pPr>
        <w:rPr>
          <w:rFonts w:ascii="Times New Roman" w:hAnsi="Times New Roman" w:cs="Times New Roman"/>
          <w:sz w:val="24"/>
          <w:szCs w:val="24"/>
        </w:rPr>
      </w:pPr>
      <w:r w:rsidRPr="001E2137">
        <w:rPr>
          <w:rFonts w:ascii="Times New Roman" w:hAnsi="Times New Roman" w:cs="Times New Roman"/>
          <w:sz w:val="24"/>
          <w:szCs w:val="24"/>
        </w:rPr>
        <w:t>where m2 = 1/((phDry – phWet)/2 - phWet)</w:t>
      </w:r>
      <w:r w:rsidR="005F6189">
        <w:rPr>
          <w:rFonts w:ascii="Times New Roman" w:hAnsi="Times New Roman" w:cs="Times New Roman"/>
          <w:sz w:val="24"/>
          <w:szCs w:val="24"/>
        </w:rPr>
        <w:t>;</w:t>
      </w:r>
      <w:r w:rsidRPr="001E2137">
        <w:rPr>
          <w:rFonts w:ascii="Times New Roman" w:hAnsi="Times New Roman" w:cs="Times New Roman"/>
          <w:sz w:val="24"/>
          <w:szCs w:val="24"/>
        </w:rPr>
        <w:t xml:space="preserve"> b2 = -1*phWet * m2</w:t>
      </w:r>
      <w:r w:rsidR="005F6189">
        <w:rPr>
          <w:rFonts w:ascii="Times New Roman" w:hAnsi="Times New Roman" w:cs="Times New Roman"/>
          <w:sz w:val="24"/>
          <w:szCs w:val="24"/>
        </w:rPr>
        <w:t>;</w:t>
      </w:r>
      <w:r w:rsidRPr="001E2137">
        <w:rPr>
          <w:rFonts w:ascii="Times New Roman" w:hAnsi="Times New Roman" w:cs="Times New Roman"/>
          <w:sz w:val="24"/>
          <w:szCs w:val="24"/>
        </w:rPr>
        <w:t xml:space="preserve"> m3 = 1/((phDry – phWet)/2 - phDry)</w:t>
      </w:r>
      <w:r w:rsidR="005F6189">
        <w:rPr>
          <w:rFonts w:ascii="Times New Roman" w:hAnsi="Times New Roman" w:cs="Times New Roman"/>
          <w:sz w:val="24"/>
          <w:szCs w:val="24"/>
        </w:rPr>
        <w:t>;</w:t>
      </w:r>
      <w:r w:rsidRPr="001E2137">
        <w:rPr>
          <w:rFonts w:ascii="Times New Roman" w:hAnsi="Times New Roman" w:cs="Times New Roman"/>
          <w:sz w:val="24"/>
          <w:szCs w:val="24"/>
        </w:rPr>
        <w:t xml:space="preserve"> b3 = -1*phDry * m3.</w:t>
      </w:r>
    </w:p>
    <w:p w14:paraId="71768175" w14:textId="6048E05B" w:rsidR="00733343" w:rsidRDefault="001E2137" w:rsidP="00EA5B22">
      <w:pPr>
        <w:rPr>
          <w:rFonts w:ascii="Times New Roman" w:hAnsi="Times New Roman" w:cs="Times New Roman"/>
          <w:sz w:val="24"/>
          <w:szCs w:val="24"/>
        </w:rPr>
      </w:pPr>
      <w:del w:id="105" w:author="Gustafson, Eric -FS" w:date="2020-02-20T10:13:00Z">
        <w:r w:rsidRPr="001E2137" w:rsidDel="00A6585D">
          <w:rPr>
            <w:noProof/>
          </w:rPr>
          <w:lastRenderedPageBreak/>
          <w:drawing>
            <wp:inline distT="0" distB="0" distL="0" distR="0" wp14:anchorId="6DE35EEF" wp14:editId="47E3695D">
              <wp:extent cx="3381375" cy="202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1892" cy="2038484"/>
                      </a:xfrm>
                      <a:prstGeom prst="rect">
                        <a:avLst/>
                      </a:prstGeom>
                      <a:noFill/>
                      <a:ln>
                        <a:noFill/>
                      </a:ln>
                    </pic:spPr>
                  </pic:pic>
                </a:graphicData>
              </a:graphic>
            </wp:inline>
          </w:drawing>
        </w:r>
      </w:del>
      <w:ins w:id="106" w:author="Gustafson, Eric -FS" w:date="2020-02-20T10:13:00Z">
        <w:r w:rsidR="00A6585D" w:rsidRPr="00A6585D">
          <w:rPr>
            <w:rFonts w:ascii="Times New Roman" w:hAnsi="Times New Roman" w:cs="Times New Roman"/>
            <w:sz w:val="24"/>
            <w:szCs w:val="24"/>
          </w:rPr>
          <w:t xml:space="preserve"> </w:t>
        </w:r>
      </w:ins>
      <w:ins w:id="107" w:author="Gustafson, Eric -FS" w:date="2020-02-20T11:45:00Z">
        <w:r w:rsidR="00D05E2B" w:rsidRPr="00D05E2B">
          <w:rPr>
            <w:noProof/>
          </w:rPr>
          <w:drawing>
            <wp:inline distT="0" distB="0" distL="0" distR="0" wp14:anchorId="3E030C2D" wp14:editId="66D3F625">
              <wp:extent cx="3383280" cy="25420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ins>
    </w:p>
    <w:p w14:paraId="7C81C9EA" w14:textId="57922554" w:rsidR="001E2137" w:rsidRDefault="001E2137" w:rsidP="00EA5B22">
      <w:pPr>
        <w:rPr>
          <w:rFonts w:ascii="Times New Roman" w:hAnsi="Times New Roman" w:cs="Times New Roman"/>
          <w:sz w:val="24"/>
          <w:szCs w:val="24"/>
        </w:rPr>
      </w:pPr>
      <w:r>
        <w:rPr>
          <w:rFonts w:ascii="Times New Roman" w:hAnsi="Times New Roman" w:cs="Times New Roman"/>
          <w:sz w:val="24"/>
          <w:szCs w:val="24"/>
        </w:rPr>
        <w:t>Figure pDI.</w:t>
      </w:r>
      <w:r w:rsidR="00380F34">
        <w:rPr>
          <w:rFonts w:ascii="Times New Roman" w:hAnsi="Times New Roman" w:cs="Times New Roman"/>
          <w:sz w:val="24"/>
          <w:szCs w:val="24"/>
        </w:rPr>
        <w:t xml:space="preserve">  Graphical depiction of the behavior of equation 4.</w:t>
      </w:r>
      <w:r w:rsidR="00380F34" w:rsidRPr="00380F34">
        <w:rPr>
          <w:rFonts w:ascii="Times New Roman" w:hAnsi="Times New Roman" w:cs="Times New Roman"/>
          <w:sz w:val="24"/>
          <w:szCs w:val="24"/>
        </w:rPr>
        <w:t xml:space="preserve"> </w:t>
      </w:r>
      <w:r w:rsidR="00380F34">
        <w:rPr>
          <w:rFonts w:ascii="Times New Roman" w:hAnsi="Times New Roman" w:cs="Times New Roman"/>
          <w:sz w:val="24"/>
          <w:szCs w:val="24"/>
        </w:rPr>
        <w:t xml:space="preserve"> </w:t>
      </w:r>
      <w:del w:id="108" w:author="Gustafson, Eric -FS" w:date="2020-02-20T10:14:00Z">
        <w:r w:rsidR="00380F34" w:rsidDel="008278E6">
          <w:rPr>
            <w:rFonts w:ascii="Times New Roman" w:hAnsi="Times New Roman" w:cs="Times New Roman"/>
            <w:sz w:val="24"/>
            <w:szCs w:val="24"/>
          </w:rPr>
          <w:delText>dWater equals p(D:I).</w:delText>
        </w:r>
      </w:del>
    </w:p>
    <w:p w14:paraId="5C6724D7" w14:textId="4BDDFA76" w:rsidR="00233E75" w:rsidRPr="00751DA9" w:rsidRDefault="00751DA9" w:rsidP="00233E75">
      <w:pPr>
        <w:rPr>
          <w:rFonts w:ascii="Times New Roman" w:hAnsi="Times New Roman" w:cs="Times New Roman"/>
          <w:sz w:val="24"/>
          <w:szCs w:val="24"/>
        </w:rPr>
      </w:pPr>
      <w:r w:rsidRPr="00751DA9">
        <w:rPr>
          <w:rFonts w:ascii="Times New Roman" w:hAnsi="Times New Roman" w:cs="Times New Roman"/>
          <w:sz w:val="24"/>
          <w:szCs w:val="24"/>
        </w:rPr>
        <w:t>F</w:t>
      </w:r>
      <w:r w:rsidR="00233E75" w:rsidRPr="00751DA9">
        <w:rPr>
          <w:rFonts w:ascii="Times New Roman" w:hAnsi="Times New Roman" w:cs="Times New Roman"/>
          <w:sz w:val="24"/>
          <w:szCs w:val="24"/>
        </w:rPr>
        <w:t>or any site with</w:t>
      </w:r>
      <w:r w:rsidR="005F6189">
        <w:rPr>
          <w:rFonts w:ascii="Times New Roman" w:hAnsi="Times New Roman" w:cs="Times New Roman"/>
          <w:sz w:val="24"/>
          <w:szCs w:val="24"/>
        </w:rPr>
        <w:t xml:space="preserve"> a</w:t>
      </w:r>
      <w:r w:rsidR="00233E75" w:rsidRPr="00751DA9">
        <w:rPr>
          <w:rFonts w:ascii="Times New Roman" w:hAnsi="Times New Roman" w:cs="Times New Roman"/>
          <w:sz w:val="24"/>
          <w:szCs w:val="24"/>
        </w:rPr>
        <w:t xml:space="preserve"> status of Diseased (D), </w:t>
      </w:r>
      <w:r w:rsidRPr="00751DA9">
        <w:rPr>
          <w:rFonts w:ascii="Times New Roman" w:hAnsi="Times New Roman" w:cs="Times New Roman"/>
          <w:sz w:val="24"/>
          <w:szCs w:val="24"/>
        </w:rPr>
        <w:t xml:space="preserve">the extension removes a proportion of cohort biomass equal to the </w:t>
      </w:r>
      <w:r w:rsidR="00233E75" w:rsidRPr="00751DA9">
        <w:rPr>
          <w:rFonts w:ascii="Times New Roman" w:hAnsi="Times New Roman" w:cs="Times New Roman"/>
          <w:sz w:val="24"/>
          <w:szCs w:val="24"/>
        </w:rPr>
        <w:t>susceptibility of the species</w:t>
      </w:r>
      <w:r w:rsidR="00B15E85">
        <w:rPr>
          <w:rFonts w:ascii="Times New Roman" w:hAnsi="Times New Roman" w:cs="Times New Roman"/>
          <w:sz w:val="24"/>
          <w:szCs w:val="24"/>
        </w:rPr>
        <w:t xml:space="preserve"> (regardless of cohort age or biomass)</w:t>
      </w:r>
      <w:r w:rsidRPr="00751DA9">
        <w:rPr>
          <w:rFonts w:ascii="Times New Roman" w:hAnsi="Times New Roman" w:cs="Times New Roman"/>
          <w:sz w:val="24"/>
          <w:szCs w:val="24"/>
        </w:rPr>
        <w:t>,</w:t>
      </w:r>
      <w:r w:rsidR="00233E75" w:rsidRPr="00751DA9">
        <w:rPr>
          <w:rFonts w:ascii="Times New Roman" w:hAnsi="Times New Roman" w:cs="Times New Roman"/>
          <w:sz w:val="24"/>
          <w:szCs w:val="24"/>
        </w:rPr>
        <w:t xml:space="preserve"> representing the death of that proportion of individual trees.</w:t>
      </w:r>
      <w:r w:rsidR="005F6189">
        <w:rPr>
          <w:rFonts w:ascii="Times New Roman" w:hAnsi="Times New Roman" w:cs="Times New Roman"/>
          <w:sz w:val="24"/>
          <w:szCs w:val="24"/>
        </w:rPr>
        <w:t xml:space="preserve">  </w:t>
      </w:r>
      <w:r w:rsidR="00003363">
        <w:rPr>
          <w:rFonts w:ascii="Times New Roman" w:hAnsi="Times New Roman" w:cs="Times New Roman"/>
          <w:sz w:val="24"/>
          <w:szCs w:val="24"/>
        </w:rPr>
        <w:t xml:space="preserve">The extension writes a record of its activity at each time step to both an event log and a summary log.  </w:t>
      </w:r>
      <w:r w:rsidR="005F6189">
        <w:rPr>
          <w:rFonts w:ascii="Times New Roman" w:hAnsi="Times New Roman" w:cs="Times New Roman"/>
          <w:sz w:val="24"/>
          <w:szCs w:val="24"/>
        </w:rPr>
        <w:t xml:space="preserve">If requested, the extension will output maps at each time step of </w:t>
      </w:r>
      <w:r w:rsidR="0074496A">
        <w:rPr>
          <w:rFonts w:ascii="Times New Roman" w:hAnsi="Times New Roman" w:cs="Times New Roman"/>
          <w:sz w:val="24"/>
          <w:szCs w:val="24"/>
        </w:rPr>
        <w:t xml:space="preserve">the </w:t>
      </w:r>
      <w:commentRangeStart w:id="109"/>
      <w:r w:rsidR="005F6189">
        <w:rPr>
          <w:rFonts w:ascii="Times New Roman" w:hAnsi="Times New Roman" w:cs="Times New Roman"/>
          <w:sz w:val="24"/>
          <w:szCs w:val="24"/>
        </w:rPr>
        <w:t>biomass removed from each site</w:t>
      </w:r>
      <w:commentRangeEnd w:id="109"/>
      <w:r w:rsidR="008316DD">
        <w:rPr>
          <w:rStyle w:val="CommentReference"/>
        </w:rPr>
        <w:commentReference w:id="109"/>
      </w:r>
      <w:r w:rsidR="005F6189">
        <w:rPr>
          <w:rFonts w:ascii="Times New Roman" w:hAnsi="Times New Roman" w:cs="Times New Roman"/>
          <w:sz w:val="24"/>
          <w:szCs w:val="24"/>
        </w:rPr>
        <w:t xml:space="preserve"> and </w:t>
      </w:r>
      <w:commentRangeStart w:id="110"/>
      <w:r w:rsidR="005F6189">
        <w:rPr>
          <w:rFonts w:ascii="Times New Roman" w:hAnsi="Times New Roman" w:cs="Times New Roman"/>
          <w:sz w:val="24"/>
          <w:szCs w:val="24"/>
        </w:rPr>
        <w:t>TOLP</w:t>
      </w:r>
      <w:commentRangeEnd w:id="110"/>
      <w:r w:rsidR="0074496A">
        <w:rPr>
          <w:rStyle w:val="CommentReference"/>
        </w:rPr>
        <w:commentReference w:id="110"/>
      </w:r>
      <w:r w:rsidR="005F6189">
        <w:rPr>
          <w:rFonts w:ascii="Times New Roman" w:hAnsi="Times New Roman" w:cs="Times New Roman"/>
          <w:sz w:val="24"/>
          <w:szCs w:val="24"/>
        </w:rPr>
        <w:t xml:space="preserve">.  </w:t>
      </w:r>
    </w:p>
    <w:p w14:paraId="4838EB9D" w14:textId="77777777"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Analytical methods</w:t>
      </w:r>
    </w:p>
    <w:p w14:paraId="14C2DD6B" w14:textId="63B8E2A9" w:rsidR="00663835" w:rsidRDefault="00663835" w:rsidP="006638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Line graphs (with 95% CI envelopes) of chestnut biomass under each factorial combination</w:t>
      </w:r>
    </w:p>
    <w:p w14:paraId="1D813389" w14:textId="00A2D189" w:rsidR="00663835" w:rsidRDefault="00663835" w:rsidP="006638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MANOVA of factorial experiment?</w:t>
      </w:r>
    </w:p>
    <w:p w14:paraId="12B4FFCE" w14:textId="48F3399A" w:rsidR="00663835" w:rsidRDefault="00663835" w:rsidP="006638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See if root rot scenarios include 0 </w:t>
      </w:r>
      <w:r w:rsidR="007C1574">
        <w:rPr>
          <w:rFonts w:ascii="Times New Roman" w:hAnsi="Times New Roman" w:cs="Times New Roman"/>
          <w:sz w:val="24"/>
          <w:szCs w:val="24"/>
        </w:rPr>
        <w:t xml:space="preserve">chestnut </w:t>
      </w:r>
      <w:r>
        <w:rPr>
          <w:rFonts w:ascii="Times New Roman" w:hAnsi="Times New Roman" w:cs="Times New Roman"/>
          <w:sz w:val="24"/>
          <w:szCs w:val="24"/>
        </w:rPr>
        <w:t>biomass with</w:t>
      </w:r>
      <w:r w:rsidR="007C1574">
        <w:rPr>
          <w:rFonts w:ascii="Times New Roman" w:hAnsi="Times New Roman" w:cs="Times New Roman"/>
          <w:sz w:val="24"/>
          <w:szCs w:val="24"/>
        </w:rPr>
        <w:t>in</w:t>
      </w:r>
      <w:r>
        <w:rPr>
          <w:rFonts w:ascii="Times New Roman" w:hAnsi="Times New Roman" w:cs="Times New Roman"/>
          <w:sz w:val="24"/>
          <w:szCs w:val="24"/>
        </w:rPr>
        <w:t xml:space="preserve"> 95% CI.</w:t>
      </w:r>
    </w:p>
    <w:p w14:paraId="4AB3C186" w14:textId="77777777" w:rsidR="00472DCF" w:rsidRDefault="00472DCF" w:rsidP="00472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w:t>
      </w:r>
    </w:p>
    <w:p w14:paraId="0AEB210B" w14:textId="438650CB" w:rsidR="00F50DF1" w:rsidRDefault="00F50DF1" w:rsidP="00F50DF1">
      <w:pPr>
        <w:ind w:left="360"/>
        <w:rPr>
          <w:rFonts w:ascii="Times New Roman" w:hAnsi="Times New Roman" w:cs="Times New Roman"/>
          <w:sz w:val="24"/>
          <w:szCs w:val="24"/>
        </w:rPr>
      </w:pPr>
      <w:r w:rsidRPr="00F50DF1">
        <w:rPr>
          <w:noProof/>
        </w:rPr>
        <w:lastRenderedPageBreak/>
        <w:drawing>
          <wp:inline distT="0" distB="0" distL="0" distR="0" wp14:anchorId="04A3912E" wp14:editId="60915C14">
            <wp:extent cx="5800725" cy="421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00725" cy="4210050"/>
                    </a:xfrm>
                    <a:prstGeom prst="rect">
                      <a:avLst/>
                    </a:prstGeom>
                    <a:noFill/>
                    <a:ln>
                      <a:noFill/>
                    </a:ln>
                  </pic:spPr>
                </pic:pic>
              </a:graphicData>
            </a:graphic>
          </wp:inline>
        </w:drawing>
      </w:r>
    </w:p>
    <w:p w14:paraId="12D65A4F" w14:textId="1D41378A" w:rsidR="00F50DF1" w:rsidRPr="00F50DF1" w:rsidRDefault="00F50DF1" w:rsidP="00F50DF1">
      <w:pPr>
        <w:ind w:left="360"/>
        <w:rPr>
          <w:rFonts w:ascii="Times New Roman" w:hAnsi="Times New Roman" w:cs="Times New Roman"/>
          <w:sz w:val="24"/>
          <w:szCs w:val="24"/>
        </w:rPr>
      </w:pPr>
      <w:r>
        <w:rPr>
          <w:rFonts w:ascii="Times New Roman" w:hAnsi="Times New Roman" w:cs="Times New Roman"/>
          <w:sz w:val="24"/>
          <w:szCs w:val="24"/>
        </w:rPr>
        <w:t>Figure chestnut.  Effect of treatment</w:t>
      </w:r>
      <w:r w:rsidR="00AD136D">
        <w:rPr>
          <w:rFonts w:ascii="Times New Roman" w:hAnsi="Times New Roman" w:cs="Times New Roman"/>
          <w:sz w:val="24"/>
          <w:szCs w:val="24"/>
        </w:rPr>
        <w:t xml:space="preserve"> combination</w:t>
      </w:r>
      <w:r>
        <w:rPr>
          <w:rFonts w:ascii="Times New Roman" w:hAnsi="Times New Roman" w:cs="Times New Roman"/>
          <w:sz w:val="24"/>
          <w:szCs w:val="24"/>
        </w:rPr>
        <w:t>s on the mean biomass of chestnut across the landscape</w:t>
      </w:r>
      <w:r w:rsidR="00AD136D">
        <w:rPr>
          <w:rFonts w:ascii="Times New Roman" w:hAnsi="Times New Roman" w:cs="Times New Roman"/>
          <w:sz w:val="24"/>
          <w:szCs w:val="24"/>
        </w:rPr>
        <w:t xml:space="preserve"> through simulated time</w:t>
      </w:r>
      <w:r>
        <w:rPr>
          <w:rFonts w:ascii="Times New Roman" w:hAnsi="Times New Roman" w:cs="Times New Roman"/>
          <w:sz w:val="24"/>
          <w:szCs w:val="24"/>
        </w:rPr>
        <w:t>.  Color indicates climate</w:t>
      </w:r>
      <w:r w:rsidR="00AD136D">
        <w:rPr>
          <w:rFonts w:ascii="Times New Roman" w:hAnsi="Times New Roman" w:cs="Times New Roman"/>
          <w:sz w:val="24"/>
          <w:szCs w:val="24"/>
        </w:rPr>
        <w:t xml:space="preserve"> treatment</w:t>
      </w:r>
      <w:r>
        <w:rPr>
          <w:rFonts w:ascii="Times New Roman" w:hAnsi="Times New Roman" w:cs="Times New Roman"/>
          <w:sz w:val="24"/>
          <w:szCs w:val="24"/>
        </w:rPr>
        <w:t>, shape indicates root rot treatment, and line indicates ALB treatment.  Error bars show 95% confidence intervals</w:t>
      </w:r>
      <w:r w:rsidR="00F65322">
        <w:rPr>
          <w:rFonts w:ascii="Times New Roman" w:hAnsi="Times New Roman" w:cs="Times New Roman"/>
          <w:sz w:val="24"/>
          <w:szCs w:val="24"/>
        </w:rPr>
        <w:t xml:space="preserve"> of replicate variability</w:t>
      </w:r>
      <w:r>
        <w:rPr>
          <w:rFonts w:ascii="Times New Roman" w:hAnsi="Times New Roman" w:cs="Times New Roman"/>
          <w:sz w:val="24"/>
          <w:szCs w:val="24"/>
        </w:rPr>
        <w:t>.</w:t>
      </w:r>
    </w:p>
    <w:p w14:paraId="6D140333" w14:textId="1DDE6BF1"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Baseline – no root rot</w:t>
      </w:r>
      <w:r w:rsidR="00B15E85">
        <w:rPr>
          <w:rFonts w:ascii="Times New Roman" w:hAnsi="Times New Roman" w:cs="Times New Roman"/>
          <w:sz w:val="24"/>
          <w:szCs w:val="24"/>
        </w:rPr>
        <w:t xml:space="preserve"> (proxy for cold-limited landscapes)</w:t>
      </w:r>
    </w:p>
    <w:p w14:paraId="33CBAD58" w14:textId="2D3D5B3F"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Historical w/ root rot</w:t>
      </w:r>
      <w:r w:rsidR="00B15E85">
        <w:rPr>
          <w:rFonts w:ascii="Times New Roman" w:hAnsi="Times New Roman" w:cs="Times New Roman"/>
          <w:sz w:val="24"/>
          <w:szCs w:val="24"/>
        </w:rPr>
        <w:t xml:space="preserve"> (will inform how much our prior projections may have been off)</w:t>
      </w:r>
    </w:p>
    <w:p w14:paraId="27C5DF83" w14:textId="762916CB" w:rsidR="00AD34D9" w:rsidRDefault="00AD34D9"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CC</w:t>
      </w:r>
      <w:r w:rsidR="00B15E85">
        <w:rPr>
          <w:rFonts w:ascii="Times New Roman" w:hAnsi="Times New Roman" w:cs="Times New Roman"/>
          <w:sz w:val="24"/>
          <w:szCs w:val="24"/>
        </w:rPr>
        <w:t xml:space="preserve"> (south of study area, and possible future of study area)</w:t>
      </w:r>
    </w:p>
    <w:p w14:paraId="05C6F405" w14:textId="703CF136" w:rsidR="00380F34" w:rsidRDefault="00380F34" w:rsidP="00AD34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Hypothesis or statistical tests </w:t>
      </w:r>
    </w:p>
    <w:p w14:paraId="6D1C768F" w14:textId="77777777" w:rsidR="00472DCF" w:rsidRDefault="00472DCF" w:rsidP="00472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14:paraId="77FD4135" w14:textId="77777777" w:rsidR="00A25429" w:rsidRDefault="00A25429" w:rsidP="00A254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Major insights</w:t>
      </w:r>
    </w:p>
    <w:p w14:paraId="0EB77F30" w14:textId="4927366C" w:rsidR="00B15E85" w:rsidRDefault="00B15E85" w:rsidP="00B15E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much root rot might be expected to hamper chestnut restoration efforts at various latitudes and elevations.</w:t>
      </w:r>
    </w:p>
    <w:p w14:paraId="005F9E29" w14:textId="765D8850" w:rsidR="00B15E85" w:rsidRDefault="00B15E85" w:rsidP="00B15E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does root rot affect other species?  Does it substantially modify forest composition? </w:t>
      </w:r>
    </w:p>
    <w:p w14:paraId="215C5FE9" w14:textId="309717CD" w:rsidR="00B15E85" w:rsidRDefault="00B15E85" w:rsidP="00B15E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current results modify interpretation of our prior studies in this study area</w:t>
      </w:r>
    </w:p>
    <w:p w14:paraId="166327D8" w14:textId="1731CFBC" w:rsidR="00B15E85" w:rsidRDefault="00B15E85" w:rsidP="00B15E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Do the results suggest any </w:t>
      </w:r>
      <w:commentRangeStart w:id="111"/>
      <w:ins w:id="112" w:author="Gustafson, Eric -FS" w:date="2020-01-28T08:45:00Z">
        <w:r w:rsidR="007531D8">
          <w:rPr>
            <w:rFonts w:ascii="Times New Roman" w:hAnsi="Times New Roman" w:cs="Times New Roman"/>
            <w:sz w:val="24"/>
            <w:szCs w:val="24"/>
          </w:rPr>
          <w:t xml:space="preserve">management or restoration </w:t>
        </w:r>
        <w:commentRangeStart w:id="113"/>
        <w:r w:rsidR="007531D8">
          <w:rPr>
            <w:rFonts w:ascii="Times New Roman" w:hAnsi="Times New Roman" w:cs="Times New Roman"/>
            <w:sz w:val="24"/>
            <w:szCs w:val="24"/>
          </w:rPr>
          <w:t>options</w:t>
        </w:r>
        <w:commentRangeEnd w:id="111"/>
        <w:r w:rsidR="007531D8">
          <w:rPr>
            <w:rStyle w:val="CommentReference"/>
          </w:rPr>
          <w:commentReference w:id="111"/>
        </w:r>
      </w:ins>
      <w:commentRangeEnd w:id="113"/>
      <w:ins w:id="114" w:author="Gustafson, Eric -FS" w:date="2020-02-18T08:20:00Z">
        <w:r w:rsidR="00A25EDE">
          <w:rPr>
            <w:rStyle w:val="CommentReference"/>
          </w:rPr>
          <w:commentReference w:id="113"/>
        </w:r>
      </w:ins>
      <w:r>
        <w:rPr>
          <w:rFonts w:ascii="Times New Roman" w:hAnsi="Times New Roman" w:cs="Times New Roman"/>
          <w:sz w:val="24"/>
          <w:szCs w:val="24"/>
        </w:rPr>
        <w:t>?</w:t>
      </w:r>
    </w:p>
    <w:p w14:paraId="49BB98CC" w14:textId="77777777" w:rsidR="00A25429" w:rsidRDefault="00A25429" w:rsidP="00A254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Assumptions</w:t>
      </w:r>
    </w:p>
    <w:p w14:paraId="5D59EEC7" w14:textId="63B6B0E3" w:rsidR="00B15E85" w:rsidRPr="00B15E85" w:rsidRDefault="00B15E85" w:rsidP="00B15E85">
      <w:pPr>
        <w:pStyle w:val="ListParagraph"/>
        <w:numPr>
          <w:ilvl w:val="2"/>
          <w:numId w:val="1"/>
        </w:numPr>
        <w:rPr>
          <w:rFonts w:ascii="Times New Roman" w:hAnsi="Times New Roman" w:cs="Times New Roman"/>
          <w:sz w:val="24"/>
          <w:szCs w:val="24"/>
        </w:rPr>
      </w:pPr>
      <w:r w:rsidRPr="00380F34">
        <w:rPr>
          <w:rFonts w:ascii="Times New Roman" w:hAnsi="Times New Roman" w:cs="Times New Roman"/>
          <w:sz w:val="24"/>
          <w:szCs w:val="24"/>
        </w:rPr>
        <w:lastRenderedPageBreak/>
        <w:t>Pathogen</w:t>
      </w:r>
      <w:r>
        <w:t xml:space="preserve"> </w:t>
      </w:r>
      <w:r w:rsidRPr="00B15E85">
        <w:rPr>
          <w:rFonts w:ascii="Times New Roman" w:hAnsi="Times New Roman" w:cs="Times New Roman"/>
          <w:sz w:val="24"/>
          <w:szCs w:val="24"/>
        </w:rPr>
        <w:t>can disperse everywhere</w:t>
      </w:r>
      <w:r w:rsidR="00087E8D">
        <w:rPr>
          <w:rFonts w:ascii="Times New Roman" w:hAnsi="Times New Roman" w:cs="Times New Roman"/>
          <w:sz w:val="24"/>
          <w:szCs w:val="24"/>
        </w:rPr>
        <w:t xml:space="preserve">.  This assumption is reasonable for landscapes that do not span the northern range limit of </w:t>
      </w:r>
      <w:r w:rsidR="00087E8D" w:rsidRPr="00087E8D">
        <w:rPr>
          <w:rFonts w:ascii="Times New Roman" w:hAnsi="Times New Roman" w:cs="Times New Roman"/>
          <w:i/>
          <w:sz w:val="24"/>
          <w:szCs w:val="24"/>
        </w:rPr>
        <w:t>P. cinnamomi</w:t>
      </w:r>
      <w:r w:rsidR="00087E8D">
        <w:rPr>
          <w:rFonts w:ascii="Times New Roman" w:hAnsi="Times New Roman" w:cs="Times New Roman"/>
          <w:sz w:val="24"/>
          <w:szCs w:val="24"/>
        </w:rPr>
        <w:t xml:space="preserve">, but may be problematic for large landscapes that include that range limit. </w:t>
      </w:r>
    </w:p>
    <w:p w14:paraId="5E2A20EE" w14:textId="72ACED06" w:rsidR="00B15E85" w:rsidRPr="00B15E85" w:rsidRDefault="00B15E85" w:rsidP="00B15E85">
      <w:pPr>
        <w:pStyle w:val="ListParagraph"/>
        <w:numPr>
          <w:ilvl w:val="2"/>
          <w:numId w:val="1"/>
        </w:numPr>
        <w:rPr>
          <w:rFonts w:ascii="Times New Roman" w:hAnsi="Times New Roman" w:cs="Times New Roman"/>
          <w:sz w:val="24"/>
          <w:szCs w:val="24"/>
        </w:rPr>
      </w:pPr>
      <w:r w:rsidRPr="00B15E85">
        <w:rPr>
          <w:rFonts w:ascii="Times New Roman" w:hAnsi="Times New Roman" w:cs="Times New Roman"/>
          <w:sz w:val="24"/>
          <w:szCs w:val="24"/>
        </w:rPr>
        <w:t>Each active cell has a mutually exclusive status of Susceptible (S), Infected non-symptomatic (I) or Diseased symptomatic (D)</w:t>
      </w:r>
      <w:r w:rsidR="00087E8D">
        <w:rPr>
          <w:rFonts w:ascii="Times New Roman" w:hAnsi="Times New Roman" w:cs="Times New Roman"/>
          <w:sz w:val="24"/>
          <w:szCs w:val="24"/>
        </w:rPr>
        <w:t>.</w:t>
      </w:r>
    </w:p>
    <w:p w14:paraId="113E4619" w14:textId="6F0DE2FB" w:rsidR="00B15E85" w:rsidRPr="00B15E85" w:rsidRDefault="00B15E85" w:rsidP="00B15E85">
      <w:pPr>
        <w:pStyle w:val="ListParagraph"/>
        <w:numPr>
          <w:ilvl w:val="2"/>
          <w:numId w:val="1"/>
        </w:numPr>
        <w:rPr>
          <w:rFonts w:ascii="Times New Roman" w:hAnsi="Times New Roman" w:cs="Times New Roman"/>
          <w:sz w:val="24"/>
          <w:szCs w:val="24"/>
        </w:rPr>
      </w:pPr>
      <w:r w:rsidRPr="00B15E85">
        <w:rPr>
          <w:rFonts w:ascii="Times New Roman" w:hAnsi="Times New Roman" w:cs="Times New Roman"/>
          <w:sz w:val="24"/>
          <w:szCs w:val="24"/>
        </w:rPr>
        <w:t>Cells that are Infected (I) or Diseased (D) only revert to a status of Susceptible (S) when pathogen is absent (Presence == 0)</w:t>
      </w:r>
      <w:r w:rsidR="00087E8D">
        <w:rPr>
          <w:rFonts w:ascii="Times New Roman" w:hAnsi="Times New Roman" w:cs="Times New Roman"/>
          <w:sz w:val="24"/>
          <w:szCs w:val="24"/>
        </w:rPr>
        <w:t>.</w:t>
      </w:r>
    </w:p>
    <w:p w14:paraId="1D13D552" w14:textId="02C9B54B" w:rsidR="00B15E85" w:rsidRDefault="00B15E85" w:rsidP="00B15E85">
      <w:pPr>
        <w:pStyle w:val="ListParagraph"/>
        <w:numPr>
          <w:ilvl w:val="2"/>
          <w:numId w:val="1"/>
        </w:numPr>
      </w:pPr>
      <w:r w:rsidRPr="00B15E85">
        <w:rPr>
          <w:rFonts w:ascii="Times New Roman" w:hAnsi="Times New Roman" w:cs="Times New Roman"/>
          <w:sz w:val="24"/>
          <w:szCs w:val="24"/>
        </w:rPr>
        <w:t>Cells that are Diseased (D) can revert to a status of Infected (I), and will always revert to I if all susceptible tree hosts</w:t>
      </w:r>
      <w:r>
        <w:t xml:space="preserve"> </w:t>
      </w:r>
      <w:r w:rsidRPr="00380F34">
        <w:rPr>
          <w:rFonts w:ascii="Times New Roman" w:hAnsi="Times New Roman" w:cs="Times New Roman"/>
          <w:sz w:val="24"/>
          <w:szCs w:val="24"/>
        </w:rPr>
        <w:t>are eliminated</w:t>
      </w:r>
      <w:r w:rsidR="00087E8D">
        <w:rPr>
          <w:rFonts w:ascii="Times New Roman" w:hAnsi="Times New Roman" w:cs="Times New Roman"/>
          <w:sz w:val="24"/>
          <w:szCs w:val="24"/>
        </w:rPr>
        <w:t>.</w:t>
      </w:r>
    </w:p>
    <w:p w14:paraId="3CE19E67" w14:textId="77777777" w:rsidR="00A25429" w:rsidRDefault="00A25429" w:rsidP="00A254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Caveats</w:t>
      </w:r>
    </w:p>
    <w:p w14:paraId="4A2657FA" w14:textId="1FFB3D9C" w:rsidR="00B15E85" w:rsidRDefault="00B15E85" w:rsidP="00B15E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Susceptibility does not account for cohort age or size</w:t>
      </w:r>
    </w:p>
    <w:p w14:paraId="3DC3FB91" w14:textId="77777777" w:rsidR="00B15E85" w:rsidRPr="00B15E85" w:rsidRDefault="00B15E85" w:rsidP="00B15E85">
      <w:pPr>
        <w:pStyle w:val="ListParagraph"/>
        <w:numPr>
          <w:ilvl w:val="2"/>
          <w:numId w:val="1"/>
        </w:numPr>
        <w:rPr>
          <w:rFonts w:ascii="Times New Roman" w:hAnsi="Times New Roman" w:cs="Times New Roman"/>
          <w:sz w:val="24"/>
          <w:szCs w:val="24"/>
        </w:rPr>
      </w:pPr>
      <w:r>
        <w:t xml:space="preserve">Relative </w:t>
      </w:r>
      <w:r w:rsidRPr="00B15E85">
        <w:rPr>
          <w:rFonts w:ascii="Times New Roman" w:hAnsi="Times New Roman" w:cs="Times New Roman"/>
          <w:sz w:val="24"/>
          <w:szCs w:val="24"/>
        </w:rPr>
        <w:t>abundance or host biomass do not contribute to the calculations.</w:t>
      </w:r>
    </w:p>
    <w:p w14:paraId="13C31331" w14:textId="59EAB894" w:rsidR="00B15E85" w:rsidRDefault="00EC0F95" w:rsidP="00B15E85">
      <w:pPr>
        <w:pStyle w:val="ListParagraph"/>
        <w:numPr>
          <w:ilvl w:val="2"/>
          <w:numId w:val="1"/>
        </w:numPr>
        <w:rPr>
          <w:rFonts w:ascii="Times New Roman" w:hAnsi="Times New Roman" w:cs="Times New Roman"/>
          <w:sz w:val="24"/>
          <w:szCs w:val="24"/>
        </w:rPr>
      </w:pPr>
      <w:r w:rsidRPr="00380F34">
        <w:rPr>
          <w:rFonts w:ascii="Times New Roman" w:hAnsi="Times New Roman" w:cs="Times New Roman"/>
          <w:sz w:val="24"/>
          <w:szCs w:val="24"/>
        </w:rPr>
        <w:t>The pathogen reproduces very quickly and saturated soil for 24hrs may be enough for symptom development in some inoculation systems.  For example, single heavy rain even</w:t>
      </w:r>
      <w:r w:rsidR="00380F34">
        <w:rPr>
          <w:rFonts w:ascii="Times New Roman" w:hAnsi="Times New Roman" w:cs="Times New Roman"/>
          <w:sz w:val="24"/>
          <w:szCs w:val="24"/>
        </w:rPr>
        <w:t>ts could be enough for convers</w:t>
      </w:r>
      <w:r w:rsidRPr="00380F34">
        <w:rPr>
          <w:rFonts w:ascii="Times New Roman" w:hAnsi="Times New Roman" w:cs="Times New Roman"/>
          <w:sz w:val="24"/>
          <w:szCs w:val="24"/>
        </w:rPr>
        <w:t xml:space="preserve">ion from </w:t>
      </w:r>
      <w:r w:rsidR="00380F34">
        <w:rPr>
          <w:rFonts w:ascii="Times New Roman" w:hAnsi="Times New Roman" w:cs="Times New Roman"/>
          <w:sz w:val="24"/>
          <w:szCs w:val="24"/>
        </w:rPr>
        <w:t xml:space="preserve">a state of </w:t>
      </w:r>
      <w:r w:rsidRPr="00380F34">
        <w:rPr>
          <w:rFonts w:ascii="Times New Roman" w:hAnsi="Times New Roman" w:cs="Times New Roman"/>
          <w:sz w:val="24"/>
          <w:szCs w:val="24"/>
        </w:rPr>
        <w:t>S</w:t>
      </w:r>
      <w:r w:rsidR="00380F34">
        <w:rPr>
          <w:rFonts w:ascii="Times New Roman" w:hAnsi="Times New Roman" w:cs="Times New Roman"/>
          <w:sz w:val="24"/>
          <w:szCs w:val="24"/>
        </w:rPr>
        <w:t xml:space="preserve"> to </w:t>
      </w:r>
      <w:r w:rsidRPr="00380F34">
        <w:rPr>
          <w:rFonts w:ascii="Times New Roman" w:hAnsi="Times New Roman" w:cs="Times New Roman"/>
          <w:sz w:val="24"/>
          <w:szCs w:val="24"/>
        </w:rPr>
        <w:t xml:space="preserve">I.  Our model would be fairly insensitive to such events because the extension time step can never be less than 1 year, and temperature and precipitation inputs have a monthly resolution. </w:t>
      </w:r>
      <w:r w:rsidR="00380F34">
        <w:rPr>
          <w:rFonts w:ascii="Times New Roman" w:hAnsi="Times New Roman" w:cs="Times New Roman"/>
          <w:sz w:val="24"/>
          <w:szCs w:val="24"/>
        </w:rPr>
        <w:t xml:space="preserve"> </w:t>
      </w:r>
      <w:r w:rsidRPr="00380F34">
        <w:rPr>
          <w:rFonts w:ascii="Times New Roman" w:hAnsi="Times New Roman" w:cs="Times New Roman"/>
          <w:sz w:val="24"/>
          <w:szCs w:val="24"/>
        </w:rPr>
        <w:t>However, p(S:I) would be much lower in the case of a single rain event compared to periods of prolonged wetness</w:t>
      </w:r>
      <w:r w:rsidR="00C5471A">
        <w:rPr>
          <w:rFonts w:ascii="Times New Roman" w:hAnsi="Times New Roman" w:cs="Times New Roman"/>
          <w:sz w:val="24"/>
          <w:szCs w:val="24"/>
        </w:rPr>
        <w:t>, so we believe that our approach produces valid projections regardless of the temporal variability of rainfall within a month</w:t>
      </w:r>
      <w:r w:rsidRPr="00380F34">
        <w:rPr>
          <w:rFonts w:ascii="Times New Roman" w:hAnsi="Times New Roman" w:cs="Times New Roman"/>
          <w:sz w:val="24"/>
          <w:szCs w:val="24"/>
        </w:rPr>
        <w:t>.</w:t>
      </w:r>
    </w:p>
    <w:p w14:paraId="69FC65F9" w14:textId="0C283BC3" w:rsidR="00F65322" w:rsidRDefault="00F65322" w:rsidP="00B15E8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Variability among replicates is low, resulting from stochasticity in access of cohorts to light and water, cohort establishment, and disturbances.  Uncertainty related to model and parameter specification and future climate are certainly much higher, but are controlled to increase the signal from the experimental treatments. </w:t>
      </w:r>
    </w:p>
    <w:p w14:paraId="3686BC85" w14:textId="77777777" w:rsidR="00A25429" w:rsidRDefault="00A25429" w:rsidP="00A254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Conclusions </w:t>
      </w:r>
    </w:p>
    <w:p w14:paraId="35F5B55E" w14:textId="1731FB83" w:rsidR="007C1574" w:rsidRDefault="007C1574" w:rsidP="008B7C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Acknowledgements </w:t>
      </w:r>
    </w:p>
    <w:p w14:paraId="11DDCC41" w14:textId="1115DC85" w:rsidR="008B7C6D" w:rsidRDefault="008B7C6D" w:rsidP="001D6BC3">
      <w:pPr>
        <w:rPr>
          <w:rFonts w:ascii="Times New Roman" w:hAnsi="Times New Roman" w:cs="Times New Roman"/>
          <w:sz w:val="24"/>
          <w:szCs w:val="24"/>
        </w:rPr>
      </w:pPr>
      <w:r>
        <w:rPr>
          <w:rFonts w:ascii="Times New Roman" w:hAnsi="Times New Roman" w:cs="Times New Roman"/>
          <w:sz w:val="24"/>
          <w:szCs w:val="24"/>
        </w:rPr>
        <w:t xml:space="preserve">We thank Laura Blackburn for GIS assistance.  </w:t>
      </w:r>
      <w:r w:rsidR="00976BEA">
        <w:rPr>
          <w:rFonts w:ascii="Times New Roman" w:hAnsi="Times New Roman" w:cs="Times New Roman"/>
          <w:sz w:val="24"/>
          <w:szCs w:val="24"/>
        </w:rPr>
        <w:t xml:space="preserve">We thank </w:t>
      </w:r>
      <w:r w:rsidR="00976BEA">
        <w:rPr>
          <w:rFonts w:ascii="Times New Roman" w:hAnsi="Times New Roman"/>
        </w:rPr>
        <w:t xml:space="preserve">Brian R. Sturtevant for assistance in designing the root rot extension for LANDIS.  </w:t>
      </w:r>
      <w:r>
        <w:rPr>
          <w:rFonts w:ascii="Times New Roman" w:hAnsi="Times New Roman" w:cs="Times New Roman"/>
          <w:sz w:val="24"/>
          <w:szCs w:val="24"/>
        </w:rPr>
        <w:t xml:space="preserve">We thank XXX for critical reviews of earlier drafts of the manuscript.  </w:t>
      </w:r>
    </w:p>
    <w:p w14:paraId="69FB11C1" w14:textId="77777777" w:rsidR="001D6BC3" w:rsidRPr="001D6BC3" w:rsidRDefault="001D6BC3" w:rsidP="001D6BC3">
      <w:pPr>
        <w:rPr>
          <w:rFonts w:ascii="Times New Roman" w:hAnsi="Times New Roman" w:cs="Times New Roman"/>
          <w:b/>
          <w:sz w:val="24"/>
          <w:szCs w:val="24"/>
        </w:rPr>
      </w:pPr>
      <w:r w:rsidRPr="001D6BC3">
        <w:rPr>
          <w:rFonts w:ascii="Times New Roman" w:hAnsi="Times New Roman" w:cs="Times New Roman"/>
          <w:b/>
          <w:sz w:val="24"/>
          <w:szCs w:val="24"/>
        </w:rPr>
        <w:t>Literature Cited</w:t>
      </w:r>
    </w:p>
    <w:p w14:paraId="09557D8B" w14:textId="77777777" w:rsidR="00A25EDE" w:rsidRPr="002F3644" w:rsidRDefault="00A25EDE" w:rsidP="00A25EDE">
      <w:pPr>
        <w:spacing w:line="480" w:lineRule="auto"/>
        <w:ind w:left="360" w:hanging="360"/>
        <w:rPr>
          <w:rFonts w:ascii="Times New Roman" w:hAnsi="Times New Roman" w:cs="Times New Roman"/>
          <w:sz w:val="24"/>
          <w:szCs w:val="24"/>
        </w:rPr>
      </w:pPr>
      <w:r w:rsidRPr="002F3644">
        <w:rPr>
          <w:rFonts w:ascii="Times New Roman" w:hAnsi="Times New Roman" w:cs="Times New Roman"/>
          <w:sz w:val="24"/>
          <w:szCs w:val="24"/>
        </w:rPr>
        <w:t>Anagnostakis SL</w:t>
      </w:r>
      <w:r>
        <w:rPr>
          <w:rFonts w:ascii="Times New Roman" w:hAnsi="Times New Roman" w:cs="Times New Roman"/>
          <w:sz w:val="24"/>
          <w:szCs w:val="24"/>
        </w:rPr>
        <w:t xml:space="preserve"> (2002)</w:t>
      </w:r>
      <w:r w:rsidRPr="002F3644">
        <w:rPr>
          <w:rFonts w:ascii="Times New Roman" w:hAnsi="Times New Roman" w:cs="Times New Roman"/>
          <w:sz w:val="24"/>
          <w:szCs w:val="24"/>
        </w:rPr>
        <w:t xml:space="preserve"> The effect of multiple importations of pests and pathogens on a native tree. </w:t>
      </w:r>
      <w:r w:rsidRPr="002F3644">
        <w:rPr>
          <w:rFonts w:ascii="Times New Roman" w:hAnsi="Times New Roman" w:cs="Times New Roman"/>
          <w:i/>
          <w:iCs/>
          <w:sz w:val="24"/>
          <w:szCs w:val="24"/>
        </w:rPr>
        <w:t>Biological Invasions</w:t>
      </w:r>
      <w:r>
        <w:rPr>
          <w:rFonts w:ascii="Times New Roman" w:hAnsi="Times New Roman" w:cs="Times New Roman"/>
          <w:i/>
          <w:iCs/>
          <w:sz w:val="24"/>
          <w:szCs w:val="24"/>
        </w:rPr>
        <w:t>,</w:t>
      </w:r>
      <w:r w:rsidRPr="002F3644">
        <w:rPr>
          <w:rFonts w:ascii="Times New Roman" w:hAnsi="Times New Roman" w:cs="Times New Roman"/>
          <w:sz w:val="24"/>
          <w:szCs w:val="24"/>
        </w:rPr>
        <w:t xml:space="preserve"> </w:t>
      </w:r>
      <w:r w:rsidRPr="002F3644">
        <w:rPr>
          <w:rFonts w:ascii="Times New Roman" w:hAnsi="Times New Roman" w:cs="Times New Roman"/>
          <w:b/>
          <w:bCs/>
          <w:sz w:val="24"/>
          <w:szCs w:val="24"/>
        </w:rPr>
        <w:t>3(3),</w:t>
      </w:r>
      <w:r>
        <w:rPr>
          <w:rFonts w:ascii="Times New Roman" w:hAnsi="Times New Roman" w:cs="Times New Roman"/>
          <w:sz w:val="24"/>
          <w:szCs w:val="24"/>
        </w:rPr>
        <w:t xml:space="preserve"> </w:t>
      </w:r>
      <w:r w:rsidRPr="002F3644">
        <w:rPr>
          <w:rFonts w:ascii="Times New Roman" w:hAnsi="Times New Roman" w:cs="Times New Roman"/>
          <w:sz w:val="24"/>
          <w:szCs w:val="24"/>
        </w:rPr>
        <w:t>245-54.</w:t>
      </w:r>
    </w:p>
    <w:p w14:paraId="5FE51857" w14:textId="77777777" w:rsidR="001D6BC3" w:rsidRPr="00270615" w:rsidRDefault="001D6BC3" w:rsidP="001D6BC3">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Anagnostakis</w:t>
      </w:r>
      <w:r w:rsidRPr="00270615">
        <w:rPr>
          <w:rFonts w:ascii="Times New Roman" w:hAnsi="Times New Roman" w:cs="Times New Roman"/>
          <w:sz w:val="24"/>
          <w:szCs w:val="24"/>
        </w:rPr>
        <w:t xml:space="preserve"> SL</w:t>
      </w:r>
      <w:r>
        <w:rPr>
          <w:rFonts w:ascii="Times New Roman" w:hAnsi="Times New Roman" w:cs="Times New Roman"/>
          <w:sz w:val="24"/>
          <w:szCs w:val="24"/>
        </w:rPr>
        <w:t xml:space="preserve"> (</w:t>
      </w:r>
      <w:r w:rsidRPr="00270615">
        <w:rPr>
          <w:rFonts w:ascii="Times New Roman" w:hAnsi="Times New Roman" w:cs="Times New Roman"/>
          <w:sz w:val="24"/>
          <w:szCs w:val="24"/>
        </w:rPr>
        <w:t>2012</w:t>
      </w:r>
      <w:r>
        <w:rPr>
          <w:rFonts w:ascii="Times New Roman" w:hAnsi="Times New Roman" w:cs="Times New Roman"/>
          <w:sz w:val="24"/>
          <w:szCs w:val="24"/>
        </w:rPr>
        <w:t>)</w:t>
      </w:r>
      <w:r w:rsidRPr="00270615">
        <w:rPr>
          <w:rFonts w:ascii="Times New Roman" w:hAnsi="Times New Roman" w:cs="Times New Roman"/>
          <w:sz w:val="24"/>
          <w:szCs w:val="24"/>
        </w:rPr>
        <w:t xml:space="preserve"> Chestnut breeding in the United States for disease and insect resistance. </w:t>
      </w:r>
      <w:r w:rsidRPr="0068252B">
        <w:rPr>
          <w:rFonts w:ascii="Times New Roman" w:hAnsi="Times New Roman" w:cs="Times New Roman"/>
          <w:i/>
          <w:iCs/>
          <w:sz w:val="24"/>
          <w:szCs w:val="24"/>
        </w:rPr>
        <w:t>Plant Disease</w:t>
      </w:r>
      <w:r>
        <w:rPr>
          <w:rFonts w:ascii="Times New Roman" w:hAnsi="Times New Roman" w:cs="Times New Roman"/>
          <w:i/>
          <w:iCs/>
          <w:sz w:val="24"/>
          <w:szCs w:val="24"/>
        </w:rPr>
        <w:t>,</w:t>
      </w:r>
      <w:r w:rsidRPr="00270615">
        <w:rPr>
          <w:rFonts w:ascii="Times New Roman" w:hAnsi="Times New Roman" w:cs="Times New Roman"/>
          <w:i/>
          <w:iCs/>
          <w:sz w:val="24"/>
          <w:szCs w:val="24"/>
        </w:rPr>
        <w:t xml:space="preserve"> </w:t>
      </w:r>
      <w:r w:rsidRPr="0068252B">
        <w:rPr>
          <w:rFonts w:ascii="Times New Roman" w:hAnsi="Times New Roman" w:cs="Times New Roman"/>
          <w:b/>
          <w:sz w:val="24"/>
          <w:szCs w:val="24"/>
        </w:rPr>
        <w:t>96,</w:t>
      </w:r>
      <w:r>
        <w:rPr>
          <w:rFonts w:ascii="Times New Roman" w:hAnsi="Times New Roman" w:cs="Times New Roman"/>
          <w:sz w:val="24"/>
          <w:szCs w:val="24"/>
        </w:rPr>
        <w:t xml:space="preserve"> </w:t>
      </w:r>
      <w:r w:rsidRPr="00270615">
        <w:rPr>
          <w:rFonts w:ascii="Times New Roman" w:hAnsi="Times New Roman" w:cs="Times New Roman"/>
          <w:sz w:val="24"/>
          <w:szCs w:val="24"/>
        </w:rPr>
        <w:t xml:space="preserve">1392–1403. </w:t>
      </w:r>
    </w:p>
    <w:p w14:paraId="72E3ABC7" w14:textId="77777777" w:rsidR="001D6BC3" w:rsidRDefault="001D6BC3" w:rsidP="001D6BC3">
      <w:pPr>
        <w:pStyle w:val="BodyText"/>
        <w:widowControl w:val="0"/>
        <w:ind w:left="720" w:hanging="720"/>
      </w:pPr>
      <w:r>
        <w:t>Brown</w:t>
      </w:r>
      <w:r w:rsidRPr="00E04F78">
        <w:t xml:space="preserve"> ML</w:t>
      </w:r>
      <w:r>
        <w:t>,</w:t>
      </w:r>
      <w:r w:rsidRPr="00E04F78">
        <w:t xml:space="preserve"> Brown RG </w:t>
      </w:r>
      <w:r>
        <w:t>(</w:t>
      </w:r>
      <w:r w:rsidRPr="00E04F78">
        <w:t>1984</w:t>
      </w:r>
      <w:r>
        <w:t>)</w:t>
      </w:r>
      <w:r w:rsidRPr="00E04F78">
        <w:t xml:space="preserve"> Herbaceous </w:t>
      </w:r>
      <w:r>
        <w:t>p</w:t>
      </w:r>
      <w:r w:rsidRPr="00E04F78">
        <w:t>lants of M</w:t>
      </w:r>
      <w:r>
        <w:t>aryland. Port City Press, Pikesville, MD</w:t>
      </w:r>
      <w:r w:rsidRPr="00E04F78">
        <w:t>.</w:t>
      </w:r>
      <w:r w:rsidRPr="005D5707">
        <w:t xml:space="preserve"> </w:t>
      </w:r>
    </w:p>
    <w:p w14:paraId="4FC97B3F" w14:textId="6ADF4A82" w:rsidR="007531D8" w:rsidRDefault="001D6BC3" w:rsidP="007531D8">
      <w:pPr>
        <w:pStyle w:val="BodyText"/>
        <w:widowControl w:val="0"/>
        <w:ind w:left="720" w:hanging="720"/>
      </w:pPr>
      <w:r>
        <w:lastRenderedPageBreak/>
        <w:t>Burgess</w:t>
      </w:r>
      <w:r w:rsidRPr="00A332BB">
        <w:t xml:space="preserve"> TI, Scott JK, Mcdougall KL, Stukely MJ, Crane C, Dunstan WA, Brigg F, Andjic V, White D, Rudman T, Arentz F, Ota N</w:t>
      </w:r>
      <w:r>
        <w:t>,</w:t>
      </w:r>
      <w:r w:rsidRPr="00A332BB">
        <w:t xml:space="preserve"> Hardy GE (2017) Current and projected global distribution of </w:t>
      </w:r>
      <w:r w:rsidRPr="00422ABD">
        <w:rPr>
          <w:i/>
        </w:rPr>
        <w:t>Phytophthora cinnamomi</w:t>
      </w:r>
      <w:r w:rsidRPr="00A332BB">
        <w:t>, one of the world's worst plant pathogens. Glob</w:t>
      </w:r>
      <w:r>
        <w:t>al</w:t>
      </w:r>
      <w:r w:rsidRPr="00A332BB">
        <w:t xml:space="preserve"> Change Biol</w:t>
      </w:r>
      <w:r>
        <w:t>ogy,</w:t>
      </w:r>
      <w:r w:rsidRPr="00A332BB">
        <w:t xml:space="preserve"> </w:t>
      </w:r>
      <w:r w:rsidRPr="00A332BB">
        <w:rPr>
          <w:b/>
        </w:rPr>
        <w:t>23</w:t>
      </w:r>
      <w:r>
        <w:t>,</w:t>
      </w:r>
      <w:r w:rsidRPr="00A332BB">
        <w:t xml:space="preserve"> 1661-1674. doi:</w:t>
      </w:r>
      <w:hyperlink r:id="rId21" w:history="1">
        <w:r w:rsidRPr="00A332BB">
          <w:t>10.1111/gcb.13492</w:t>
        </w:r>
      </w:hyperlink>
      <w:r w:rsidR="007531D8" w:rsidRPr="007531D8">
        <w:t xml:space="preserve"> </w:t>
      </w:r>
    </w:p>
    <w:p w14:paraId="3330EC23" w14:textId="3B7C5024" w:rsidR="00422ABD" w:rsidRPr="00422ABD" w:rsidRDefault="007531D8" w:rsidP="007531D8">
      <w:pPr>
        <w:pStyle w:val="BodyText"/>
        <w:widowControl w:val="0"/>
        <w:ind w:left="720" w:hanging="720"/>
      </w:pPr>
      <w:r>
        <w:t xml:space="preserve">Clark S, Schlarbaum SE, Sazton AM, Baird R. (2019) Eight-year blight (Cryphonectria parasitica) resistance of backcross-generation American chestnut (Castanea dentata) planted in the southeastern United States. Forest Ecology and Management. </w:t>
      </w:r>
      <w:r>
        <w:rPr>
          <w:b/>
          <w:bCs/>
        </w:rPr>
        <w:t>433</w:t>
      </w:r>
      <w:r>
        <w:t>:153-161.</w:t>
      </w:r>
      <w:r w:rsidR="00422ABD" w:rsidRPr="00422ABD">
        <w:t>Cuddington K, Fortin M-J, Gerber LR, Hastings A, Liebhold A, O’Connor M, Ray C (2013)  Process-based models are required to manage ecological systems in a changing world.  Ecosphere 4:20, http://dx.doi.org/10.1890/ES12-00178.1</w:t>
      </w:r>
    </w:p>
    <w:p w14:paraId="3050EF8C" w14:textId="77777777" w:rsidR="001D6BC3" w:rsidRDefault="001D6BC3" w:rsidP="001D6BC3">
      <w:pPr>
        <w:spacing w:after="0" w:line="480" w:lineRule="auto"/>
        <w:ind w:left="360" w:hanging="360"/>
        <w:rPr>
          <w:rFonts w:ascii="Times New Roman" w:hAnsi="Times New Roman" w:cs="Times New Roman"/>
          <w:sz w:val="24"/>
          <w:szCs w:val="24"/>
        </w:rPr>
      </w:pPr>
      <w:r w:rsidRPr="00227DFD">
        <w:rPr>
          <w:rFonts w:ascii="Times New Roman" w:hAnsi="Times New Roman" w:cs="Times New Roman"/>
          <w:sz w:val="24"/>
          <w:szCs w:val="24"/>
        </w:rPr>
        <w:t xml:space="preserve">De </w:t>
      </w:r>
      <w:r w:rsidRPr="00A1351A">
        <w:rPr>
          <w:rFonts w:ascii="Times New Roman" w:hAnsi="Times New Roman" w:cs="Times New Roman"/>
          <w:sz w:val="24"/>
          <w:szCs w:val="24"/>
        </w:rPr>
        <w:t xml:space="preserve">De Bruijn A, Gustafson EJ, </w:t>
      </w:r>
      <w:r w:rsidRPr="00227DFD">
        <w:rPr>
          <w:rFonts w:ascii="Times New Roman" w:hAnsi="Times New Roman" w:cs="Times New Roman"/>
          <w:sz w:val="24"/>
          <w:szCs w:val="24"/>
        </w:rPr>
        <w:t xml:space="preserve">Sturtevant BR, Foster JR, Miranda BR, Lichti NI, Jacobs DF </w:t>
      </w:r>
      <w:r>
        <w:rPr>
          <w:rFonts w:ascii="Times New Roman" w:hAnsi="Times New Roman" w:cs="Times New Roman"/>
          <w:sz w:val="24"/>
          <w:szCs w:val="24"/>
        </w:rPr>
        <w:t>(</w:t>
      </w:r>
      <w:r w:rsidRPr="00227DFD">
        <w:rPr>
          <w:rFonts w:ascii="Times New Roman" w:hAnsi="Times New Roman" w:cs="Times New Roman"/>
          <w:sz w:val="24"/>
          <w:szCs w:val="24"/>
        </w:rPr>
        <w:t>2014</w:t>
      </w:r>
      <w:r>
        <w:rPr>
          <w:rFonts w:ascii="Times New Roman" w:hAnsi="Times New Roman" w:cs="Times New Roman"/>
          <w:sz w:val="24"/>
          <w:szCs w:val="24"/>
        </w:rPr>
        <w:t>b)</w:t>
      </w:r>
      <w:r w:rsidRPr="00227DFD">
        <w:rPr>
          <w:rFonts w:ascii="Times New Roman" w:hAnsi="Times New Roman" w:cs="Times New Roman"/>
          <w:sz w:val="24"/>
          <w:szCs w:val="24"/>
        </w:rPr>
        <w:t xml:space="preserve"> Toward more robust projections of forest landscape dynamics under novel environmental conditions: embedding PnET within L</w:t>
      </w:r>
      <w:r>
        <w:rPr>
          <w:rFonts w:ascii="Times New Roman" w:hAnsi="Times New Roman" w:cs="Times New Roman"/>
          <w:sz w:val="24"/>
          <w:szCs w:val="24"/>
        </w:rPr>
        <w:t xml:space="preserve">ANDIS-II. </w:t>
      </w:r>
      <w:r w:rsidRPr="00B77818">
        <w:rPr>
          <w:rFonts w:ascii="Times New Roman" w:hAnsi="Times New Roman" w:cs="Times New Roman"/>
          <w:i/>
          <w:sz w:val="24"/>
          <w:szCs w:val="24"/>
        </w:rPr>
        <w:t>Ecological Modelling</w:t>
      </w:r>
      <w:r>
        <w:rPr>
          <w:rFonts w:ascii="Times New Roman" w:hAnsi="Times New Roman" w:cs="Times New Roman"/>
          <w:i/>
          <w:sz w:val="24"/>
          <w:szCs w:val="24"/>
        </w:rPr>
        <w:t>,</w:t>
      </w:r>
      <w:r w:rsidRPr="00227DFD">
        <w:rPr>
          <w:rFonts w:ascii="Times New Roman" w:hAnsi="Times New Roman" w:cs="Times New Roman"/>
          <w:sz w:val="24"/>
          <w:szCs w:val="24"/>
        </w:rPr>
        <w:t xml:space="preserve"> </w:t>
      </w:r>
      <w:r w:rsidRPr="00B77818">
        <w:rPr>
          <w:rFonts w:ascii="Times New Roman" w:hAnsi="Times New Roman" w:cs="Times New Roman"/>
          <w:b/>
          <w:sz w:val="24"/>
          <w:szCs w:val="24"/>
        </w:rPr>
        <w:t>287,</w:t>
      </w:r>
      <w:r>
        <w:rPr>
          <w:rFonts w:ascii="Times New Roman" w:hAnsi="Times New Roman" w:cs="Times New Roman"/>
          <w:sz w:val="24"/>
          <w:szCs w:val="24"/>
        </w:rPr>
        <w:t xml:space="preserve"> </w:t>
      </w:r>
      <w:r w:rsidRPr="00227DFD">
        <w:rPr>
          <w:rFonts w:ascii="Times New Roman" w:hAnsi="Times New Roman" w:cs="Times New Roman"/>
          <w:sz w:val="24"/>
          <w:szCs w:val="24"/>
        </w:rPr>
        <w:t xml:space="preserve">44–57.  </w:t>
      </w:r>
    </w:p>
    <w:p w14:paraId="2C02A108" w14:textId="3790AEA8" w:rsidR="001D6BC3" w:rsidDel="005D2D26" w:rsidRDefault="001D6BC3" w:rsidP="001D6BC3">
      <w:pPr>
        <w:pStyle w:val="BodyText"/>
        <w:widowControl w:val="0"/>
        <w:ind w:left="720" w:hanging="720"/>
        <w:rPr>
          <w:del w:id="115" w:author="Gustafson, Eric -FS" w:date="2020-02-18T08:29:00Z"/>
        </w:rPr>
      </w:pPr>
      <w:del w:id="116" w:author="Gustafson, Eric -FS" w:date="2020-02-18T08:29:00Z">
        <w:r w:rsidDel="005D2D26">
          <w:delText xml:space="preserve">Diskin M, </w:delText>
        </w:r>
        <w:bookmarkStart w:id="117" w:name="baep-author-id5"/>
        <w:r w:rsidRPr="00B77818" w:rsidDel="005D2D26">
          <w:delText>Steinera</w:delText>
        </w:r>
        <w:r w:rsidDel="005D2D26">
          <w:delText xml:space="preserve"> </w:delText>
        </w:r>
        <w:r w:rsidR="003960AB" w:rsidDel="005D2D26">
          <w:fldChar w:fldCharType="begin"/>
        </w:r>
        <w:r w:rsidR="003960AB" w:rsidDel="005D2D26">
          <w:delInstrText xml:space="preserve"> HYPERLINK "https://www.sciencedirect.com/science/article/pii/S0378112705007632" \l "!" </w:delInstrText>
        </w:r>
        <w:r w:rsidR="003960AB" w:rsidDel="005D2D26">
          <w:fldChar w:fldCharType="end"/>
        </w:r>
        <w:bookmarkStart w:id="118" w:name="baep-author-id6"/>
        <w:bookmarkEnd w:id="117"/>
        <w:r w:rsidRPr="00B77818" w:rsidDel="005D2D26">
          <w:delText>KC</w:delText>
        </w:r>
        <w:r w:rsidDel="005D2D26">
          <w:delText xml:space="preserve">, </w:delText>
        </w:r>
        <w:bookmarkStart w:id="119" w:name="baep-author-id7"/>
        <w:bookmarkEnd w:id="118"/>
        <w:r w:rsidRPr="00B77818" w:rsidDel="005D2D26">
          <w:delText>Hebard FV</w:delText>
        </w:r>
        <w:bookmarkEnd w:id="119"/>
        <w:r w:rsidDel="005D2D26">
          <w:delText xml:space="preserve"> (2006) Recovery of American chestnut characteristics following hybridization and backcross breeding to restore blight-ravaged </w:delText>
        </w:r>
        <w:r w:rsidRPr="00424EE8" w:rsidDel="005D2D26">
          <w:rPr>
            <w:i/>
          </w:rPr>
          <w:delText>Castanea dentata</w:delText>
        </w:r>
        <w:r w:rsidDel="005D2D26">
          <w:delText xml:space="preserve">. - </w:delText>
        </w:r>
        <w:r w:rsidDel="005D2D26">
          <w:rPr>
            <w:i/>
          </w:rPr>
          <w:delText>Forest</w:delText>
        </w:r>
        <w:r w:rsidRPr="00B14B36" w:rsidDel="005D2D26">
          <w:rPr>
            <w:i/>
          </w:rPr>
          <w:delText xml:space="preserve"> Ecol</w:delText>
        </w:r>
        <w:r w:rsidDel="005D2D26">
          <w:rPr>
            <w:i/>
          </w:rPr>
          <w:delText>ogy and</w:delText>
        </w:r>
        <w:r w:rsidRPr="00B14B36" w:rsidDel="005D2D26">
          <w:rPr>
            <w:i/>
          </w:rPr>
          <w:delText xml:space="preserve"> Manage</w:delText>
        </w:r>
        <w:r w:rsidDel="005D2D26">
          <w:rPr>
            <w:i/>
          </w:rPr>
          <w:delText>ment,</w:delText>
        </w:r>
        <w:r w:rsidDel="005D2D26">
          <w:delText xml:space="preserve"> </w:delText>
        </w:r>
        <w:r w:rsidRPr="00B14B36" w:rsidDel="005D2D26">
          <w:rPr>
            <w:b/>
          </w:rPr>
          <w:delText>223</w:delText>
        </w:r>
        <w:r w:rsidDel="005D2D26">
          <w:delText>: 439-447.</w:delText>
        </w:r>
        <w:r w:rsidRPr="002D64EB" w:rsidDel="005D2D26">
          <w:delText xml:space="preserve"> </w:delText>
        </w:r>
      </w:del>
    </w:p>
    <w:p w14:paraId="7BE87B35" w14:textId="77777777" w:rsidR="001D6BC3" w:rsidRDefault="001D6BC3" w:rsidP="001D6BC3">
      <w:pPr>
        <w:pStyle w:val="BodyText"/>
        <w:widowControl w:val="0"/>
        <w:ind w:left="720" w:hanging="720"/>
      </w:pPr>
      <w:r>
        <w:t xml:space="preserve">Ellison AM, </w:t>
      </w:r>
      <w:r w:rsidRPr="00101A17">
        <w:t>Bank MS, Clinton BD</w:t>
      </w:r>
      <w:r>
        <w:t xml:space="preserve"> </w:t>
      </w:r>
      <w:r w:rsidRPr="00101A17">
        <w:rPr>
          <w:i/>
        </w:rPr>
        <w:t>et al</w:t>
      </w:r>
      <w:r>
        <w:t xml:space="preserve">. (2005) Loss of foundation species: consequences for the structure and dynamics of forested ecosystems. </w:t>
      </w:r>
      <w:r w:rsidRPr="00101A17">
        <w:rPr>
          <w:i/>
        </w:rPr>
        <w:t>Frontiers of Ecology and Environment</w:t>
      </w:r>
      <w:r>
        <w:rPr>
          <w:i/>
        </w:rPr>
        <w:t>,</w:t>
      </w:r>
      <w:r>
        <w:t xml:space="preserve"> </w:t>
      </w:r>
      <w:r w:rsidRPr="00101A17">
        <w:rPr>
          <w:b/>
        </w:rPr>
        <w:t>3,</w:t>
      </w:r>
      <w:r>
        <w:t xml:space="preserve"> 479-486.</w:t>
      </w:r>
    </w:p>
    <w:p w14:paraId="1D39D6D7" w14:textId="77777777" w:rsidR="00F43437" w:rsidRDefault="00F43437" w:rsidP="00F43437">
      <w:pPr>
        <w:pStyle w:val="BodyText"/>
        <w:widowControl w:val="0"/>
        <w:ind w:left="720" w:hanging="720"/>
      </w:pPr>
      <w:r>
        <w:t xml:space="preserve">Gustafson EJ, Shifley SR, Mladenoff DJ, Nimerfro KK, He HS (2000). Spatial simulation of forest succession and timber harvesting using LANDIS. </w:t>
      </w:r>
      <w:r w:rsidRPr="00F95CF0">
        <w:rPr>
          <w:i/>
        </w:rPr>
        <w:t>Canadian Journal of Forest Research</w:t>
      </w:r>
      <w:r>
        <w:rPr>
          <w:i/>
        </w:rPr>
        <w:t>,</w:t>
      </w:r>
      <w:r w:rsidRPr="00C45FFD">
        <w:t xml:space="preserve"> </w:t>
      </w:r>
      <w:r w:rsidRPr="00F95CF0">
        <w:rPr>
          <w:b/>
        </w:rPr>
        <w:t>30,</w:t>
      </w:r>
      <w:r>
        <w:t xml:space="preserve"> 32-43.</w:t>
      </w:r>
    </w:p>
    <w:p w14:paraId="20CB8F26" w14:textId="77777777" w:rsidR="001D6BC3" w:rsidRPr="00823D41" w:rsidRDefault="001D6BC3" w:rsidP="001D6BC3">
      <w:pPr>
        <w:spacing w:after="0" w:line="480" w:lineRule="auto"/>
        <w:ind w:left="360" w:hanging="360"/>
        <w:rPr>
          <w:rFonts w:ascii="Times New Roman" w:hAnsi="Times New Roman" w:cs="Times New Roman"/>
          <w:sz w:val="24"/>
          <w:szCs w:val="24"/>
        </w:rPr>
      </w:pPr>
      <w:r w:rsidRPr="00823D41">
        <w:rPr>
          <w:rFonts w:ascii="Times New Roman" w:hAnsi="Times New Roman" w:cs="Times New Roman"/>
          <w:sz w:val="24"/>
          <w:szCs w:val="24"/>
        </w:rPr>
        <w:lastRenderedPageBreak/>
        <w:t xml:space="preserve">Gustafson EJ </w:t>
      </w:r>
      <w:r>
        <w:rPr>
          <w:rFonts w:ascii="Times New Roman" w:hAnsi="Times New Roman" w:cs="Times New Roman"/>
          <w:sz w:val="24"/>
          <w:szCs w:val="24"/>
        </w:rPr>
        <w:t>(</w:t>
      </w:r>
      <w:r w:rsidRPr="00823D41">
        <w:rPr>
          <w:rFonts w:ascii="Times New Roman" w:hAnsi="Times New Roman" w:cs="Times New Roman"/>
          <w:sz w:val="24"/>
          <w:szCs w:val="24"/>
        </w:rPr>
        <w:t>2013</w:t>
      </w:r>
      <w:r>
        <w:rPr>
          <w:rFonts w:ascii="Times New Roman" w:hAnsi="Times New Roman" w:cs="Times New Roman"/>
          <w:sz w:val="24"/>
          <w:szCs w:val="24"/>
        </w:rPr>
        <w:t>)</w:t>
      </w:r>
      <w:r w:rsidRPr="00823D41">
        <w:rPr>
          <w:rFonts w:ascii="Times New Roman" w:hAnsi="Times New Roman" w:cs="Times New Roman"/>
          <w:sz w:val="24"/>
          <w:szCs w:val="24"/>
        </w:rPr>
        <w:t xml:space="preserve"> When relationships estimated in the past cannot be used to predict the future: using mechanistic models to predict landscape ecological dynamics in a changing world.  </w:t>
      </w:r>
      <w:r w:rsidRPr="00F95CF0">
        <w:rPr>
          <w:rFonts w:ascii="Times New Roman" w:hAnsi="Times New Roman" w:cs="Times New Roman"/>
          <w:i/>
          <w:sz w:val="24"/>
          <w:szCs w:val="24"/>
        </w:rPr>
        <w:t>Landscape Ecology</w:t>
      </w:r>
      <w:r>
        <w:rPr>
          <w:rFonts w:ascii="Times New Roman" w:hAnsi="Times New Roman" w:cs="Times New Roman"/>
          <w:i/>
          <w:sz w:val="24"/>
          <w:szCs w:val="24"/>
        </w:rPr>
        <w:t>,</w:t>
      </w:r>
      <w:r w:rsidRPr="00823D41">
        <w:rPr>
          <w:rFonts w:ascii="Times New Roman" w:hAnsi="Times New Roman" w:cs="Times New Roman"/>
          <w:sz w:val="24"/>
          <w:szCs w:val="24"/>
        </w:rPr>
        <w:t xml:space="preserve"> </w:t>
      </w:r>
      <w:r w:rsidRPr="00F95CF0">
        <w:rPr>
          <w:rFonts w:ascii="Times New Roman" w:hAnsi="Times New Roman" w:cs="Times New Roman"/>
          <w:b/>
          <w:sz w:val="24"/>
          <w:szCs w:val="24"/>
        </w:rPr>
        <w:t>28,</w:t>
      </w:r>
      <w:r>
        <w:rPr>
          <w:rFonts w:ascii="Times New Roman" w:hAnsi="Times New Roman" w:cs="Times New Roman"/>
          <w:sz w:val="24"/>
          <w:szCs w:val="24"/>
        </w:rPr>
        <w:t xml:space="preserve"> </w:t>
      </w:r>
      <w:r w:rsidRPr="00823D41">
        <w:rPr>
          <w:rFonts w:ascii="Times New Roman" w:hAnsi="Times New Roman" w:cs="Times New Roman"/>
          <w:sz w:val="24"/>
          <w:szCs w:val="24"/>
        </w:rPr>
        <w:t>1429-1437</w:t>
      </w:r>
      <w:r w:rsidRPr="00823D41">
        <w:rPr>
          <w:rFonts w:ascii="Times New Roman" w:hAnsi="Times New Roman" w:cs="Times New Roman"/>
          <w:iCs/>
          <w:sz w:val="24"/>
          <w:szCs w:val="24"/>
        </w:rPr>
        <w:t>.</w:t>
      </w:r>
      <w:r w:rsidRPr="00823D41">
        <w:rPr>
          <w:rFonts w:ascii="Times New Roman" w:hAnsi="Times New Roman" w:cs="Times New Roman"/>
          <w:sz w:val="24"/>
          <w:szCs w:val="24"/>
        </w:rPr>
        <w:t xml:space="preserve">  </w:t>
      </w:r>
    </w:p>
    <w:p w14:paraId="3C3F780D" w14:textId="4A05428F" w:rsidR="001D6BC3" w:rsidRDefault="001D6BC3" w:rsidP="001D6BC3">
      <w:pPr>
        <w:spacing w:after="0" w:line="480" w:lineRule="auto"/>
        <w:ind w:left="360" w:hanging="360"/>
        <w:rPr>
          <w:rFonts w:ascii="Times New Roman" w:hAnsi="Times New Roman" w:cs="Times New Roman"/>
          <w:sz w:val="24"/>
          <w:szCs w:val="24"/>
        </w:rPr>
      </w:pPr>
      <w:r w:rsidRPr="00F41123">
        <w:rPr>
          <w:rFonts w:ascii="Times New Roman" w:hAnsi="Times New Roman" w:cs="Times New Roman"/>
          <w:sz w:val="24"/>
          <w:szCs w:val="24"/>
        </w:rPr>
        <w:t xml:space="preserve">Gustafson EJ, De Bruijn AMG, Lichti N, Jacobs DF, Sturtevant BR, Foster J, Miranda B, Dalgleish HJ </w:t>
      </w:r>
      <w:r>
        <w:rPr>
          <w:rFonts w:ascii="Times New Roman" w:hAnsi="Times New Roman" w:cs="Times New Roman"/>
          <w:sz w:val="24"/>
          <w:szCs w:val="24"/>
        </w:rPr>
        <w:t>(2017a)</w:t>
      </w:r>
      <w:r w:rsidRPr="00F41123">
        <w:rPr>
          <w:rFonts w:ascii="Times New Roman" w:hAnsi="Times New Roman" w:cs="Times New Roman"/>
          <w:sz w:val="24"/>
          <w:szCs w:val="24"/>
        </w:rPr>
        <w:t xml:space="preserve">  Landscape and carbon sequestration implications of American chestnut re-introduction: simulating the outcome of complex life history and disturbance interactions.  </w:t>
      </w:r>
      <w:r w:rsidRPr="00F95CF0">
        <w:rPr>
          <w:rFonts w:ascii="Times New Roman" w:hAnsi="Times New Roman" w:cs="Times New Roman"/>
          <w:i/>
          <w:sz w:val="24"/>
          <w:szCs w:val="24"/>
        </w:rPr>
        <w:t>Ecosphere</w:t>
      </w:r>
      <w:r>
        <w:rPr>
          <w:rFonts w:ascii="Times New Roman" w:hAnsi="Times New Roman" w:cs="Times New Roman"/>
          <w:i/>
          <w:sz w:val="24"/>
          <w:szCs w:val="24"/>
        </w:rPr>
        <w:t>,</w:t>
      </w:r>
      <w:r w:rsidRPr="00721189">
        <w:rPr>
          <w:rFonts w:ascii="Times New Roman" w:hAnsi="Times New Roman" w:cs="Times New Roman"/>
          <w:sz w:val="24"/>
          <w:szCs w:val="24"/>
        </w:rPr>
        <w:t xml:space="preserve"> </w:t>
      </w:r>
      <w:r w:rsidRPr="00F95CF0">
        <w:rPr>
          <w:rFonts w:ascii="Times New Roman" w:hAnsi="Times New Roman" w:cs="Times New Roman"/>
          <w:b/>
          <w:sz w:val="24"/>
          <w:szCs w:val="24"/>
        </w:rPr>
        <w:t>8,</w:t>
      </w:r>
      <w:r>
        <w:rPr>
          <w:rFonts w:ascii="Times New Roman" w:hAnsi="Times New Roman" w:cs="Times New Roman"/>
          <w:sz w:val="24"/>
          <w:szCs w:val="24"/>
        </w:rPr>
        <w:t xml:space="preserve"> </w:t>
      </w:r>
      <w:r w:rsidRPr="00721189">
        <w:rPr>
          <w:rFonts w:ascii="Times New Roman" w:hAnsi="Times New Roman" w:cs="Times New Roman"/>
          <w:sz w:val="24"/>
          <w:szCs w:val="24"/>
        </w:rPr>
        <w:t xml:space="preserve">e01773. </w:t>
      </w:r>
      <w:r>
        <w:rPr>
          <w:rFonts w:ascii="Times New Roman" w:hAnsi="Times New Roman" w:cs="Times New Roman"/>
          <w:sz w:val="24"/>
          <w:szCs w:val="24"/>
        </w:rPr>
        <w:t xml:space="preserve">doi: </w:t>
      </w:r>
      <w:hyperlink r:id="rId22" w:tgtFrame="_blank" w:tooltip="Link to external resource: 10.1002/ecs2.1773" w:history="1">
        <w:r w:rsidRPr="00721189">
          <w:rPr>
            <w:rStyle w:val="Hyperlink"/>
            <w:rFonts w:ascii="Times New Roman" w:hAnsi="Times New Roman" w:cs="Times New Roman"/>
            <w:sz w:val="24"/>
            <w:szCs w:val="24"/>
          </w:rPr>
          <w:t>10.1002/ecs2.1773</w:t>
        </w:r>
      </w:hyperlink>
      <w:r w:rsidRPr="00F41123">
        <w:rPr>
          <w:rFonts w:ascii="Times New Roman" w:hAnsi="Times New Roman" w:cs="Times New Roman"/>
          <w:sz w:val="24"/>
          <w:szCs w:val="24"/>
        </w:rPr>
        <w:t xml:space="preserve">.  </w:t>
      </w:r>
    </w:p>
    <w:p w14:paraId="5D15EDE2" w14:textId="77777777" w:rsidR="007531D8" w:rsidRDefault="00EC1A8B" w:rsidP="007531D8">
      <w:pPr>
        <w:pStyle w:val="BodyText"/>
        <w:widowControl w:val="0"/>
        <w:ind w:left="720" w:hanging="720"/>
      </w:pPr>
      <w:r w:rsidRPr="00EC1A8B">
        <w:t>Gustafson, E</w:t>
      </w:r>
      <w:r>
        <w:t>.</w:t>
      </w:r>
      <w:r w:rsidRPr="00EC1A8B">
        <w:t>J.,</w:t>
      </w:r>
      <w:r w:rsidRPr="00067A10">
        <w:t xml:space="preserve"> A</w:t>
      </w:r>
      <w:r>
        <w:t>.M.G. D</w:t>
      </w:r>
      <w:r w:rsidRPr="00067A10">
        <w:t>e Bruijn</w:t>
      </w:r>
      <w:r>
        <w:t>,</w:t>
      </w:r>
      <w:r w:rsidRPr="00067A10">
        <w:t xml:space="preserve"> </w:t>
      </w:r>
      <w:r w:rsidRPr="00482849">
        <w:t>N</w:t>
      </w:r>
      <w:r>
        <w:t>.</w:t>
      </w:r>
      <w:r w:rsidRPr="00482849">
        <w:t xml:space="preserve"> Lichti</w:t>
      </w:r>
      <w:r>
        <w:t xml:space="preserve">, </w:t>
      </w:r>
      <w:r w:rsidRPr="00067A10">
        <w:t>D</w:t>
      </w:r>
      <w:r>
        <w:t>.</w:t>
      </w:r>
      <w:r w:rsidRPr="00067A10">
        <w:t>F. Jacobs, B</w:t>
      </w:r>
      <w:r>
        <w:t>.</w:t>
      </w:r>
      <w:r w:rsidRPr="00067A10">
        <w:t xml:space="preserve">R. Sturtevant, </w:t>
      </w:r>
      <w:r>
        <w:t xml:space="preserve">D.M. Kashian, </w:t>
      </w:r>
      <w:r w:rsidRPr="00067A10">
        <w:t>B</w:t>
      </w:r>
      <w:r>
        <w:t>.R.</w:t>
      </w:r>
      <w:r w:rsidRPr="00067A10">
        <w:t xml:space="preserve"> Miranda, </w:t>
      </w:r>
      <w:r>
        <w:t xml:space="preserve">P.A. Townsend. (2018)  </w:t>
      </w:r>
      <w:r w:rsidRPr="001120F3">
        <w:t>Forecasting effects of tree species reintroduction strategies on carbon stocks in a future without historical analog</w:t>
      </w:r>
      <w:r>
        <w:t xml:space="preserve">.  Global Change Biology </w:t>
      </w:r>
      <w:r w:rsidRPr="003B2274">
        <w:t>24:5500–5517</w:t>
      </w:r>
      <w:r>
        <w:t xml:space="preserve">.  </w:t>
      </w:r>
      <w:r w:rsidRPr="00E47DBA">
        <w:t>DOI: 10.1111/gcb.14397</w:t>
      </w:r>
      <w:r>
        <w:t xml:space="preserve">  </w:t>
      </w:r>
    </w:p>
    <w:p w14:paraId="79F1C7D3" w14:textId="2B1B3658" w:rsidR="00C20F33" w:rsidRPr="00C814B1" w:rsidRDefault="007531D8" w:rsidP="00C20F33">
      <w:pPr>
        <w:pStyle w:val="BodyText"/>
        <w:widowControl w:val="0"/>
        <w:ind w:left="720" w:hanging="720"/>
      </w:pPr>
      <w:r>
        <w:t xml:space="preserve">McConnell ME, Balci Y (2014) Phytophthora cinnamomi as a contributor to white oak decline in mid-Atlantic United States forests. </w:t>
      </w:r>
      <w:r w:rsidR="00F851D4">
        <w:t xml:space="preserve"> </w:t>
      </w:r>
      <w:r>
        <w:t xml:space="preserve">Plant disease. </w:t>
      </w:r>
      <w:r w:rsidRPr="0001559A">
        <w:rPr>
          <w:b/>
          <w:bCs/>
        </w:rPr>
        <w:t>98</w:t>
      </w:r>
      <w:r>
        <w:t>:319-327.</w:t>
      </w:r>
      <w:r w:rsidR="00C20F33" w:rsidRPr="00C814B1">
        <w:t xml:space="preserve">Meinshausen M, Smith SJ, Calvin K, Daniel JS, Kainuma MLT, Lamarque J-F, Matsumoto K, Montzka SA, Raper SCB, Riahi K, Thomson A, Velders GJM, van Vuuren DPP </w:t>
      </w:r>
      <w:r w:rsidR="00C20F33">
        <w:t>(</w:t>
      </w:r>
      <w:r w:rsidR="00C20F33" w:rsidRPr="00C814B1">
        <w:t>2011</w:t>
      </w:r>
      <w:r w:rsidR="00C20F33">
        <w:t>)</w:t>
      </w:r>
      <w:r w:rsidR="00C20F33" w:rsidRPr="00C814B1">
        <w:t xml:space="preserve"> The RCP greenhouse gas concentrations and their extensions from 1765 to 2300. </w:t>
      </w:r>
      <w:r w:rsidR="00C20F33" w:rsidRPr="00817CB8">
        <w:rPr>
          <w:i/>
        </w:rPr>
        <w:t>Climatic Change</w:t>
      </w:r>
      <w:r w:rsidR="00C20F33">
        <w:t>,</w:t>
      </w:r>
      <w:r w:rsidR="00C20F33" w:rsidRPr="00C814B1">
        <w:t xml:space="preserve"> </w:t>
      </w:r>
      <w:r w:rsidR="00C20F33" w:rsidRPr="00817CB8">
        <w:rPr>
          <w:b/>
        </w:rPr>
        <w:t>109,</w:t>
      </w:r>
      <w:r w:rsidR="00C20F33">
        <w:t xml:space="preserve"> </w:t>
      </w:r>
      <w:r w:rsidR="00C20F33" w:rsidRPr="00C814B1">
        <w:t>213.</w:t>
      </w:r>
    </w:p>
    <w:p w14:paraId="73B7D3B5" w14:textId="69445BBC" w:rsidR="007531D8" w:rsidRDefault="001D6BC3" w:rsidP="007531D8">
      <w:pPr>
        <w:pStyle w:val="BodyText"/>
        <w:widowControl w:val="0"/>
        <w:ind w:left="720" w:hanging="720"/>
      </w:pPr>
      <w:r>
        <w:t xml:space="preserve">Scheller RM, </w:t>
      </w:r>
      <w:r w:rsidRPr="00337393">
        <w:t>Domingo JB, Sturtevant BR, Williams JS, Rudy A, Gustafson EJ, Mladenoff DJ</w:t>
      </w:r>
      <w:r>
        <w:t xml:space="preserve"> (2007) Design, development, and application of LANDIS-II, a spatial landscape simulation model with flexible temporal and spatial resolution. </w:t>
      </w:r>
      <w:r w:rsidRPr="00817CB8">
        <w:rPr>
          <w:i/>
        </w:rPr>
        <w:t>Ecological Modelling</w:t>
      </w:r>
      <w:r>
        <w:t xml:space="preserve">, </w:t>
      </w:r>
      <w:r w:rsidRPr="00817CB8">
        <w:rPr>
          <w:b/>
        </w:rPr>
        <w:t xml:space="preserve">201, </w:t>
      </w:r>
      <w:r>
        <w:t>409-419.</w:t>
      </w:r>
      <w:r w:rsidR="007531D8" w:rsidRPr="007531D8">
        <w:t xml:space="preserve"> </w:t>
      </w:r>
    </w:p>
    <w:p w14:paraId="66CC5688" w14:textId="4E008976" w:rsidR="00A25EDE" w:rsidRDefault="007531D8" w:rsidP="00A25EDE">
      <w:pPr>
        <w:pStyle w:val="BodyText"/>
        <w:widowControl w:val="0"/>
        <w:ind w:left="720" w:hanging="720"/>
      </w:pPr>
      <w:r w:rsidRPr="00DB4D64">
        <w:t>Sinclair WA, Lyon HH (2005) Diseases of Trees and Shrubs – 2nd ed. Cornell University Press, Ithaca, NY.</w:t>
      </w:r>
    </w:p>
    <w:p w14:paraId="26501894" w14:textId="6FB69A9E" w:rsidR="00A25EDE" w:rsidRDefault="00A25EDE" w:rsidP="00A25EDE">
      <w:pPr>
        <w:pStyle w:val="BodyText"/>
        <w:widowControl w:val="0"/>
        <w:ind w:left="720" w:hanging="720"/>
      </w:pPr>
      <w:r w:rsidRPr="002F3644">
        <w:t>Steiner, KC, Westbrook, JW, Hebard, FV, Georgi, LL, Powell, WA</w:t>
      </w:r>
      <w:r>
        <w:t>,</w:t>
      </w:r>
      <w:r w:rsidRPr="002F3644">
        <w:t xml:space="preserve"> Fitzsimmons, SF </w:t>
      </w:r>
      <w:r>
        <w:t>(</w:t>
      </w:r>
      <w:r w:rsidRPr="002F3644">
        <w:t>2017</w:t>
      </w:r>
      <w:r>
        <w:t>)</w:t>
      </w:r>
      <w:r w:rsidRPr="002F3644">
        <w:t xml:space="preserve"> </w:t>
      </w:r>
      <w:r w:rsidRPr="002F3644">
        <w:lastRenderedPageBreak/>
        <w:t>Rescue of American chestnut with extraspecific genes following its destruc</w:t>
      </w:r>
      <w:r>
        <w:t xml:space="preserve">tion by a naturalized pathogen.  </w:t>
      </w:r>
      <w:r w:rsidRPr="002F3644">
        <w:rPr>
          <w:i/>
          <w:iCs/>
        </w:rPr>
        <w:t>New Forests</w:t>
      </w:r>
      <w:r>
        <w:t xml:space="preserve">, </w:t>
      </w:r>
      <w:r w:rsidRPr="002F3644">
        <w:rPr>
          <w:b/>
          <w:bCs/>
        </w:rPr>
        <w:t>48(2),</w:t>
      </w:r>
      <w:r w:rsidRPr="002F3644">
        <w:t xml:space="preserve"> 317-336.</w:t>
      </w:r>
    </w:p>
    <w:p w14:paraId="5215670C" w14:textId="69CBB317" w:rsidR="001D6BC3" w:rsidRPr="00E04F78" w:rsidRDefault="001D6BC3" w:rsidP="00A25EDE">
      <w:pPr>
        <w:pStyle w:val="BodyText"/>
        <w:widowControl w:val="0"/>
        <w:ind w:left="720" w:hanging="720"/>
      </w:pPr>
      <w:r w:rsidRPr="00E04F78">
        <w:t>Stone KM</w:t>
      </w:r>
      <w:r>
        <w:t>,</w:t>
      </w:r>
      <w:r w:rsidRPr="00E04F78">
        <w:t xml:space="preserve"> </w:t>
      </w:r>
      <w:r>
        <w:t>Matthews ED (1974) Soil s</w:t>
      </w:r>
      <w:r w:rsidRPr="00E04F78">
        <w:t xml:space="preserve">urvey of Garrett County, Maryland.  </w:t>
      </w:r>
      <w:r>
        <w:t>U.S. Department of Agriculture,</w:t>
      </w:r>
      <w:r w:rsidRPr="00E04F78">
        <w:t xml:space="preserve"> Soil Conservation Service</w:t>
      </w:r>
      <w:r>
        <w:t>, Washington, DC, USA</w:t>
      </w:r>
      <w:r w:rsidRPr="00E04F78">
        <w:t>.</w:t>
      </w:r>
    </w:p>
    <w:p w14:paraId="48F7C76F" w14:textId="77777777" w:rsidR="00123B7D" w:rsidRDefault="00123B7D" w:rsidP="00123B7D">
      <w:pPr>
        <w:pStyle w:val="BodyText"/>
        <w:widowControl w:val="0"/>
        <w:ind w:left="720" w:hanging="720"/>
      </w:pPr>
      <w:r>
        <w:t xml:space="preserve">Sturtevant BR, Gustafson EJ, Li W, He HS (2004) Modeling biological disturbances in LANDIS: A module description and demonstration using spruce budworm. </w:t>
      </w:r>
      <w:r w:rsidRPr="007F2E9C">
        <w:rPr>
          <w:i/>
        </w:rPr>
        <w:t>Ecological Modelling</w:t>
      </w:r>
      <w:r>
        <w:t xml:space="preserve">, </w:t>
      </w:r>
      <w:r w:rsidRPr="007F2E9C">
        <w:rPr>
          <w:b/>
        </w:rPr>
        <w:t>180,</w:t>
      </w:r>
      <w:r>
        <w:t xml:space="preserve"> 153-174.</w:t>
      </w:r>
    </w:p>
    <w:p w14:paraId="64AABDCC" w14:textId="77777777" w:rsidR="00123B7D" w:rsidRDefault="00123B7D" w:rsidP="00123B7D">
      <w:pPr>
        <w:pStyle w:val="BodyText"/>
        <w:widowControl w:val="0"/>
        <w:ind w:left="720" w:hanging="720"/>
        <w:rPr>
          <w:snapToGrid w:val="0"/>
        </w:rPr>
      </w:pPr>
      <w:r w:rsidRPr="002667C6">
        <w:rPr>
          <w:bCs/>
          <w:snapToGrid w:val="0"/>
        </w:rPr>
        <w:t>Sturtevant BR,</w:t>
      </w:r>
      <w:r>
        <w:rPr>
          <w:snapToGrid w:val="0"/>
        </w:rPr>
        <w:t xml:space="preserve"> Gustafson EJ, He HS, Scheller RM, Miranda BR (2017) LANDIS-II Biological Disturbance Agent v.3.0.1, Extensions User Guide. </w:t>
      </w:r>
      <w:r>
        <w:t>Published online, available at:</w:t>
      </w:r>
      <w:r w:rsidRPr="00E4619F">
        <w:t xml:space="preserve"> </w:t>
      </w:r>
      <w:hyperlink r:id="rId23" w:history="1">
        <w:r>
          <w:rPr>
            <w:rStyle w:val="Hyperlink"/>
            <w:snapToGrid w:val="0"/>
          </w:rPr>
          <w:t>http://www.landis-ii.org/extensions/base-biological-disturbance-agents</w:t>
        </w:r>
      </w:hyperlink>
      <w:r>
        <w:rPr>
          <w:snapToGrid w:val="0"/>
        </w:rPr>
        <w:t xml:space="preserve"> (accessed on 7 March 2018).</w:t>
      </w:r>
    </w:p>
    <w:p w14:paraId="4C688E8F" w14:textId="2D3EC9C1" w:rsidR="00A25EDE" w:rsidRDefault="00E94FC1" w:rsidP="00A25EDE">
      <w:pPr>
        <w:spacing w:after="0" w:line="480" w:lineRule="auto"/>
        <w:ind w:left="360" w:hanging="360"/>
        <w:rPr>
          <w:rFonts w:ascii="Times New Roman" w:hAnsi="Times New Roman" w:cs="Times New Roman"/>
          <w:sz w:val="24"/>
          <w:szCs w:val="24"/>
        </w:rPr>
      </w:pPr>
      <w:r w:rsidRPr="00A11C95">
        <w:rPr>
          <w:rFonts w:ascii="Times New Roman" w:hAnsi="Times New Roman" w:cs="Times New Roman"/>
          <w:sz w:val="24"/>
          <w:szCs w:val="24"/>
        </w:rPr>
        <w:t xml:space="preserve">Thornton PE, Thornton MM, Mayer BW, Wilhelmi N, Wei Y, Devarakonda R, Cook RB </w:t>
      </w:r>
      <w:r>
        <w:rPr>
          <w:rFonts w:ascii="Times New Roman" w:hAnsi="Times New Roman" w:cs="Times New Roman"/>
          <w:sz w:val="24"/>
          <w:szCs w:val="24"/>
        </w:rPr>
        <w:t>(</w:t>
      </w:r>
      <w:r w:rsidRPr="00A11C95">
        <w:rPr>
          <w:rFonts w:ascii="Times New Roman" w:hAnsi="Times New Roman" w:cs="Times New Roman"/>
          <w:sz w:val="24"/>
          <w:szCs w:val="24"/>
        </w:rPr>
        <w:t>2014</w:t>
      </w:r>
      <w:r>
        <w:rPr>
          <w:rFonts w:ascii="Times New Roman" w:hAnsi="Times New Roman" w:cs="Times New Roman"/>
          <w:sz w:val="24"/>
          <w:szCs w:val="24"/>
        </w:rPr>
        <w:t>)</w:t>
      </w:r>
      <w:r w:rsidRPr="00A11C95">
        <w:rPr>
          <w:rFonts w:ascii="Times New Roman" w:hAnsi="Times New Roman" w:cs="Times New Roman"/>
          <w:sz w:val="24"/>
          <w:szCs w:val="24"/>
        </w:rPr>
        <w:t xml:space="preserve"> Daymet: Daily </w:t>
      </w:r>
      <w:r>
        <w:rPr>
          <w:rFonts w:ascii="Times New Roman" w:hAnsi="Times New Roman" w:cs="Times New Roman"/>
          <w:sz w:val="24"/>
          <w:szCs w:val="24"/>
        </w:rPr>
        <w:t>Surface Weather Data on a 1-km g</w:t>
      </w:r>
      <w:r w:rsidRPr="00A11C95">
        <w:rPr>
          <w:rFonts w:ascii="Times New Roman" w:hAnsi="Times New Roman" w:cs="Times New Roman"/>
          <w:sz w:val="24"/>
          <w:szCs w:val="24"/>
        </w:rPr>
        <w:t xml:space="preserve">rid for North America, Version 2. ORNL DAAC, Oak Ridge, Tennessee, USA. </w:t>
      </w:r>
      <w:r>
        <w:rPr>
          <w:rFonts w:ascii="Times New Roman" w:hAnsi="Times New Roman" w:cs="Times New Roman"/>
          <w:sz w:val="24"/>
          <w:szCs w:val="24"/>
        </w:rPr>
        <w:t>doi:</w:t>
      </w:r>
      <w:hyperlink r:id="rId24" w:history="1">
        <w:r w:rsidRPr="007F2E9C">
          <w:rPr>
            <w:rFonts w:ascii="Times New Roman" w:hAnsi="Times New Roman" w:cs="Times New Roman"/>
            <w:sz w:val="24"/>
            <w:szCs w:val="24"/>
          </w:rPr>
          <w:t>10.3334/ORNLDAAC/1219</w:t>
        </w:r>
      </w:hyperlink>
      <w:r w:rsidRPr="00A11C95">
        <w:rPr>
          <w:rFonts w:ascii="Times New Roman" w:hAnsi="Times New Roman" w:cs="Times New Roman"/>
          <w:sz w:val="24"/>
          <w:szCs w:val="24"/>
        </w:rPr>
        <w:t>.</w:t>
      </w:r>
      <w:r w:rsidR="00A25EDE" w:rsidRPr="00A25EDE">
        <w:rPr>
          <w:rFonts w:ascii="Times New Roman" w:hAnsi="Times New Roman" w:cs="Times New Roman"/>
          <w:sz w:val="24"/>
          <w:szCs w:val="24"/>
        </w:rPr>
        <w:t xml:space="preserve"> </w:t>
      </w:r>
    </w:p>
    <w:p w14:paraId="649106F6" w14:textId="6231D82B" w:rsidR="00E94FC1" w:rsidRDefault="00A25EDE" w:rsidP="00A25EDE">
      <w:pPr>
        <w:spacing w:after="0" w:line="480" w:lineRule="auto"/>
        <w:ind w:left="360" w:hanging="360"/>
        <w:rPr>
          <w:rFonts w:ascii="Times New Roman" w:hAnsi="Times New Roman" w:cs="Times New Roman"/>
          <w:sz w:val="24"/>
          <w:szCs w:val="24"/>
        </w:rPr>
      </w:pPr>
      <w:r w:rsidRPr="002F3644">
        <w:rPr>
          <w:rFonts w:ascii="Times New Roman" w:hAnsi="Times New Roman" w:cs="Times New Roman"/>
          <w:sz w:val="24"/>
          <w:szCs w:val="24"/>
        </w:rPr>
        <w:t>Westbrook JW, James JB, Sisco PH, Frampton J, Lucas S, Jeffers SN</w:t>
      </w:r>
      <w:r>
        <w:rPr>
          <w:rFonts w:ascii="Times New Roman" w:hAnsi="Times New Roman" w:cs="Times New Roman"/>
          <w:sz w:val="24"/>
          <w:szCs w:val="24"/>
        </w:rPr>
        <w:t xml:space="preserve"> (2019) </w:t>
      </w:r>
      <w:r w:rsidRPr="002F3644">
        <w:rPr>
          <w:rFonts w:ascii="Times New Roman" w:hAnsi="Times New Roman" w:cs="Times New Roman"/>
          <w:sz w:val="24"/>
          <w:szCs w:val="24"/>
        </w:rPr>
        <w:t xml:space="preserve">Resistance to </w:t>
      </w:r>
      <w:r w:rsidRPr="002F3644">
        <w:rPr>
          <w:rFonts w:ascii="Times New Roman" w:hAnsi="Times New Roman" w:cs="Times New Roman"/>
          <w:i/>
          <w:iCs/>
          <w:sz w:val="24"/>
          <w:szCs w:val="24"/>
        </w:rPr>
        <w:t xml:space="preserve">Phytophthora cinnamomi </w:t>
      </w:r>
      <w:r w:rsidRPr="002F3644">
        <w:rPr>
          <w:rFonts w:ascii="Times New Roman" w:hAnsi="Times New Roman" w:cs="Times New Roman"/>
          <w:sz w:val="24"/>
          <w:szCs w:val="24"/>
        </w:rPr>
        <w:t>in American chestnut (</w:t>
      </w:r>
      <w:r w:rsidRPr="002F3644">
        <w:rPr>
          <w:rFonts w:ascii="Times New Roman" w:hAnsi="Times New Roman" w:cs="Times New Roman"/>
          <w:i/>
          <w:iCs/>
          <w:sz w:val="24"/>
          <w:szCs w:val="24"/>
        </w:rPr>
        <w:t>Castanea dentata</w:t>
      </w:r>
      <w:r w:rsidRPr="002F3644">
        <w:rPr>
          <w:rFonts w:ascii="Times New Roman" w:hAnsi="Times New Roman" w:cs="Times New Roman"/>
          <w:sz w:val="24"/>
          <w:szCs w:val="24"/>
        </w:rPr>
        <w:t>) backcross populations that descended from two Chinese chestnut (</w:t>
      </w:r>
      <w:r w:rsidRPr="002F3644">
        <w:rPr>
          <w:rFonts w:ascii="Times New Roman" w:hAnsi="Times New Roman" w:cs="Times New Roman"/>
          <w:i/>
          <w:iCs/>
          <w:sz w:val="24"/>
          <w:szCs w:val="24"/>
        </w:rPr>
        <w:t>Castanea mollissima</w:t>
      </w:r>
      <w:r w:rsidRPr="002F3644">
        <w:rPr>
          <w:rFonts w:ascii="Times New Roman" w:hAnsi="Times New Roman" w:cs="Times New Roman"/>
          <w:sz w:val="24"/>
          <w:szCs w:val="24"/>
        </w:rPr>
        <w:t xml:space="preserve">) sources of resistance. </w:t>
      </w:r>
      <w:r w:rsidRPr="002F3644">
        <w:rPr>
          <w:rFonts w:ascii="Times New Roman" w:hAnsi="Times New Roman" w:cs="Times New Roman"/>
          <w:i/>
          <w:iCs/>
          <w:sz w:val="24"/>
          <w:szCs w:val="24"/>
        </w:rPr>
        <w:t>Plant disease</w:t>
      </w:r>
      <w:r>
        <w:rPr>
          <w:rFonts w:ascii="Times New Roman" w:hAnsi="Times New Roman" w:cs="Times New Roman"/>
          <w:sz w:val="24"/>
          <w:szCs w:val="24"/>
        </w:rPr>
        <w:t xml:space="preserve">, </w:t>
      </w:r>
      <w:r w:rsidRPr="002F3644">
        <w:rPr>
          <w:rFonts w:ascii="Times New Roman" w:hAnsi="Times New Roman" w:cs="Times New Roman"/>
          <w:b/>
          <w:bCs/>
          <w:sz w:val="24"/>
          <w:szCs w:val="24"/>
        </w:rPr>
        <w:t>103(7),</w:t>
      </w:r>
      <w:r>
        <w:rPr>
          <w:rFonts w:ascii="Times New Roman" w:hAnsi="Times New Roman" w:cs="Times New Roman"/>
          <w:sz w:val="24"/>
          <w:szCs w:val="24"/>
        </w:rPr>
        <w:t xml:space="preserve"> </w:t>
      </w:r>
      <w:r w:rsidRPr="002F3644">
        <w:rPr>
          <w:rFonts w:ascii="Times New Roman" w:hAnsi="Times New Roman" w:cs="Times New Roman"/>
          <w:sz w:val="24"/>
          <w:szCs w:val="24"/>
        </w:rPr>
        <w:t>1631-41.</w:t>
      </w:r>
    </w:p>
    <w:p w14:paraId="1A1F0AFB" w14:textId="77777777" w:rsidR="001D6BC3" w:rsidRDefault="001D6BC3" w:rsidP="001D6BC3">
      <w:pPr>
        <w:pStyle w:val="BodyText"/>
        <w:widowControl w:val="0"/>
        <w:ind w:left="720" w:hanging="720"/>
      </w:pPr>
      <w:r w:rsidRPr="0006119B">
        <w:t>Zhang B, Oakes AD, Newhouse AE</w:t>
      </w:r>
      <w:r>
        <w:t>,</w:t>
      </w:r>
      <w:r w:rsidRPr="0006119B">
        <w:t xml:space="preserve"> Baier KM</w:t>
      </w:r>
      <w:r>
        <w:t>,</w:t>
      </w:r>
      <w:r w:rsidRPr="0006119B">
        <w:t xml:space="preserve"> Maynard CA</w:t>
      </w:r>
      <w:r>
        <w:t>,</w:t>
      </w:r>
      <w:r w:rsidRPr="0006119B">
        <w:t xml:space="preserve"> Powell WA</w:t>
      </w:r>
      <w:r w:rsidRPr="00AA130F">
        <w:t xml:space="preserve"> </w:t>
      </w:r>
      <w:r>
        <w:t>(</w:t>
      </w:r>
      <w:r w:rsidRPr="00AA130F">
        <w:t>2013</w:t>
      </w:r>
      <w:r>
        <w:t>)</w:t>
      </w:r>
      <w:r w:rsidRPr="00AA130F">
        <w:t xml:space="preserve"> A threshold level of oxalate oxidase transgene expression reduces </w:t>
      </w:r>
      <w:r w:rsidRPr="00422ABD">
        <w:rPr>
          <w:i/>
        </w:rPr>
        <w:t>Cryphonectria parasitica</w:t>
      </w:r>
      <w:r w:rsidRPr="00AA130F">
        <w:t>-induced necrosis in a transgenic American chestnut (</w:t>
      </w:r>
      <w:r w:rsidRPr="00422ABD">
        <w:rPr>
          <w:i/>
        </w:rPr>
        <w:t>Castanea dentata</w:t>
      </w:r>
      <w:r w:rsidRPr="00AA130F">
        <w:t xml:space="preserve">) leaf bioassay. </w:t>
      </w:r>
      <w:r w:rsidRPr="0006119B">
        <w:rPr>
          <w:i/>
        </w:rPr>
        <w:t>Transgenic Research</w:t>
      </w:r>
      <w:r>
        <w:t>,</w:t>
      </w:r>
      <w:r w:rsidRPr="00AA130F">
        <w:t xml:space="preserve"> </w:t>
      </w:r>
      <w:r w:rsidRPr="0006119B">
        <w:rPr>
          <w:b/>
        </w:rPr>
        <w:t>22,</w:t>
      </w:r>
      <w:r w:rsidRPr="00AA130F">
        <w:t xml:space="preserve"> 973-982.</w:t>
      </w:r>
      <w:r>
        <w:t xml:space="preserve"> </w:t>
      </w:r>
      <w:r w:rsidRPr="0006119B">
        <w:t>https://doi.org/10.1007/s11248-013-9708-5</w:t>
      </w:r>
      <w:r>
        <w:t>.</w:t>
      </w:r>
    </w:p>
    <w:p w14:paraId="33F50DEF" w14:textId="77777777" w:rsidR="001D6BC3" w:rsidRPr="001D6BC3" w:rsidRDefault="001D6BC3" w:rsidP="001D6BC3">
      <w:pPr>
        <w:rPr>
          <w:rFonts w:ascii="Times New Roman" w:hAnsi="Times New Roman" w:cs="Times New Roman"/>
          <w:sz w:val="24"/>
          <w:szCs w:val="24"/>
        </w:rPr>
      </w:pPr>
    </w:p>
    <w:sectPr w:rsidR="001D6BC3" w:rsidRPr="001D6B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Pinchot, Cornelia C -FS" w:date="2020-02-14T16:14:00Z" w:initials="PCC-">
    <w:p w14:paraId="586BA877" w14:textId="77777777" w:rsidR="00A25EDE" w:rsidRDefault="00A25EDE" w:rsidP="00A25EDE">
      <w:pPr>
        <w:pStyle w:val="CommentText"/>
      </w:pPr>
      <w:r>
        <w:rPr>
          <w:rStyle w:val="CommentReference"/>
        </w:rPr>
        <w:annotationRef/>
      </w:r>
      <w:r>
        <w:t xml:space="preserve">Or similar wording.  TACF is still a number of years, more realistically decades away from having blight-resistant chestnuts for outplanting.  </w:t>
      </w:r>
    </w:p>
  </w:comment>
  <w:comment w:id="11" w:author="Pinchot, Cornelia C -FS" w:date="2020-02-14T16:05:00Z" w:initials="PCC-">
    <w:p w14:paraId="03A2A4F7" w14:textId="77777777" w:rsidR="00A25EDE" w:rsidRDefault="00A25EDE" w:rsidP="00A25EDE">
      <w:pPr>
        <w:pStyle w:val="CommentText"/>
      </w:pPr>
      <w:r>
        <w:rPr>
          <w:rStyle w:val="CommentReference"/>
        </w:rPr>
        <w:annotationRef/>
      </w:r>
      <w:r>
        <w:t xml:space="preserve">I realize you were introducing Phytopthora a few paragraphs below.  I think it’s important to mention that breeding efforts are beginning to incorporate resistance to this pathogen, which is why I introduce it here. </w:t>
      </w:r>
    </w:p>
  </w:comment>
  <w:comment w:id="12" w:author="Pinchot, Cornelia C -FS" w:date="2020-02-14T13:50:00Z" w:initials="PCC-">
    <w:p w14:paraId="119F4B0F" w14:textId="77777777" w:rsidR="00A25EDE" w:rsidRDefault="00A25EDE" w:rsidP="00A25EDE">
      <w:pPr>
        <w:pStyle w:val="CommentText"/>
      </w:pPr>
      <w:r>
        <w:rPr>
          <w:rStyle w:val="CommentReference"/>
        </w:rPr>
        <w:annotationRef/>
      </w:r>
      <w:r>
        <w:t xml:space="preserve">New research has shown the limitations of the backcross breeding program.   </w:t>
      </w:r>
      <w:r>
        <w:rPr>
          <w:rFonts w:ascii="Arial" w:hAnsi="Arial" w:cs="Arial"/>
          <w:color w:val="222222"/>
          <w:shd w:val="clear" w:color="auto" w:fill="FFFFFF"/>
        </w:rPr>
        <w:t>Westbrook, Jared W., et al. "Genomic selection analyses reveal tradeoff between chestnut blight tolerance and genome inheritance from American chestnut (Castanea dentata) in (C. dentata x C. mollissima) x C. dentata backcross populations." </w:t>
      </w:r>
      <w:r>
        <w:rPr>
          <w:rFonts w:ascii="Arial" w:hAnsi="Arial" w:cs="Arial"/>
          <w:i/>
          <w:iCs/>
          <w:color w:val="222222"/>
          <w:shd w:val="clear" w:color="auto" w:fill="FFFFFF"/>
        </w:rPr>
        <w:t>BioRxiv</w:t>
      </w:r>
      <w:r>
        <w:rPr>
          <w:rFonts w:ascii="Arial" w:hAnsi="Arial" w:cs="Arial"/>
          <w:color w:val="222222"/>
          <w:shd w:val="clear" w:color="auto" w:fill="FFFFFF"/>
        </w:rPr>
        <w:t> (2019): 690693.</w:t>
      </w:r>
    </w:p>
  </w:comment>
  <w:comment w:id="33" w:author="Pinchot, Cornelia C -FS" w:date="2020-02-14T16:10:00Z" w:initials="PCC-">
    <w:p w14:paraId="024620EA" w14:textId="77777777" w:rsidR="00A25EDE" w:rsidRDefault="00A25EDE" w:rsidP="00A25EDE">
      <w:pPr>
        <w:pStyle w:val="CommentText"/>
      </w:pPr>
      <w:r>
        <w:rPr>
          <w:rStyle w:val="CommentReference"/>
        </w:rPr>
        <w:annotationRef/>
      </w:r>
      <w:r>
        <w:t>Because I moved the first mention of the pathogen to an earlier paragraph</w:t>
      </w:r>
    </w:p>
  </w:comment>
  <w:comment w:id="61" w:author="Gustafson, Eric -FS" w:date="2020-01-23T08:42:00Z" w:initials="GE-">
    <w:p w14:paraId="0D67016C" w14:textId="055FED85" w:rsidR="00FC0FB0" w:rsidRDefault="00FC0FB0">
      <w:pPr>
        <w:pStyle w:val="CommentText"/>
      </w:pPr>
      <w:r>
        <w:rPr>
          <w:rStyle w:val="CommentReference"/>
        </w:rPr>
        <w:annotationRef/>
      </w:r>
      <w:r>
        <w:t xml:space="preserve">Doug, can you flesh this out a bit more?  Any other points that can be made? </w:t>
      </w:r>
    </w:p>
  </w:comment>
  <w:comment w:id="62" w:author="Gustafson, Eric -FS" w:date="2020-01-24T07:57:00Z" w:initials="GE-">
    <w:p w14:paraId="7F3E10CC" w14:textId="2222EEDA" w:rsidR="003425F2" w:rsidRDefault="003425F2">
      <w:pPr>
        <w:pStyle w:val="CommentText"/>
      </w:pPr>
      <w:r>
        <w:rPr>
          <w:rStyle w:val="CommentReference"/>
        </w:rPr>
        <w:annotationRef/>
      </w:r>
      <w:r>
        <w:t xml:space="preserve">Brian M, can you add a sentence to the Methods that describes how this is done.  It is not described in the pseudocode document. </w:t>
      </w:r>
    </w:p>
  </w:comment>
  <w:comment w:id="63" w:author="Gustafson, Eric -FS" w:date="2020-01-24T07:59:00Z" w:initials="GE-">
    <w:p w14:paraId="62CC38B8" w14:textId="400E375D" w:rsidR="003425F2" w:rsidRDefault="003425F2">
      <w:pPr>
        <w:pStyle w:val="CommentText"/>
      </w:pPr>
      <w:r>
        <w:rPr>
          <w:rStyle w:val="CommentReference"/>
        </w:rPr>
        <w:annotationRef/>
      </w:r>
      <w:r>
        <w:t xml:space="preserve">Additions to this list are welcome. </w:t>
      </w:r>
    </w:p>
  </w:comment>
  <w:comment w:id="64" w:author="Gustafson, Eric -FS" w:date="2020-01-22T14:32:00Z" w:initials="GE-">
    <w:p w14:paraId="746D7DCB" w14:textId="77777777" w:rsidR="00FC0FB0" w:rsidRDefault="00FC0FB0">
      <w:pPr>
        <w:pStyle w:val="CommentText"/>
      </w:pPr>
      <w:r>
        <w:rPr>
          <w:rStyle w:val="CommentReference"/>
        </w:rPr>
        <w:annotationRef/>
      </w:r>
      <w:r>
        <w:t xml:space="preserve">Suggestions welcome. </w:t>
      </w:r>
    </w:p>
  </w:comment>
  <w:comment w:id="65" w:author="Gustafson, Eric -FS" w:date="2020-02-20T08:40:00Z" w:initials="GE-">
    <w:p w14:paraId="64D9AB48" w14:textId="41E616EE" w:rsidR="003B2E8F" w:rsidRDefault="003B2E8F">
      <w:pPr>
        <w:pStyle w:val="CommentText"/>
      </w:pPr>
      <w:r>
        <w:rPr>
          <w:rStyle w:val="CommentReference"/>
        </w:rPr>
        <w:annotationRef/>
      </w:r>
      <w:r>
        <w:t xml:space="preserve">Explore how much resistance is needed for effective restoration by varying the selection-for-resistance parameter? </w:t>
      </w:r>
    </w:p>
  </w:comment>
  <w:comment w:id="84" w:author="Gustafson, Eric -FS" w:date="2020-02-20T08:45:00Z" w:initials="GE-">
    <w:p w14:paraId="375D7CD1" w14:textId="3486078E" w:rsidR="003B2E8F" w:rsidRDefault="003B2E8F">
      <w:pPr>
        <w:pStyle w:val="CommentText"/>
      </w:pPr>
      <w:r>
        <w:rPr>
          <w:rStyle w:val="CommentReference"/>
        </w:rPr>
        <w:annotationRef/>
      </w:r>
      <w:r>
        <w:t xml:space="preserve">Modify to reflect analysis done re: ALB. </w:t>
      </w:r>
    </w:p>
  </w:comment>
  <w:comment w:id="85" w:author="Gustafson, Eric -FS" w:date="2020-01-23T12:45:00Z" w:initials="GE-">
    <w:p w14:paraId="47526ABC" w14:textId="02F87F97" w:rsidR="002774DB" w:rsidRDefault="002774DB">
      <w:pPr>
        <w:pStyle w:val="CommentText"/>
      </w:pPr>
      <w:r>
        <w:rPr>
          <w:rStyle w:val="CommentReference"/>
        </w:rPr>
        <w:annotationRef/>
      </w:r>
      <w:r>
        <w:rPr>
          <w:rFonts w:ascii="Times New Roman" w:hAnsi="Times New Roman" w:cs="Times New Roman"/>
          <w:sz w:val="24"/>
          <w:szCs w:val="24"/>
        </w:rPr>
        <w:t xml:space="preserve">Brian Miranda, please check this for accuracy and clarity. </w:t>
      </w:r>
    </w:p>
  </w:comment>
  <w:comment w:id="86" w:author="Pinchot, Cornelia C -FS" w:date="2020-02-07T15:29:00Z" w:initials="PCC-">
    <w:p w14:paraId="027381CD" w14:textId="77777777" w:rsidR="00A25EDE" w:rsidRDefault="00A25EDE" w:rsidP="00A25EDE">
      <w:pPr>
        <w:pStyle w:val="CommentText"/>
      </w:pPr>
      <w:r>
        <w:rPr>
          <w:rStyle w:val="CommentReference"/>
        </w:rPr>
        <w:annotationRef/>
      </w:r>
      <w:r>
        <w:t xml:space="preserve">Because phytophthora is not widely spread around the northern part of chestnut’s range, will it’s impact be even less than the model shows, because it can’t “reach any site in the simulation at any time”?  </w:t>
      </w:r>
    </w:p>
  </w:comment>
  <w:comment w:id="99" w:author="Gustafson, Eric -FS" w:date="2020-02-20T09:30:00Z" w:initials="GE-">
    <w:p w14:paraId="6E82F1C7" w14:textId="3AC1BC40" w:rsidR="00F80AD3" w:rsidRDefault="00F80AD3">
      <w:pPr>
        <w:pStyle w:val="CommentText"/>
      </w:pPr>
      <w:r>
        <w:rPr>
          <w:rStyle w:val="CommentReference"/>
        </w:rPr>
        <w:annotationRef/>
      </w:r>
      <w:r>
        <w:t>Is this formula correct?</w:t>
      </w:r>
    </w:p>
  </w:comment>
  <w:comment w:id="98" w:author="Gustafson, Eric -FS" w:date="2020-01-23T13:07:00Z" w:initials="GE-">
    <w:p w14:paraId="2FCB0181" w14:textId="42CB3F88" w:rsidR="005F6189" w:rsidRDefault="005F6189">
      <w:pPr>
        <w:pStyle w:val="CommentText"/>
      </w:pPr>
      <w:r>
        <w:rPr>
          <w:rStyle w:val="CommentReference"/>
        </w:rPr>
        <w:annotationRef/>
      </w:r>
      <w:r>
        <w:t xml:space="preserve">There is likely a better way to represent this Boolean logic. </w:t>
      </w:r>
    </w:p>
  </w:comment>
  <w:comment w:id="103" w:author="Gustafson, Eric -FS" w:date="2020-01-23T13:12:00Z" w:initials="GE-">
    <w:p w14:paraId="513C9070" w14:textId="482D2978" w:rsidR="005F6189" w:rsidRDefault="005F6189">
      <w:pPr>
        <w:pStyle w:val="CommentText"/>
      </w:pPr>
      <w:r>
        <w:rPr>
          <w:rStyle w:val="CommentReference"/>
        </w:rPr>
        <w:annotationRef/>
      </w:r>
      <w:r>
        <w:t>Ditto.</w:t>
      </w:r>
    </w:p>
  </w:comment>
  <w:comment w:id="104" w:author="Gustafson, Eric -FS" w:date="2020-02-20T10:13:00Z" w:initials="GE-">
    <w:p w14:paraId="5A7A43FE" w14:textId="4764A29C" w:rsidR="008278E6" w:rsidRDefault="008278E6">
      <w:pPr>
        <w:pStyle w:val="CommentText"/>
      </w:pPr>
      <w:r>
        <w:rPr>
          <w:rStyle w:val="CommentReference"/>
        </w:rPr>
        <w:annotationRef/>
      </w:r>
      <w:r>
        <w:t xml:space="preserve">Don’t think the formulae are correct and the figure is likely not correct.  Brian, please send me the correct data to populate the figure. </w:t>
      </w:r>
    </w:p>
  </w:comment>
  <w:comment w:id="109" w:author="Gustafson, Eric -FS" w:date="2020-01-23T13:26:00Z" w:initials="GE-">
    <w:p w14:paraId="4B55EFE1" w14:textId="6E2523E4" w:rsidR="008316DD" w:rsidRPr="00380F34" w:rsidRDefault="008316DD">
      <w:pPr>
        <w:pStyle w:val="CommentText"/>
        <w:rPr>
          <w:rFonts w:ascii="Times New Roman" w:hAnsi="Times New Roman" w:cs="Times New Roman"/>
          <w:sz w:val="24"/>
          <w:szCs w:val="24"/>
        </w:rPr>
      </w:pPr>
      <w:r>
        <w:rPr>
          <w:rStyle w:val="CommentReference"/>
        </w:rPr>
        <w:annotationRef/>
      </w:r>
      <w:r w:rsidRPr="00380F34">
        <w:rPr>
          <w:rFonts w:ascii="Times New Roman" w:hAnsi="Times New Roman" w:cs="Times New Roman"/>
          <w:sz w:val="24"/>
          <w:szCs w:val="24"/>
        </w:rPr>
        <w:t xml:space="preserve">Brian M, is this </w:t>
      </w:r>
      <w:r w:rsidR="00380F34" w:rsidRPr="00380F34">
        <w:rPr>
          <w:rFonts w:ascii="Times New Roman" w:hAnsi="Times New Roman" w:cs="Times New Roman"/>
          <w:sz w:val="24"/>
          <w:szCs w:val="24"/>
        </w:rPr>
        <w:t>an accurate description</w:t>
      </w:r>
      <w:r w:rsidR="0074496A" w:rsidRPr="00380F34">
        <w:rPr>
          <w:rFonts w:ascii="Times New Roman" w:hAnsi="Times New Roman" w:cs="Times New Roman"/>
          <w:sz w:val="24"/>
          <w:szCs w:val="24"/>
        </w:rPr>
        <w:t xml:space="preserve"> </w:t>
      </w:r>
      <w:r w:rsidR="00380F34" w:rsidRPr="00380F34">
        <w:rPr>
          <w:rFonts w:ascii="Times New Roman" w:hAnsi="Times New Roman" w:cs="Times New Roman"/>
          <w:sz w:val="24"/>
          <w:szCs w:val="24"/>
        </w:rPr>
        <w:t>of</w:t>
      </w:r>
      <w:r w:rsidR="0074496A" w:rsidRPr="00380F34">
        <w:rPr>
          <w:rFonts w:ascii="Times New Roman" w:hAnsi="Times New Roman" w:cs="Times New Roman"/>
          <w:sz w:val="24"/>
          <w:szCs w:val="24"/>
        </w:rPr>
        <w:t xml:space="preserve"> the </w:t>
      </w:r>
      <w:r w:rsidR="0074496A">
        <w:rPr>
          <w:rFonts w:ascii="Times New Roman" w:hAnsi="Times New Roman" w:cs="Times New Roman"/>
          <w:sz w:val="24"/>
          <w:szCs w:val="24"/>
        </w:rPr>
        <w:t>RootRot output map</w:t>
      </w:r>
      <w:r w:rsidRPr="00380F34">
        <w:rPr>
          <w:rFonts w:ascii="Times New Roman" w:hAnsi="Times New Roman" w:cs="Times New Roman"/>
          <w:sz w:val="24"/>
          <w:szCs w:val="24"/>
        </w:rPr>
        <w:t xml:space="preserve">?  </w:t>
      </w:r>
    </w:p>
  </w:comment>
  <w:comment w:id="110" w:author="Gustafson, Eric -FS" w:date="2020-01-23T13:27:00Z" w:initials="GE-">
    <w:p w14:paraId="175BDD0E" w14:textId="41EDEB73" w:rsidR="0074496A" w:rsidRPr="0074496A" w:rsidRDefault="0074496A">
      <w:pPr>
        <w:pStyle w:val="CommentText"/>
        <w:rPr>
          <w:rFonts w:ascii="Times New Roman" w:hAnsi="Times New Roman" w:cs="Times New Roman"/>
          <w:sz w:val="24"/>
          <w:szCs w:val="24"/>
        </w:rPr>
      </w:pPr>
      <w:r>
        <w:rPr>
          <w:rStyle w:val="CommentReference"/>
        </w:rPr>
        <w:annotationRef/>
      </w:r>
      <w:r>
        <w:t xml:space="preserve">Brian M, </w:t>
      </w:r>
      <w:r>
        <w:rPr>
          <w:rFonts w:ascii="Times New Roman" w:hAnsi="Times New Roman" w:cs="Times New Roman"/>
          <w:sz w:val="24"/>
          <w:szCs w:val="24"/>
        </w:rPr>
        <w:t>what is this?</w:t>
      </w:r>
    </w:p>
  </w:comment>
  <w:comment w:id="111" w:author="Dreaden, Tyler - FS" w:date="2020-01-28T09:13:00Z" w:initials="DT-F">
    <w:p w14:paraId="57F2E2EA" w14:textId="77777777" w:rsidR="007531D8" w:rsidRDefault="007531D8" w:rsidP="007531D8">
      <w:pPr>
        <w:pStyle w:val="CommentText"/>
      </w:pPr>
      <w:r>
        <w:rPr>
          <w:rStyle w:val="CommentReference"/>
        </w:rPr>
        <w:annotationRef/>
      </w:r>
      <w:r>
        <w:t xml:space="preserve"> Breeders and managers can use the new extension, by vary the susceptibility values, to determine when they have sufficient resistance to start restoration efforts in different locations.  </w:t>
      </w:r>
    </w:p>
  </w:comment>
  <w:comment w:id="113" w:author="Gustafson, Eric -FS" w:date="2020-02-18T08:20:00Z" w:initials="GE-">
    <w:p w14:paraId="52E594F1" w14:textId="0CB80A72" w:rsidR="00A25EDE" w:rsidRDefault="00A25EDE">
      <w:pPr>
        <w:pStyle w:val="CommentText"/>
      </w:pPr>
      <w:r>
        <w:rPr>
          <w:rStyle w:val="CommentReference"/>
        </w:rPr>
        <w:annotationRef/>
      </w:r>
      <w:r>
        <w:t>Leila: Might impact where on the landscape chestnut reintroduction efforts are focused.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BA877" w15:done="0"/>
  <w15:commentEx w15:paraId="03A2A4F7" w15:done="0"/>
  <w15:commentEx w15:paraId="119F4B0F" w15:done="0"/>
  <w15:commentEx w15:paraId="024620EA" w15:done="0"/>
  <w15:commentEx w15:paraId="0D67016C" w15:done="0"/>
  <w15:commentEx w15:paraId="7F3E10CC" w15:done="0"/>
  <w15:commentEx w15:paraId="62CC38B8" w15:done="0"/>
  <w15:commentEx w15:paraId="746D7DCB" w15:done="0"/>
  <w15:commentEx w15:paraId="64D9AB48" w15:paraIdParent="746D7DCB" w15:done="0"/>
  <w15:commentEx w15:paraId="375D7CD1" w15:done="0"/>
  <w15:commentEx w15:paraId="47526ABC" w15:done="0"/>
  <w15:commentEx w15:paraId="027381CD" w15:done="0"/>
  <w15:commentEx w15:paraId="6E82F1C7" w15:done="0"/>
  <w15:commentEx w15:paraId="2FCB0181" w15:done="0"/>
  <w15:commentEx w15:paraId="513C9070" w15:done="0"/>
  <w15:commentEx w15:paraId="5A7A43FE" w15:done="0"/>
  <w15:commentEx w15:paraId="4B55EFE1" w15:done="0"/>
  <w15:commentEx w15:paraId="175BDD0E" w15:done="0"/>
  <w15:commentEx w15:paraId="57F2E2EA" w15:done="0"/>
  <w15:commentEx w15:paraId="52E59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97FD8" w14:textId="77777777" w:rsidR="00C31036" w:rsidRDefault="00C31036" w:rsidP="00E43C03">
      <w:pPr>
        <w:spacing w:after="0" w:line="240" w:lineRule="auto"/>
      </w:pPr>
      <w:r>
        <w:separator/>
      </w:r>
    </w:p>
  </w:endnote>
  <w:endnote w:type="continuationSeparator" w:id="0">
    <w:p w14:paraId="605E54DB" w14:textId="77777777" w:rsidR="00C31036" w:rsidRDefault="00C31036" w:rsidP="00E4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455C4" w14:textId="77777777" w:rsidR="00C31036" w:rsidRDefault="00C31036" w:rsidP="00E43C03">
      <w:pPr>
        <w:spacing w:after="0" w:line="240" w:lineRule="auto"/>
      </w:pPr>
      <w:r>
        <w:separator/>
      </w:r>
    </w:p>
  </w:footnote>
  <w:footnote w:type="continuationSeparator" w:id="0">
    <w:p w14:paraId="54B02080" w14:textId="77777777" w:rsidR="00C31036" w:rsidRDefault="00C31036" w:rsidP="00E43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A6D89"/>
    <w:multiLevelType w:val="hybridMultilevel"/>
    <w:tmpl w:val="937697B0"/>
    <w:lvl w:ilvl="0" w:tplc="01E03E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66850"/>
    <w:multiLevelType w:val="hybridMultilevel"/>
    <w:tmpl w:val="31A8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55B9C"/>
    <w:multiLevelType w:val="hybridMultilevel"/>
    <w:tmpl w:val="8F84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fson, Eric -FS">
    <w15:presenceInfo w15:providerId="AD" w15:userId="S-1-5-21-2443529608-3098792306-3041422421-258409"/>
  </w15:person>
  <w15:person w15:author="Pinchot, Cornelia C -FS">
    <w15:presenceInfo w15:providerId="AD" w15:userId="S::cornelia.c.pinchot@usda.gov::50694651-d153-4778-b17e-4d9f2a468110"/>
  </w15:person>
  <w15:person w15:author="Dreaden, Tyler - FS">
    <w15:presenceInfo w15:providerId="AD" w15:userId="S-1-5-21-2443529608-3098792306-3041422421-664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220"/>
    <w:rsid w:val="00003363"/>
    <w:rsid w:val="000240B7"/>
    <w:rsid w:val="00071DF4"/>
    <w:rsid w:val="00087E8D"/>
    <w:rsid w:val="000A33EE"/>
    <w:rsid w:val="000C31A4"/>
    <w:rsid w:val="00123B7D"/>
    <w:rsid w:val="001462A8"/>
    <w:rsid w:val="001656B8"/>
    <w:rsid w:val="001717EC"/>
    <w:rsid w:val="00184520"/>
    <w:rsid w:val="001B6337"/>
    <w:rsid w:val="001D6BC3"/>
    <w:rsid w:val="001E2137"/>
    <w:rsid w:val="00233E75"/>
    <w:rsid w:val="00275B74"/>
    <w:rsid w:val="00275EB3"/>
    <w:rsid w:val="002774DB"/>
    <w:rsid w:val="002B55A4"/>
    <w:rsid w:val="002C4003"/>
    <w:rsid w:val="003425F2"/>
    <w:rsid w:val="00355C04"/>
    <w:rsid w:val="00361FBB"/>
    <w:rsid w:val="00380F34"/>
    <w:rsid w:val="003960AB"/>
    <w:rsid w:val="003B2E8F"/>
    <w:rsid w:val="003E3013"/>
    <w:rsid w:val="003E3F49"/>
    <w:rsid w:val="00422ABD"/>
    <w:rsid w:val="00472DCF"/>
    <w:rsid w:val="004B3A7F"/>
    <w:rsid w:val="004D4A11"/>
    <w:rsid w:val="00517449"/>
    <w:rsid w:val="00541D80"/>
    <w:rsid w:val="005B29B8"/>
    <w:rsid w:val="005C202E"/>
    <w:rsid w:val="005D2D26"/>
    <w:rsid w:val="005F6189"/>
    <w:rsid w:val="0062483A"/>
    <w:rsid w:val="00663835"/>
    <w:rsid w:val="006C7E62"/>
    <w:rsid w:val="006D1C79"/>
    <w:rsid w:val="006D71E4"/>
    <w:rsid w:val="007140E4"/>
    <w:rsid w:val="00720D8F"/>
    <w:rsid w:val="00733343"/>
    <w:rsid w:val="0074496A"/>
    <w:rsid w:val="00751DA9"/>
    <w:rsid w:val="007531D8"/>
    <w:rsid w:val="00774220"/>
    <w:rsid w:val="007C1574"/>
    <w:rsid w:val="008278E6"/>
    <w:rsid w:val="008316DD"/>
    <w:rsid w:val="00846B92"/>
    <w:rsid w:val="0088399A"/>
    <w:rsid w:val="00893A65"/>
    <w:rsid w:val="008B7C6D"/>
    <w:rsid w:val="008B7D91"/>
    <w:rsid w:val="008D645B"/>
    <w:rsid w:val="009527BA"/>
    <w:rsid w:val="00976BEA"/>
    <w:rsid w:val="00990E4E"/>
    <w:rsid w:val="0099194F"/>
    <w:rsid w:val="009F269F"/>
    <w:rsid w:val="00A107A9"/>
    <w:rsid w:val="00A24580"/>
    <w:rsid w:val="00A25429"/>
    <w:rsid w:val="00A25EDE"/>
    <w:rsid w:val="00A6585D"/>
    <w:rsid w:val="00AA6415"/>
    <w:rsid w:val="00AB42B7"/>
    <w:rsid w:val="00AC5682"/>
    <w:rsid w:val="00AD136D"/>
    <w:rsid w:val="00AD34D9"/>
    <w:rsid w:val="00B00D01"/>
    <w:rsid w:val="00B15E85"/>
    <w:rsid w:val="00B337BA"/>
    <w:rsid w:val="00B344C9"/>
    <w:rsid w:val="00BF6A4F"/>
    <w:rsid w:val="00C20F33"/>
    <w:rsid w:val="00C31036"/>
    <w:rsid w:val="00C5471A"/>
    <w:rsid w:val="00C85DFA"/>
    <w:rsid w:val="00D05E2B"/>
    <w:rsid w:val="00D96547"/>
    <w:rsid w:val="00DA2400"/>
    <w:rsid w:val="00DF44D1"/>
    <w:rsid w:val="00E26EB5"/>
    <w:rsid w:val="00E43C03"/>
    <w:rsid w:val="00E6654E"/>
    <w:rsid w:val="00E94FC1"/>
    <w:rsid w:val="00EA2E09"/>
    <w:rsid w:val="00EA5B22"/>
    <w:rsid w:val="00EC0F95"/>
    <w:rsid w:val="00EC1A8B"/>
    <w:rsid w:val="00EC415C"/>
    <w:rsid w:val="00F00E49"/>
    <w:rsid w:val="00F3479A"/>
    <w:rsid w:val="00F43437"/>
    <w:rsid w:val="00F50DF1"/>
    <w:rsid w:val="00F65322"/>
    <w:rsid w:val="00F80AD3"/>
    <w:rsid w:val="00F851D4"/>
    <w:rsid w:val="00F94DDA"/>
    <w:rsid w:val="00FA0C64"/>
    <w:rsid w:val="00FA4E0B"/>
    <w:rsid w:val="00FC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9459"/>
  <w15:chartTrackingRefBased/>
  <w15:docId w15:val="{C9284EAE-0AFB-4B2C-9064-381BE162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774220"/>
    <w:pPr>
      <w:spacing w:before="120" w:after="60" w:line="360" w:lineRule="auto"/>
      <w:jc w:val="both"/>
      <w:outlineLvl w:val="1"/>
    </w:pPr>
    <w:rPr>
      <w:rFonts w:ascii="Arial" w:eastAsia="Times New Roman" w:hAnsi="Arial" w:cs="Times New Roman"/>
      <w:b/>
      <w:color w:val="000000"/>
      <w:sz w:val="24"/>
      <w:szCs w:val="24"/>
      <w:lang w:val="de-DE" w:eastAsia="de-DE"/>
    </w:rPr>
  </w:style>
  <w:style w:type="character" w:customStyle="1" w:styleId="SubtitleChar">
    <w:name w:val="Subtitle Char"/>
    <w:basedOn w:val="DefaultParagraphFont"/>
    <w:link w:val="Subtitle"/>
    <w:uiPriority w:val="11"/>
    <w:rsid w:val="00774220"/>
    <w:rPr>
      <w:rFonts w:ascii="Arial" w:eastAsia="Times New Roman" w:hAnsi="Arial" w:cs="Times New Roman"/>
      <w:b/>
      <w:color w:val="000000"/>
      <w:sz w:val="24"/>
      <w:szCs w:val="24"/>
      <w:lang w:val="de-DE" w:eastAsia="de-DE"/>
    </w:rPr>
  </w:style>
  <w:style w:type="character" w:styleId="Hyperlink">
    <w:name w:val="Hyperlink"/>
    <w:basedOn w:val="DefaultParagraphFont"/>
    <w:uiPriority w:val="99"/>
    <w:unhideWhenUsed/>
    <w:rsid w:val="003E3F49"/>
    <w:rPr>
      <w:color w:val="0563C1" w:themeColor="hyperlink"/>
      <w:u w:val="single"/>
    </w:rPr>
  </w:style>
  <w:style w:type="paragraph" w:styleId="ListParagraph">
    <w:name w:val="List Paragraph"/>
    <w:basedOn w:val="Normal"/>
    <w:uiPriority w:val="34"/>
    <w:qFormat/>
    <w:rsid w:val="00472DCF"/>
    <w:pPr>
      <w:ind w:left="720"/>
      <w:contextualSpacing/>
    </w:pPr>
  </w:style>
  <w:style w:type="paragraph" w:styleId="EndnoteText">
    <w:name w:val="endnote text"/>
    <w:basedOn w:val="Normal"/>
    <w:link w:val="EndnoteTextChar"/>
    <w:uiPriority w:val="99"/>
    <w:semiHidden/>
    <w:unhideWhenUsed/>
    <w:rsid w:val="00E43C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C03"/>
    <w:rPr>
      <w:sz w:val="20"/>
      <w:szCs w:val="20"/>
    </w:rPr>
  </w:style>
  <w:style w:type="character" w:styleId="EndnoteReference">
    <w:name w:val="endnote reference"/>
    <w:basedOn w:val="DefaultParagraphFont"/>
    <w:uiPriority w:val="99"/>
    <w:semiHidden/>
    <w:unhideWhenUsed/>
    <w:rsid w:val="00E43C03"/>
    <w:rPr>
      <w:vertAlign w:val="superscript"/>
    </w:rPr>
  </w:style>
  <w:style w:type="character" w:styleId="CommentReference">
    <w:name w:val="annotation reference"/>
    <w:basedOn w:val="DefaultParagraphFont"/>
    <w:uiPriority w:val="99"/>
    <w:semiHidden/>
    <w:unhideWhenUsed/>
    <w:rsid w:val="00846B92"/>
    <w:rPr>
      <w:sz w:val="16"/>
      <w:szCs w:val="16"/>
    </w:rPr>
  </w:style>
  <w:style w:type="paragraph" w:styleId="CommentText">
    <w:name w:val="annotation text"/>
    <w:basedOn w:val="Normal"/>
    <w:link w:val="CommentTextChar"/>
    <w:uiPriority w:val="99"/>
    <w:semiHidden/>
    <w:unhideWhenUsed/>
    <w:rsid w:val="00846B92"/>
    <w:pPr>
      <w:spacing w:line="240" w:lineRule="auto"/>
    </w:pPr>
    <w:rPr>
      <w:sz w:val="20"/>
      <w:szCs w:val="20"/>
    </w:rPr>
  </w:style>
  <w:style w:type="character" w:customStyle="1" w:styleId="CommentTextChar">
    <w:name w:val="Comment Text Char"/>
    <w:basedOn w:val="DefaultParagraphFont"/>
    <w:link w:val="CommentText"/>
    <w:uiPriority w:val="99"/>
    <w:semiHidden/>
    <w:rsid w:val="00846B92"/>
    <w:rPr>
      <w:sz w:val="20"/>
      <w:szCs w:val="20"/>
    </w:rPr>
  </w:style>
  <w:style w:type="paragraph" w:styleId="CommentSubject">
    <w:name w:val="annotation subject"/>
    <w:basedOn w:val="CommentText"/>
    <w:next w:val="CommentText"/>
    <w:link w:val="CommentSubjectChar"/>
    <w:uiPriority w:val="99"/>
    <w:semiHidden/>
    <w:unhideWhenUsed/>
    <w:rsid w:val="00846B92"/>
    <w:rPr>
      <w:b/>
      <w:bCs/>
    </w:rPr>
  </w:style>
  <w:style w:type="character" w:customStyle="1" w:styleId="CommentSubjectChar">
    <w:name w:val="Comment Subject Char"/>
    <w:basedOn w:val="CommentTextChar"/>
    <w:link w:val="CommentSubject"/>
    <w:uiPriority w:val="99"/>
    <w:semiHidden/>
    <w:rsid w:val="00846B92"/>
    <w:rPr>
      <w:b/>
      <w:bCs/>
      <w:sz w:val="20"/>
      <w:szCs w:val="20"/>
    </w:rPr>
  </w:style>
  <w:style w:type="paragraph" w:styleId="BalloonText">
    <w:name w:val="Balloon Text"/>
    <w:basedOn w:val="Normal"/>
    <w:link w:val="BalloonTextChar"/>
    <w:uiPriority w:val="99"/>
    <w:semiHidden/>
    <w:unhideWhenUsed/>
    <w:rsid w:val="00846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B92"/>
    <w:rPr>
      <w:rFonts w:ascii="Segoe UI" w:hAnsi="Segoe UI" w:cs="Segoe UI"/>
      <w:sz w:val="18"/>
      <w:szCs w:val="18"/>
    </w:rPr>
  </w:style>
  <w:style w:type="paragraph" w:styleId="BodyText">
    <w:name w:val="Body Text"/>
    <w:basedOn w:val="Normal"/>
    <w:link w:val="BodyTextChar"/>
    <w:semiHidden/>
    <w:rsid w:val="001D6BC3"/>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D6BC3"/>
    <w:rPr>
      <w:rFonts w:ascii="Times New Roman" w:eastAsia="Times New Roman" w:hAnsi="Times New Roman" w:cs="Times New Roman"/>
      <w:sz w:val="24"/>
      <w:szCs w:val="24"/>
    </w:rPr>
  </w:style>
  <w:style w:type="table" w:styleId="TableGrid">
    <w:name w:val="Table Grid"/>
    <w:basedOn w:val="TableNormal"/>
    <w:uiPriority w:val="39"/>
    <w:rsid w:val="00FC0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ustafson@fs.fed.us" TargetMode="External"/><Relationship Id="rId13" Type="http://schemas.openxmlformats.org/officeDocument/2006/relationships/image" Target="media/image2.emf"/><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i.org/10.1111/gcb.13492"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3334/ORNLDAAC/1219"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landis-ii.org/extensions/base-biological-disturbance-agents" TargetMode="External"/><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openxmlformats.org/officeDocument/2006/relationships/hyperlink" Target="http://dx.doi.org/10.1002/ecs2.1773"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xmlns:c16r2="http://schemas.microsoft.com/office/drawing/2015/06/char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603847048"/>
        <c:axId val="603847440"/>
      </c:scatterChart>
      <c:valAx>
        <c:axId val="603847048"/>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AnnTmin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847440"/>
        <c:crosses val="autoZero"/>
        <c:crossBetween val="midCat"/>
      </c:valAx>
      <c:valAx>
        <c:axId val="60384744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dTemp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847048"/>
        <c:crossesAt val="-25"/>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p(S:I)</c:v>
                </c:pt>
              </c:strCache>
            </c:strRef>
          </c:tx>
          <c:spPr>
            <a:ln w="19050" cap="rnd">
              <a:solidFill>
                <a:schemeClr val="accent1"/>
              </a:solidFill>
              <a:round/>
            </a:ln>
            <a:effectLst/>
          </c:spPr>
          <c:marker>
            <c:symbol val="none"/>
          </c:marker>
          <c:xVal>
            <c:numRef>
              <c:f>Sheet1!$A$3:$A$43</c:f>
              <c:numCache>
                <c:formatCode>General</c:formatCode>
                <c:ptCount val="4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numCache>
            </c:numRef>
          </c:xVal>
          <c:yVal>
            <c:numRef>
              <c:f>Sheet1!$B$3:$B$43</c:f>
              <c:numCache>
                <c:formatCode>General</c:formatCode>
                <c:ptCount val="41"/>
                <c:pt idx="0">
                  <c:v>1</c:v>
                </c:pt>
                <c:pt idx="1">
                  <c:v>0.83333333333333337</c:v>
                </c:pt>
                <c:pt idx="2">
                  <c:v>0.66666666666666674</c:v>
                </c:pt>
                <c:pt idx="3">
                  <c:v>0.5</c:v>
                </c:pt>
                <c:pt idx="4">
                  <c:v>0.33333333333333337</c:v>
                </c:pt>
                <c:pt idx="5">
                  <c:v>0.16666666666666663</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0-D67B-5E43-8962-D411DA56E988}"/>
            </c:ext>
          </c:extLst>
        </c:ser>
        <c:dLbls>
          <c:showLegendKey val="0"/>
          <c:showVal val="0"/>
          <c:showCatName val="0"/>
          <c:showSerName val="0"/>
          <c:showPercent val="0"/>
          <c:showBubbleSize val="0"/>
        </c:dLbls>
        <c:axId val="603845088"/>
        <c:axId val="603845480"/>
      </c:scatterChart>
      <c:valAx>
        <c:axId val="603845088"/>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845480"/>
        <c:crosses val="autoZero"/>
        <c:crossBetween val="midCat"/>
      </c:valAx>
      <c:valAx>
        <c:axId val="6038454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845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dWater!$A$3:$A$53</c:f>
              <c:numCache>
                <c:formatCode>General</c:formatCode>
                <c:ptCount val="5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numCache>
            </c:numRef>
          </c:xVal>
          <c:yVal>
            <c:numRef>
              <c:f>dWater!$C$3:$C$53</c:f>
              <c:numCache>
                <c:formatCode>General</c:formatCode>
                <c:ptCount val="51"/>
                <c:pt idx="0">
                  <c:v>1</c:v>
                </c:pt>
                <c:pt idx="1">
                  <c:v>0.85</c:v>
                </c:pt>
                <c:pt idx="2">
                  <c:v>0.7</c:v>
                </c:pt>
                <c:pt idx="3">
                  <c:v>0.55000000000000004</c:v>
                </c:pt>
                <c:pt idx="4">
                  <c:v>0.39999999999999991</c:v>
                </c:pt>
                <c:pt idx="5">
                  <c:v>0.24999999999999989</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0.14500000000000024</c:v>
                </c:pt>
                <c:pt idx="32">
                  <c:v>0.19000000000000017</c:v>
                </c:pt>
                <c:pt idx="33">
                  <c:v>0.2350000000000001</c:v>
                </c:pt>
                <c:pt idx="34">
                  <c:v>0.28000000000000025</c:v>
                </c:pt>
                <c:pt idx="35">
                  <c:v>0.32500000000000018</c:v>
                </c:pt>
                <c:pt idx="36">
                  <c:v>0.37000000000000011</c:v>
                </c:pt>
                <c:pt idx="37">
                  <c:v>0.41500000000000026</c:v>
                </c:pt>
                <c:pt idx="38">
                  <c:v>0.46000000000000019</c:v>
                </c:pt>
                <c:pt idx="39">
                  <c:v>0.50500000000000012</c:v>
                </c:pt>
                <c:pt idx="40">
                  <c:v>0.55000000000000027</c:v>
                </c:pt>
                <c:pt idx="41">
                  <c:v>0.5950000000000002</c:v>
                </c:pt>
                <c:pt idx="42">
                  <c:v>0.64000000000000012</c:v>
                </c:pt>
                <c:pt idx="43">
                  <c:v>0.68500000000000028</c:v>
                </c:pt>
                <c:pt idx="44">
                  <c:v>0.7300000000000002</c:v>
                </c:pt>
                <c:pt idx="45">
                  <c:v>0.77500000000000036</c:v>
                </c:pt>
                <c:pt idx="46">
                  <c:v>0.82000000000000028</c:v>
                </c:pt>
                <c:pt idx="47">
                  <c:v>0.86500000000000021</c:v>
                </c:pt>
                <c:pt idx="48">
                  <c:v>0.91000000000000014</c:v>
                </c:pt>
                <c:pt idx="49">
                  <c:v>0.95500000000000007</c:v>
                </c:pt>
                <c:pt idx="50">
                  <c:v>1.0000000000000004</c:v>
                </c:pt>
              </c:numCache>
            </c:numRef>
          </c:yVal>
          <c:smooth val="0"/>
          <c:extLst xmlns:c16r2="http://schemas.microsoft.com/office/drawing/2015/06/chart">
            <c:ext xmlns:c16="http://schemas.microsoft.com/office/drawing/2014/chart" uri="{C3380CC4-5D6E-409C-BE32-E72D297353CC}">
              <c16:uniqueId val="{00000000-73E3-D547-B310-53E2D25CCB02}"/>
            </c:ext>
          </c:extLst>
        </c:ser>
        <c:dLbls>
          <c:showLegendKey val="0"/>
          <c:showVal val="0"/>
          <c:showCatName val="0"/>
          <c:showSerName val="0"/>
          <c:showPercent val="0"/>
          <c:showBubbleSize val="0"/>
        </c:dLbls>
        <c:axId val="676226552"/>
        <c:axId val="676224592"/>
      </c:scatterChart>
      <c:valAx>
        <c:axId val="676226552"/>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224592"/>
        <c:crosses val="autoZero"/>
        <c:crossBetween val="midCat"/>
      </c:valAx>
      <c:valAx>
        <c:axId val="67622459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dWater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226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0.14375</cdr:x>
      <cdr:y>0.8786</cdr:y>
    </cdr:from>
    <cdr:to>
      <cdr:x>0.34375</cdr:x>
      <cdr:y>0.96888</cdr:y>
    </cdr:to>
    <cdr:sp macro="" textlink="">
      <cdr:nvSpPr>
        <cdr:cNvPr id="2" name="TextBox 1"/>
        <cdr:cNvSpPr txBox="1"/>
      </cdr:nvSpPr>
      <cdr:spPr>
        <a:xfrm xmlns:a="http://schemas.openxmlformats.org/drawingml/2006/main">
          <a:off x="486073" y="1629107"/>
          <a:ext cx="676275" cy="167398"/>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30</a:t>
          </a:r>
        </a:p>
      </cdr:txBody>
    </cdr:sp>
  </cdr:relSizeAnchor>
  <cdr:relSizeAnchor xmlns:cdr="http://schemas.openxmlformats.org/drawingml/2006/chartDrawing">
    <cdr:from>
      <cdr:x>0.52986</cdr:x>
      <cdr:y>0.87757</cdr:y>
    </cdr:from>
    <cdr:to>
      <cdr:x>0.72986</cdr:x>
      <cdr:y>0.96785</cdr:y>
    </cdr:to>
    <cdr:sp macro="" textlink="">
      <cdr:nvSpPr>
        <cdr:cNvPr id="3" name="TextBox 1"/>
        <cdr:cNvSpPr txBox="1"/>
      </cdr:nvSpPr>
      <cdr:spPr>
        <a:xfrm xmlns:a="http://schemas.openxmlformats.org/drawingml/2006/main">
          <a:off x="1791655" y="1627183"/>
          <a:ext cx="676275" cy="167398"/>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150</a:t>
          </a:r>
        </a:p>
      </cdr:txBody>
    </cdr:sp>
  </cdr:relSizeAnchor>
  <cdr:relSizeAnchor xmlns:cdr="http://schemas.openxmlformats.org/drawingml/2006/chartDrawing">
    <cdr:from>
      <cdr:x>0.79143</cdr:x>
      <cdr:y>0.8797</cdr:y>
    </cdr:from>
    <cdr:to>
      <cdr:x>0.99143</cdr:x>
      <cdr:y>0.96998</cdr:y>
    </cdr:to>
    <cdr:sp macro="" textlink="">
      <cdr:nvSpPr>
        <cdr:cNvPr id="4" name="TextBox 1"/>
        <cdr:cNvSpPr txBox="1"/>
      </cdr:nvSpPr>
      <cdr:spPr>
        <a:xfrm xmlns:a="http://schemas.openxmlformats.org/drawingml/2006/main">
          <a:off x="2676115" y="1631134"/>
          <a:ext cx="676275" cy="167397"/>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0.69615</cdr:x>
      <cdr:y>0.58526</cdr:y>
    </cdr:from>
    <cdr:to>
      <cdr:x>0.89615</cdr:x>
      <cdr:y>0.67554</cdr:y>
    </cdr:to>
    <cdr:sp macro="" textlink="">
      <cdr:nvSpPr>
        <cdr:cNvPr id="5" name="TextBox 1"/>
        <cdr:cNvSpPr txBox="1"/>
      </cdr:nvSpPr>
      <cdr:spPr>
        <a:xfrm xmlns:a="http://schemas.openxmlformats.org/drawingml/2006/main">
          <a:off x="2353943" y="1085189"/>
          <a:ext cx="676275" cy="167397"/>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5C6D-384D-43EF-A867-24305405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17</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30239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Gustafson, Eric -FS</cp:lastModifiedBy>
  <cp:revision>44</cp:revision>
  <dcterms:created xsi:type="dcterms:W3CDTF">2020-01-22T17:02:00Z</dcterms:created>
  <dcterms:modified xsi:type="dcterms:W3CDTF">2020-02-27T19:01:00Z</dcterms:modified>
</cp:coreProperties>
</file>