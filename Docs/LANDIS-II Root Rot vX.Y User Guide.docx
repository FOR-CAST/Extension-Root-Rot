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7.xml" ContentType="application/vnd.openxmlformats-officedocument.drawingml.chartshape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0F1B0" w14:textId="77777777" w:rsidR="004645F2" w:rsidRDefault="004645F2">
      <w:pPr>
        <w:pStyle w:val="titleline1"/>
      </w:pPr>
      <w:bookmarkStart w:id="0" w:name="_Ref75418953"/>
      <w:r>
        <w:t xml:space="preserve">LANDIS-II </w:t>
      </w:r>
      <w:fldSimple w:instr=" DOCPROPERTY  &quot;Extension Name&quot;  \* MERGEFORMAT ">
        <w:r w:rsidR="000712CC">
          <w:t>Root Rot</w:t>
        </w:r>
      </w:fldSimple>
      <w:r>
        <w:t xml:space="preserve"> v</w:t>
      </w:r>
      <w:fldSimple w:instr=" DOCPROPERTY  &quot;Extension Version&quot;  \* MERGEFORMAT ">
        <w:r w:rsidR="000712CC">
          <w:t>1.0</w:t>
        </w:r>
      </w:fldSimple>
    </w:p>
    <w:p w14:paraId="5354A0C9" w14:textId="77777777" w:rsidR="004645F2" w:rsidRDefault="004645F2">
      <w:pPr>
        <w:pStyle w:val="titleline"/>
      </w:pPr>
      <w:r>
        <w:t>Extension User Guide</w:t>
      </w:r>
    </w:p>
    <w:p w14:paraId="70A93388" w14:textId="77777777" w:rsidR="004645F2" w:rsidRDefault="004645F2">
      <w:pPr>
        <w:jc w:val="center"/>
      </w:pPr>
    </w:p>
    <w:p w14:paraId="262AEA8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Brian R. Miranda</w:t>
      </w:r>
      <w:r w:rsidR="00DF3D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Eric J. Gustafson</w:t>
      </w:r>
    </w:p>
    <w:p w14:paraId="5775370E"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46CDFC63"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Northern Research Station</w:t>
      </w:r>
    </w:p>
    <w:p w14:paraId="675835CF" w14:textId="77777777" w:rsidR="000712CC" w:rsidRDefault="000712CC"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Rhinelander, WI</w:t>
      </w:r>
    </w:p>
    <w:p w14:paraId="3E1529DB" w14:textId="77777777" w:rsidR="00721AE7" w:rsidRDefault="00721AE7" w:rsidP="00C64F78">
      <w:pPr>
        <w:spacing w:after="0" w:line="240" w:lineRule="auto"/>
        <w:jc w:val="center"/>
        <w:rPr>
          <w:rFonts w:ascii="Times New Roman" w:eastAsia="Times New Roman" w:hAnsi="Times New Roman" w:cs="Times New Roman"/>
          <w:sz w:val="24"/>
          <w:szCs w:val="24"/>
        </w:rPr>
      </w:pPr>
    </w:p>
    <w:p w14:paraId="4CF3805D"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Tyler </w:t>
      </w:r>
      <w:r w:rsidR="00DF3D44">
        <w:rPr>
          <w:rFonts w:ascii="Times New Roman" w:eastAsia="Times New Roman" w:hAnsi="Times New Roman" w:cs="Times New Roman"/>
          <w:sz w:val="24"/>
          <w:szCs w:val="24"/>
        </w:rPr>
        <w:t xml:space="preserve">J. </w:t>
      </w:r>
      <w:r>
        <w:rPr>
          <w:rFonts w:ascii="Times New Roman" w:eastAsia="Times New Roman" w:hAnsi="Times New Roman" w:cs="Times New Roman"/>
          <w:sz w:val="24"/>
          <w:szCs w:val="24"/>
        </w:rPr>
        <w:t>Dreaden</w:t>
      </w:r>
    </w:p>
    <w:p w14:paraId="34904667"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USDA Forest Service</w:t>
      </w:r>
    </w:p>
    <w:p w14:paraId="1DE9B65C" w14:textId="77777777" w:rsidR="00721AE7"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Research Station</w:t>
      </w:r>
    </w:p>
    <w:p w14:paraId="2A05B234" w14:textId="77777777" w:rsidR="00721AE7" w:rsidRPr="00C64F78" w:rsidRDefault="00721AE7" w:rsidP="00C64F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Lexington, KY</w:t>
      </w:r>
    </w:p>
    <w:p w14:paraId="37923302" w14:textId="77777777" w:rsidR="00C64F78" w:rsidRPr="00C64F78" w:rsidRDefault="00C64F78" w:rsidP="00C64F78">
      <w:pPr>
        <w:spacing w:after="0" w:line="240" w:lineRule="auto"/>
        <w:jc w:val="center"/>
        <w:rPr>
          <w:rFonts w:ascii="Times New Roman" w:eastAsia="Times New Roman" w:hAnsi="Times New Roman" w:cs="Times New Roman"/>
          <w:sz w:val="24"/>
          <w:szCs w:val="24"/>
        </w:rPr>
      </w:pPr>
    </w:p>
    <w:p w14:paraId="7EBB9D74" w14:textId="3C0A2062" w:rsidR="004645F2" w:rsidRPr="00C64F78" w:rsidRDefault="004645F2" w:rsidP="00C64F78">
      <w:pPr>
        <w:spacing w:after="0"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ins w:id="1" w:author="Miranda, Brian R -FS" w:date="2020-09-14T16:00:00Z">
        <w:r w:rsidR="005E1705">
          <w:rPr>
            <w:rFonts w:ascii="Times New Roman" w:eastAsia="Times New Roman" w:hAnsi="Times New Roman" w:cs="Times New Roman"/>
            <w:noProof/>
            <w:sz w:val="24"/>
            <w:szCs w:val="24"/>
          </w:rPr>
          <w:t>September 8, 2020</w:t>
        </w:r>
      </w:ins>
      <w:del w:id="2" w:author="Miranda, Brian R -FS" w:date="2020-09-08T11:16:00Z">
        <w:r w:rsidR="00335D37" w:rsidDel="00F51369">
          <w:rPr>
            <w:rFonts w:ascii="Times New Roman" w:eastAsia="Times New Roman" w:hAnsi="Times New Roman" w:cs="Times New Roman"/>
            <w:noProof/>
            <w:sz w:val="24"/>
            <w:szCs w:val="24"/>
          </w:rPr>
          <w:delText>September 1, 2020</w:delText>
        </w:r>
      </w:del>
      <w:del w:id="3" w:author="Miranda, Brian R -FS" w:date="2020-09-01T15:59:00Z">
        <w:r w:rsidR="00985C81" w:rsidDel="00996BEF">
          <w:rPr>
            <w:rFonts w:ascii="Times New Roman" w:eastAsia="Times New Roman" w:hAnsi="Times New Roman" w:cs="Times New Roman"/>
            <w:noProof/>
            <w:sz w:val="24"/>
            <w:szCs w:val="24"/>
          </w:rPr>
          <w:delText>August 31, 2020</w:delText>
        </w:r>
      </w:del>
      <w:del w:id="4" w:author="Miranda, Brian R -FS" w:date="2020-08-31T15:46:00Z">
        <w:r w:rsidR="00E4698F" w:rsidDel="00B00907">
          <w:rPr>
            <w:rFonts w:ascii="Times New Roman" w:eastAsia="Times New Roman" w:hAnsi="Times New Roman" w:cs="Times New Roman"/>
            <w:noProof/>
            <w:sz w:val="24"/>
            <w:szCs w:val="24"/>
          </w:rPr>
          <w:delText>June 22, 2020</w:delText>
        </w:r>
      </w:del>
      <w:r w:rsidR="00D539CD" w:rsidRPr="00C64F78">
        <w:rPr>
          <w:rFonts w:ascii="Times New Roman" w:eastAsia="Times New Roman" w:hAnsi="Times New Roman" w:cs="Times New Roman"/>
          <w:sz w:val="24"/>
          <w:szCs w:val="24"/>
        </w:rPr>
        <w:fldChar w:fldCharType="end"/>
      </w:r>
    </w:p>
    <w:p w14:paraId="7E946126" w14:textId="77777777" w:rsidR="004645F2" w:rsidRDefault="004645F2">
      <w:pPr>
        <w:jc w:val="center"/>
        <w:rPr>
          <w:i/>
          <w:iCs/>
        </w:rPr>
      </w:pPr>
    </w:p>
    <w:p w14:paraId="1D5FF24E" w14:textId="77777777" w:rsidR="004645F2" w:rsidRDefault="004645F2">
      <w:pPr>
        <w:jc w:val="center"/>
        <w:rPr>
          <w:i/>
          <w:iCs/>
        </w:rPr>
      </w:pPr>
    </w:p>
    <w:p w14:paraId="04DF6BC9" w14:textId="77777777" w:rsidR="004645F2" w:rsidRDefault="004645F2">
      <w:pPr>
        <w:pStyle w:val="text"/>
        <w:sectPr w:rsidR="004645F2">
          <w:headerReference w:type="default" r:id="rId7"/>
          <w:pgSz w:w="12240" w:h="15840" w:code="1"/>
          <w:pgMar w:top="1627" w:right="1627" w:bottom="2707" w:left="1627" w:header="935" w:footer="720" w:gutter="0"/>
          <w:cols w:space="720"/>
          <w:docGrid w:linePitch="360"/>
        </w:sectPr>
      </w:pPr>
    </w:p>
    <w:p w14:paraId="0A36C282" w14:textId="77777777" w:rsidR="004645F2" w:rsidRDefault="004645F2">
      <w:pPr>
        <w:pStyle w:val="heading"/>
        <w:spacing w:before="240" w:after="240"/>
        <w:rPr>
          <w:sz w:val="32"/>
          <w:szCs w:val="32"/>
        </w:rPr>
      </w:pPr>
      <w:r>
        <w:rPr>
          <w:sz w:val="32"/>
          <w:szCs w:val="32"/>
        </w:rPr>
        <w:lastRenderedPageBreak/>
        <w:t>Table of Contents</w:t>
      </w:r>
    </w:p>
    <w:p w14:paraId="594DC83B" w14:textId="77777777" w:rsidR="00F51369" w:rsidRDefault="00721027">
      <w:pPr>
        <w:pStyle w:val="TOC1"/>
        <w:tabs>
          <w:tab w:val="left" w:pos="480"/>
          <w:tab w:val="right" w:leader="dot" w:pos="8976"/>
        </w:tabs>
        <w:rPr>
          <w:ins w:id="5" w:author="Miranda, Brian R -FS" w:date="2020-09-08T11:17:00Z"/>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ins w:id="6" w:author="Miranda, Brian R -FS" w:date="2020-09-08T11:17:00Z">
        <w:r w:rsidR="00F51369" w:rsidRPr="005B6980">
          <w:rPr>
            <w:rStyle w:val="Hyperlink"/>
            <w:noProof/>
          </w:rPr>
          <w:fldChar w:fldCharType="begin"/>
        </w:r>
        <w:r w:rsidR="00F51369" w:rsidRPr="005B6980">
          <w:rPr>
            <w:rStyle w:val="Hyperlink"/>
            <w:noProof/>
          </w:rPr>
          <w:instrText xml:space="preserve"> </w:instrText>
        </w:r>
        <w:r w:rsidR="00F51369">
          <w:rPr>
            <w:noProof/>
          </w:rPr>
          <w:instrText>HYPERLINK \l "_Toc50456236"</w:instrText>
        </w:r>
        <w:r w:rsidR="00F51369" w:rsidRPr="005B6980">
          <w:rPr>
            <w:rStyle w:val="Hyperlink"/>
            <w:noProof/>
          </w:rPr>
          <w:instrText xml:space="preserve"> </w:instrText>
        </w:r>
        <w:r w:rsidR="00F51369" w:rsidRPr="005B6980">
          <w:rPr>
            <w:rStyle w:val="Hyperlink"/>
            <w:noProof/>
          </w:rPr>
          <w:fldChar w:fldCharType="separate"/>
        </w:r>
        <w:r w:rsidR="00F51369" w:rsidRPr="005B6980">
          <w:rPr>
            <w:rStyle w:val="Hyperlink"/>
            <w:noProof/>
          </w:rPr>
          <w:t>1</w:t>
        </w:r>
        <w:r w:rsidR="00F51369">
          <w:rPr>
            <w:rFonts w:eastAsiaTheme="minorEastAsia"/>
            <w:b w:val="0"/>
            <w:bCs w:val="0"/>
            <w:caps w:val="0"/>
            <w:noProof/>
            <w:sz w:val="22"/>
            <w:szCs w:val="22"/>
          </w:rPr>
          <w:tab/>
        </w:r>
        <w:r w:rsidR="00F51369" w:rsidRPr="005B6980">
          <w:rPr>
            <w:rStyle w:val="Hyperlink"/>
            <w:noProof/>
          </w:rPr>
          <w:t>Introduction</w:t>
        </w:r>
        <w:r w:rsidR="00F51369">
          <w:rPr>
            <w:noProof/>
            <w:webHidden/>
          </w:rPr>
          <w:tab/>
        </w:r>
        <w:r w:rsidR="00F51369">
          <w:rPr>
            <w:noProof/>
            <w:webHidden/>
          </w:rPr>
          <w:fldChar w:fldCharType="begin"/>
        </w:r>
        <w:r w:rsidR="00F51369">
          <w:rPr>
            <w:noProof/>
            <w:webHidden/>
          </w:rPr>
          <w:instrText xml:space="preserve"> PAGEREF _Toc50456236 \h </w:instrText>
        </w:r>
      </w:ins>
      <w:r w:rsidR="00F51369">
        <w:rPr>
          <w:noProof/>
          <w:webHidden/>
        </w:rPr>
      </w:r>
      <w:r w:rsidR="00F51369">
        <w:rPr>
          <w:noProof/>
          <w:webHidden/>
        </w:rPr>
        <w:fldChar w:fldCharType="separate"/>
      </w:r>
      <w:ins w:id="7" w:author="Miranda, Brian R -FS" w:date="2020-09-08T11:17:00Z">
        <w:r w:rsidR="00F51369">
          <w:rPr>
            <w:noProof/>
            <w:webHidden/>
          </w:rPr>
          <w:t>3</w:t>
        </w:r>
        <w:r w:rsidR="00F51369">
          <w:rPr>
            <w:noProof/>
            <w:webHidden/>
          </w:rPr>
          <w:fldChar w:fldCharType="end"/>
        </w:r>
        <w:r w:rsidR="00F51369" w:rsidRPr="005B6980">
          <w:rPr>
            <w:rStyle w:val="Hyperlink"/>
            <w:noProof/>
          </w:rPr>
          <w:fldChar w:fldCharType="end"/>
        </w:r>
      </w:ins>
    </w:p>
    <w:p w14:paraId="180764E4" w14:textId="77777777" w:rsidR="00F51369" w:rsidRDefault="00F51369">
      <w:pPr>
        <w:pStyle w:val="TOC2"/>
        <w:rPr>
          <w:ins w:id="8" w:author="Miranda, Brian R -FS" w:date="2020-09-08T11:17:00Z"/>
          <w:rFonts w:eastAsiaTheme="minorEastAsia"/>
          <w:noProof/>
          <w:sz w:val="22"/>
          <w:szCs w:val="22"/>
        </w:rPr>
      </w:pPr>
      <w:ins w:id="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"_Toc50456237"</w:instrText>
        </w:r>
        <w:r w:rsidRPr="005B6980">
          <w:rPr>
            <w:rStyle w:val="Hyperlink"/>
            <w:noProof/>
          </w:rPr>
          <w:instrText xml:space="preserve"> </w:instrText>
        </w:r>
        <w:r w:rsidRPr="005B6980">
          <w:rPr>
            <w:rStyle w:val="Hyperlink"/>
            <w:noProof/>
          </w:rPr>
          <w:fldChar w:fldCharType="separate"/>
        </w:r>
        <w:r w:rsidRPr="005B6980">
          <w:rPr>
            <w:rStyle w:val="Hyperlink"/>
            <w:noProof/>
          </w:rPr>
          <w:t>1.1</w:t>
        </w:r>
        <w:r>
          <w:rPr>
            <w:rFonts w:eastAsiaTheme="minorEastAsia"/>
            <w:noProof/>
            <w:sz w:val="22"/>
            <w:szCs w:val="22"/>
          </w:rPr>
          <w:tab/>
        </w:r>
        <w:r w:rsidRPr="005B6980">
          <w:rPr>
            <w:rStyle w:val="Hyperlink"/>
            <w:noProof/>
          </w:rPr>
          <w:t>Root Rot Disturbances</w:t>
        </w:r>
        <w:r>
          <w:rPr>
            <w:noProof/>
            <w:webHidden/>
          </w:rPr>
          <w:tab/>
        </w:r>
        <w:r>
          <w:rPr>
            <w:noProof/>
            <w:webHidden/>
          </w:rPr>
          <w:fldChar w:fldCharType="begin"/>
        </w:r>
        <w:r>
          <w:rPr>
            <w:noProof/>
            <w:webHidden/>
          </w:rPr>
          <w:instrText xml:space="preserve"> PAGEREF _Toc50456237 \h </w:instrText>
        </w:r>
      </w:ins>
      <w:r>
        <w:rPr>
          <w:noProof/>
          <w:webHidden/>
        </w:rPr>
      </w:r>
      <w:r>
        <w:rPr>
          <w:noProof/>
          <w:webHidden/>
        </w:rPr>
        <w:fldChar w:fldCharType="separate"/>
      </w:r>
      <w:ins w:id="10" w:author="Miranda, Brian R -FS" w:date="2020-09-08T11:17:00Z">
        <w:r>
          <w:rPr>
            <w:noProof/>
            <w:webHidden/>
          </w:rPr>
          <w:t>3</w:t>
        </w:r>
        <w:r>
          <w:rPr>
            <w:noProof/>
            <w:webHidden/>
          </w:rPr>
          <w:fldChar w:fldCharType="end"/>
        </w:r>
        <w:r w:rsidRPr="005B6980">
          <w:rPr>
            <w:rStyle w:val="Hyperlink"/>
            <w:noProof/>
          </w:rPr>
          <w:fldChar w:fldCharType="end"/>
        </w:r>
      </w:ins>
    </w:p>
    <w:p w14:paraId="6EB6300E" w14:textId="77777777" w:rsidR="00F51369" w:rsidRDefault="00F51369">
      <w:pPr>
        <w:pStyle w:val="TOC3"/>
        <w:tabs>
          <w:tab w:val="left" w:pos="1200"/>
          <w:tab w:val="right" w:leader="dot" w:pos="8976"/>
        </w:tabs>
        <w:rPr>
          <w:ins w:id="11" w:author="Miranda, Brian R -FS" w:date="2020-09-08T11:17:00Z"/>
          <w:rFonts w:eastAsiaTheme="minorEastAsia"/>
          <w:i w:val="0"/>
          <w:iCs w:val="0"/>
          <w:noProof/>
          <w:sz w:val="22"/>
          <w:szCs w:val="22"/>
        </w:rPr>
      </w:pPr>
      <w:ins w:id="1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"_Toc50456238"</w:instrText>
        </w:r>
        <w:r w:rsidRPr="005B6980">
          <w:rPr>
            <w:rStyle w:val="Hyperlink"/>
            <w:noProof/>
          </w:rPr>
          <w:instrText xml:space="preserve"> </w:instrText>
        </w:r>
        <w:r w:rsidRPr="005B6980">
          <w:rPr>
            <w:rStyle w:val="Hyperlink"/>
            <w:noProof/>
          </w:rPr>
          <w:fldChar w:fldCharType="separate"/>
        </w:r>
        <w:r w:rsidRPr="005B6980">
          <w:rPr>
            <w:rStyle w:val="Hyperlink"/>
            <w:noProof/>
          </w:rPr>
          <w:t>1.1.1</w:t>
        </w:r>
        <w:r>
          <w:rPr>
            <w:rFonts w:eastAsiaTheme="minorEastAsia"/>
            <w:i w:val="0"/>
            <w:iCs w:val="0"/>
            <w:noProof/>
            <w:sz w:val="22"/>
            <w:szCs w:val="22"/>
          </w:rPr>
          <w:tab/>
        </w:r>
        <w:r w:rsidRPr="005B6980">
          <w:rPr>
            <w:rStyle w:val="Hyperlink"/>
            <w:noProof/>
          </w:rPr>
          <w:t>Pathogen Presence</w:t>
        </w:r>
        <w:r>
          <w:rPr>
            <w:noProof/>
            <w:webHidden/>
          </w:rPr>
          <w:tab/>
        </w:r>
        <w:r>
          <w:rPr>
            <w:noProof/>
            <w:webHidden/>
          </w:rPr>
          <w:fldChar w:fldCharType="begin"/>
        </w:r>
        <w:r>
          <w:rPr>
            <w:noProof/>
            <w:webHidden/>
          </w:rPr>
          <w:instrText xml:space="preserve"> PAGEREF _Toc50456238 \h </w:instrText>
        </w:r>
      </w:ins>
      <w:r>
        <w:rPr>
          <w:noProof/>
          <w:webHidden/>
        </w:rPr>
      </w:r>
      <w:r>
        <w:rPr>
          <w:noProof/>
          <w:webHidden/>
        </w:rPr>
        <w:fldChar w:fldCharType="separate"/>
      </w:r>
      <w:ins w:id="13" w:author="Miranda, Brian R -FS" w:date="2020-09-08T11:17:00Z">
        <w:r>
          <w:rPr>
            <w:noProof/>
            <w:webHidden/>
          </w:rPr>
          <w:t>4</w:t>
        </w:r>
        <w:r>
          <w:rPr>
            <w:noProof/>
            <w:webHidden/>
          </w:rPr>
          <w:fldChar w:fldCharType="end"/>
        </w:r>
        <w:r w:rsidRPr="005B6980">
          <w:rPr>
            <w:rStyle w:val="Hyperlink"/>
            <w:noProof/>
          </w:rPr>
          <w:fldChar w:fldCharType="end"/>
        </w:r>
      </w:ins>
    </w:p>
    <w:p w14:paraId="5E5E6FE3" w14:textId="77777777" w:rsidR="00F51369" w:rsidRDefault="00F51369">
      <w:pPr>
        <w:pStyle w:val="TOC2"/>
        <w:rPr>
          <w:ins w:id="14" w:author="Miranda, Brian R -FS" w:date="2020-09-08T11:17:00Z"/>
          <w:rFonts w:eastAsiaTheme="minorEastAsia"/>
          <w:noProof/>
          <w:sz w:val="22"/>
          <w:szCs w:val="22"/>
        </w:rPr>
      </w:pPr>
      <w:ins w:id="1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"_Toc50456239"</w:instrText>
        </w:r>
        <w:r w:rsidRPr="005B6980">
          <w:rPr>
            <w:rStyle w:val="Hyperlink"/>
            <w:noProof/>
          </w:rPr>
          <w:instrText xml:space="preserve"> </w:instrText>
        </w:r>
        <w:r w:rsidRPr="005B6980">
          <w:rPr>
            <w:rStyle w:val="Hyperlink"/>
            <w:noProof/>
          </w:rPr>
          <w:fldChar w:fldCharType="separate"/>
        </w:r>
        <w:r w:rsidRPr="005B6980">
          <w:rPr>
            <w:rStyle w:val="Hyperlink"/>
            <w:noProof/>
          </w:rPr>
          <w:t>1.2</w:t>
        </w:r>
        <w:r>
          <w:rPr>
            <w:rFonts w:eastAsiaTheme="minorEastAsia"/>
            <w:noProof/>
            <w:sz w:val="22"/>
            <w:szCs w:val="22"/>
          </w:rPr>
          <w:tab/>
        </w:r>
        <w:r w:rsidRPr="005B6980">
          <w:rPr>
            <w:rStyle w:val="Hyperlink"/>
            <w:noProof/>
          </w:rPr>
          <w:t>Cell Transitions between Infection States</w:t>
        </w:r>
        <w:r>
          <w:rPr>
            <w:noProof/>
            <w:webHidden/>
          </w:rPr>
          <w:tab/>
        </w:r>
        <w:r>
          <w:rPr>
            <w:noProof/>
            <w:webHidden/>
          </w:rPr>
          <w:fldChar w:fldCharType="begin"/>
        </w:r>
        <w:r>
          <w:rPr>
            <w:noProof/>
            <w:webHidden/>
          </w:rPr>
          <w:instrText xml:space="preserve"> PAGEREF _Toc50456239 \h </w:instrText>
        </w:r>
      </w:ins>
      <w:r>
        <w:rPr>
          <w:noProof/>
          <w:webHidden/>
        </w:rPr>
      </w:r>
      <w:r>
        <w:rPr>
          <w:noProof/>
          <w:webHidden/>
        </w:rPr>
        <w:fldChar w:fldCharType="separate"/>
      </w:r>
      <w:ins w:id="16" w:author="Miranda, Brian R -FS" w:date="2020-09-08T11:17:00Z">
        <w:r>
          <w:rPr>
            <w:noProof/>
            <w:webHidden/>
          </w:rPr>
          <w:t>5</w:t>
        </w:r>
        <w:r>
          <w:rPr>
            <w:noProof/>
            <w:webHidden/>
          </w:rPr>
          <w:fldChar w:fldCharType="end"/>
        </w:r>
        <w:r w:rsidRPr="005B6980">
          <w:rPr>
            <w:rStyle w:val="Hyperlink"/>
            <w:noProof/>
          </w:rPr>
          <w:fldChar w:fldCharType="end"/>
        </w:r>
      </w:ins>
    </w:p>
    <w:p w14:paraId="67F73965" w14:textId="77777777" w:rsidR="00F51369" w:rsidRDefault="00F51369">
      <w:pPr>
        <w:pStyle w:val="TOC3"/>
        <w:tabs>
          <w:tab w:val="left" w:pos="1200"/>
          <w:tab w:val="right" w:leader="dot" w:pos="8976"/>
        </w:tabs>
        <w:rPr>
          <w:ins w:id="17" w:author="Miranda, Brian R -FS" w:date="2020-09-08T11:17:00Z"/>
          <w:rFonts w:eastAsiaTheme="minorEastAsia"/>
          <w:i w:val="0"/>
          <w:iCs w:val="0"/>
          <w:noProof/>
          <w:sz w:val="22"/>
          <w:szCs w:val="22"/>
        </w:rPr>
      </w:pPr>
      <w:ins w:id="1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"_Toc50456240"</w:instrText>
        </w:r>
        <w:r w:rsidRPr="005B6980">
          <w:rPr>
            <w:rStyle w:val="Hyperlink"/>
            <w:noProof/>
          </w:rPr>
          <w:instrText xml:space="preserve"> </w:instrText>
        </w:r>
        <w:r w:rsidRPr="005B6980">
          <w:rPr>
            <w:rStyle w:val="Hyperlink"/>
            <w:noProof/>
          </w:rPr>
          <w:fldChar w:fldCharType="separate"/>
        </w:r>
        <w:r w:rsidRPr="005B6980">
          <w:rPr>
            <w:rStyle w:val="Hyperlink"/>
            <w:noProof/>
          </w:rPr>
          <w:t>1.2.1</w:t>
        </w:r>
        <w:r>
          <w:rPr>
            <w:rFonts w:eastAsiaTheme="minorEastAsia"/>
            <w:i w:val="0"/>
            <w:iCs w:val="0"/>
            <w:noProof/>
            <w:sz w:val="22"/>
            <w:szCs w:val="22"/>
          </w:rPr>
          <w:tab/>
        </w:r>
        <w:r w:rsidRPr="005B6980">
          <w:rPr>
            <w:rStyle w:val="Hyperlink"/>
            <w:noProof/>
          </w:rPr>
          <w:t>Susceptible (S) Cells</w:t>
        </w:r>
        <w:r>
          <w:rPr>
            <w:noProof/>
            <w:webHidden/>
          </w:rPr>
          <w:tab/>
        </w:r>
        <w:r>
          <w:rPr>
            <w:noProof/>
            <w:webHidden/>
          </w:rPr>
          <w:fldChar w:fldCharType="begin"/>
        </w:r>
        <w:r>
          <w:rPr>
            <w:noProof/>
            <w:webHidden/>
          </w:rPr>
          <w:instrText xml:space="preserve"> PAGEREF _Toc50456240 \h </w:instrText>
        </w:r>
      </w:ins>
      <w:r>
        <w:rPr>
          <w:noProof/>
          <w:webHidden/>
        </w:rPr>
      </w:r>
      <w:r>
        <w:rPr>
          <w:noProof/>
          <w:webHidden/>
        </w:rPr>
        <w:fldChar w:fldCharType="separate"/>
      </w:r>
      <w:ins w:id="19" w:author="Miranda, Brian R -FS" w:date="2020-09-08T11:17:00Z">
        <w:r>
          <w:rPr>
            <w:noProof/>
            <w:webHidden/>
          </w:rPr>
          <w:t>5</w:t>
        </w:r>
        <w:r>
          <w:rPr>
            <w:noProof/>
            <w:webHidden/>
          </w:rPr>
          <w:fldChar w:fldCharType="end"/>
        </w:r>
        <w:r w:rsidRPr="005B6980">
          <w:rPr>
            <w:rStyle w:val="Hyperlink"/>
            <w:noProof/>
          </w:rPr>
          <w:fldChar w:fldCharType="end"/>
        </w:r>
      </w:ins>
    </w:p>
    <w:p w14:paraId="1261C10B" w14:textId="77777777" w:rsidR="00F51369" w:rsidRDefault="00F51369">
      <w:pPr>
        <w:pStyle w:val="TOC3"/>
        <w:tabs>
          <w:tab w:val="left" w:pos="1200"/>
          <w:tab w:val="right" w:leader="dot" w:pos="8976"/>
        </w:tabs>
        <w:rPr>
          <w:ins w:id="20" w:author="Miranda, Brian R -FS" w:date="2020-09-08T11:17:00Z"/>
          <w:rFonts w:eastAsiaTheme="minorEastAsia"/>
          <w:i w:val="0"/>
          <w:iCs w:val="0"/>
          <w:noProof/>
          <w:sz w:val="22"/>
          <w:szCs w:val="22"/>
        </w:rPr>
      </w:pPr>
      <w:ins w:id="2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"_Toc50456241"</w:instrText>
        </w:r>
        <w:r w:rsidRPr="005B6980">
          <w:rPr>
            <w:rStyle w:val="Hyperlink"/>
            <w:noProof/>
          </w:rPr>
          <w:instrText xml:space="preserve"> </w:instrText>
        </w:r>
        <w:r w:rsidRPr="005B6980">
          <w:rPr>
            <w:rStyle w:val="Hyperlink"/>
            <w:noProof/>
          </w:rPr>
          <w:fldChar w:fldCharType="separate"/>
        </w:r>
        <w:r w:rsidRPr="005B6980">
          <w:rPr>
            <w:rStyle w:val="Hyperlink"/>
            <w:noProof/>
          </w:rPr>
          <w:t>1.2.2</w:t>
        </w:r>
        <w:r>
          <w:rPr>
            <w:rFonts w:eastAsiaTheme="minorEastAsia"/>
            <w:i w:val="0"/>
            <w:iCs w:val="0"/>
            <w:noProof/>
            <w:sz w:val="22"/>
            <w:szCs w:val="22"/>
          </w:rPr>
          <w:tab/>
        </w:r>
        <w:r w:rsidRPr="005B6980">
          <w:rPr>
            <w:rStyle w:val="Hyperlink"/>
            <w:noProof/>
          </w:rPr>
          <w:t>Infected (I) Cells</w:t>
        </w:r>
        <w:r>
          <w:rPr>
            <w:noProof/>
            <w:webHidden/>
          </w:rPr>
          <w:tab/>
        </w:r>
        <w:r>
          <w:rPr>
            <w:noProof/>
            <w:webHidden/>
          </w:rPr>
          <w:fldChar w:fldCharType="begin"/>
        </w:r>
        <w:r>
          <w:rPr>
            <w:noProof/>
            <w:webHidden/>
          </w:rPr>
          <w:instrText xml:space="preserve"> PAGEREF _Toc50456241 \h </w:instrText>
        </w:r>
      </w:ins>
      <w:r>
        <w:rPr>
          <w:noProof/>
          <w:webHidden/>
        </w:rPr>
      </w:r>
      <w:r>
        <w:rPr>
          <w:noProof/>
          <w:webHidden/>
        </w:rPr>
        <w:fldChar w:fldCharType="separate"/>
      </w:r>
      <w:ins w:id="22" w:author="Miranda, Brian R -FS" w:date="2020-09-08T11:17:00Z">
        <w:r>
          <w:rPr>
            <w:noProof/>
            <w:webHidden/>
          </w:rPr>
          <w:t>8</w:t>
        </w:r>
        <w:r>
          <w:rPr>
            <w:noProof/>
            <w:webHidden/>
          </w:rPr>
          <w:fldChar w:fldCharType="end"/>
        </w:r>
        <w:r w:rsidRPr="005B6980">
          <w:rPr>
            <w:rStyle w:val="Hyperlink"/>
            <w:noProof/>
          </w:rPr>
          <w:fldChar w:fldCharType="end"/>
        </w:r>
      </w:ins>
    </w:p>
    <w:p w14:paraId="4B37854F" w14:textId="77777777" w:rsidR="00F51369" w:rsidRDefault="00F51369">
      <w:pPr>
        <w:pStyle w:val="TOC3"/>
        <w:tabs>
          <w:tab w:val="left" w:pos="1200"/>
          <w:tab w:val="right" w:leader="dot" w:pos="8976"/>
        </w:tabs>
        <w:rPr>
          <w:ins w:id="23" w:author="Miranda, Brian R -FS" w:date="2020-09-08T11:17:00Z"/>
          <w:rFonts w:eastAsiaTheme="minorEastAsia"/>
          <w:i w:val="0"/>
          <w:iCs w:val="0"/>
          <w:noProof/>
          <w:sz w:val="22"/>
          <w:szCs w:val="22"/>
        </w:rPr>
      </w:pPr>
      <w:ins w:id="2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"_Toc50456242"</w:instrText>
        </w:r>
        <w:r w:rsidRPr="005B6980">
          <w:rPr>
            <w:rStyle w:val="Hyperlink"/>
            <w:noProof/>
          </w:rPr>
          <w:instrText xml:space="preserve"> </w:instrText>
        </w:r>
        <w:r w:rsidRPr="005B6980">
          <w:rPr>
            <w:rStyle w:val="Hyperlink"/>
            <w:noProof/>
          </w:rPr>
          <w:fldChar w:fldCharType="separate"/>
        </w:r>
        <w:r w:rsidRPr="005B6980">
          <w:rPr>
            <w:rStyle w:val="Hyperlink"/>
            <w:noProof/>
          </w:rPr>
          <w:t>1.2.3</w:t>
        </w:r>
        <w:r>
          <w:rPr>
            <w:rFonts w:eastAsiaTheme="minorEastAsia"/>
            <w:i w:val="0"/>
            <w:iCs w:val="0"/>
            <w:noProof/>
            <w:sz w:val="22"/>
            <w:szCs w:val="22"/>
          </w:rPr>
          <w:tab/>
        </w:r>
        <w:r w:rsidRPr="005B6980">
          <w:rPr>
            <w:rStyle w:val="Hyperlink"/>
            <w:noProof/>
          </w:rPr>
          <w:t>Diseased (D) Cells</w:t>
        </w:r>
        <w:r>
          <w:rPr>
            <w:noProof/>
            <w:webHidden/>
          </w:rPr>
          <w:tab/>
        </w:r>
        <w:r>
          <w:rPr>
            <w:noProof/>
            <w:webHidden/>
          </w:rPr>
          <w:fldChar w:fldCharType="begin"/>
        </w:r>
        <w:r>
          <w:rPr>
            <w:noProof/>
            <w:webHidden/>
          </w:rPr>
          <w:instrText xml:space="preserve"> PAGEREF _Toc50456242 \h </w:instrText>
        </w:r>
      </w:ins>
      <w:r>
        <w:rPr>
          <w:noProof/>
          <w:webHidden/>
        </w:rPr>
      </w:r>
      <w:r>
        <w:rPr>
          <w:noProof/>
          <w:webHidden/>
        </w:rPr>
        <w:fldChar w:fldCharType="separate"/>
      </w:r>
      <w:ins w:id="25" w:author="Miranda, Brian R -FS" w:date="2020-09-08T11:17:00Z">
        <w:r>
          <w:rPr>
            <w:noProof/>
            <w:webHidden/>
          </w:rPr>
          <w:t>9</w:t>
        </w:r>
        <w:r>
          <w:rPr>
            <w:noProof/>
            <w:webHidden/>
          </w:rPr>
          <w:fldChar w:fldCharType="end"/>
        </w:r>
        <w:r w:rsidRPr="005B6980">
          <w:rPr>
            <w:rStyle w:val="Hyperlink"/>
            <w:noProof/>
          </w:rPr>
          <w:fldChar w:fldCharType="end"/>
        </w:r>
      </w:ins>
    </w:p>
    <w:p w14:paraId="2C01F806" w14:textId="77777777" w:rsidR="00F51369" w:rsidRDefault="00F51369">
      <w:pPr>
        <w:pStyle w:val="TOC2"/>
        <w:rPr>
          <w:ins w:id="26" w:author="Miranda, Brian R -FS" w:date="2020-09-08T11:17:00Z"/>
          <w:rFonts w:eastAsiaTheme="minorEastAsia"/>
          <w:noProof/>
          <w:sz w:val="22"/>
          <w:szCs w:val="22"/>
        </w:rPr>
      </w:pPr>
      <w:ins w:id="2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"_Toc50456243"</w:instrText>
        </w:r>
        <w:r w:rsidRPr="005B6980">
          <w:rPr>
            <w:rStyle w:val="Hyperlink"/>
            <w:noProof/>
          </w:rPr>
          <w:instrText xml:space="preserve"> </w:instrText>
        </w:r>
        <w:r w:rsidRPr="005B6980">
          <w:rPr>
            <w:rStyle w:val="Hyperlink"/>
            <w:noProof/>
          </w:rPr>
          <w:fldChar w:fldCharType="separate"/>
        </w:r>
        <w:r w:rsidRPr="005B6980">
          <w:rPr>
            <w:rStyle w:val="Hyperlink"/>
            <w:noProof/>
          </w:rPr>
          <w:t>1.3</w:t>
        </w:r>
        <w:r>
          <w:rPr>
            <w:rFonts w:eastAsiaTheme="minorEastAsia"/>
            <w:noProof/>
            <w:sz w:val="22"/>
            <w:szCs w:val="22"/>
          </w:rPr>
          <w:tab/>
        </w:r>
        <w:r w:rsidRPr="005B6980">
          <w:rPr>
            <w:rStyle w:val="Hyperlink"/>
            <w:noProof/>
          </w:rPr>
          <w:t>Damage</w:t>
        </w:r>
        <w:r>
          <w:rPr>
            <w:noProof/>
            <w:webHidden/>
          </w:rPr>
          <w:tab/>
        </w:r>
        <w:r>
          <w:rPr>
            <w:noProof/>
            <w:webHidden/>
          </w:rPr>
          <w:fldChar w:fldCharType="begin"/>
        </w:r>
        <w:r>
          <w:rPr>
            <w:noProof/>
            <w:webHidden/>
          </w:rPr>
          <w:instrText xml:space="preserve"> PAGEREF _Toc50456243 \h </w:instrText>
        </w:r>
      </w:ins>
      <w:r>
        <w:rPr>
          <w:noProof/>
          <w:webHidden/>
        </w:rPr>
      </w:r>
      <w:r>
        <w:rPr>
          <w:noProof/>
          <w:webHidden/>
        </w:rPr>
        <w:fldChar w:fldCharType="separate"/>
      </w:r>
      <w:ins w:id="28" w:author="Miranda, Brian R -FS" w:date="2020-09-08T11:17:00Z">
        <w:r>
          <w:rPr>
            <w:noProof/>
            <w:webHidden/>
          </w:rPr>
          <w:t>10</w:t>
        </w:r>
        <w:r>
          <w:rPr>
            <w:noProof/>
            <w:webHidden/>
          </w:rPr>
          <w:fldChar w:fldCharType="end"/>
        </w:r>
        <w:r w:rsidRPr="005B6980">
          <w:rPr>
            <w:rStyle w:val="Hyperlink"/>
            <w:noProof/>
          </w:rPr>
          <w:fldChar w:fldCharType="end"/>
        </w:r>
      </w:ins>
    </w:p>
    <w:p w14:paraId="6294CD3A" w14:textId="77777777" w:rsidR="00F51369" w:rsidRDefault="00F51369">
      <w:pPr>
        <w:pStyle w:val="TOC2"/>
        <w:rPr>
          <w:ins w:id="29" w:author="Miranda, Brian R -FS" w:date="2020-09-08T11:17:00Z"/>
          <w:rFonts w:eastAsiaTheme="minorEastAsia"/>
          <w:noProof/>
          <w:sz w:val="22"/>
          <w:szCs w:val="22"/>
        </w:rPr>
      </w:pPr>
      <w:ins w:id="3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"_Toc50456244"</w:instrText>
        </w:r>
        <w:r w:rsidRPr="005B6980">
          <w:rPr>
            <w:rStyle w:val="Hyperlink"/>
            <w:noProof/>
          </w:rPr>
          <w:instrText xml:space="preserve"> </w:instrText>
        </w:r>
        <w:r w:rsidRPr="005B6980">
          <w:rPr>
            <w:rStyle w:val="Hyperlink"/>
            <w:noProof/>
          </w:rPr>
          <w:fldChar w:fldCharType="separate"/>
        </w:r>
        <w:r w:rsidRPr="005B6980">
          <w:rPr>
            <w:rStyle w:val="Hyperlink"/>
            <w:noProof/>
          </w:rPr>
          <w:t>1.4</w:t>
        </w:r>
        <w:r>
          <w:rPr>
            <w:rFonts w:eastAsiaTheme="minorEastAsia"/>
            <w:noProof/>
            <w:sz w:val="22"/>
            <w:szCs w:val="22"/>
          </w:rPr>
          <w:tab/>
        </w:r>
        <w:r w:rsidRPr="005B6980">
          <w:rPr>
            <w:rStyle w:val="Hyperlink"/>
            <w:noProof/>
          </w:rPr>
          <w:t>Major Releases</w:t>
        </w:r>
        <w:r>
          <w:rPr>
            <w:noProof/>
            <w:webHidden/>
          </w:rPr>
          <w:tab/>
        </w:r>
        <w:r>
          <w:rPr>
            <w:noProof/>
            <w:webHidden/>
          </w:rPr>
          <w:fldChar w:fldCharType="begin"/>
        </w:r>
        <w:r>
          <w:rPr>
            <w:noProof/>
            <w:webHidden/>
          </w:rPr>
          <w:instrText xml:space="preserve"> PAGEREF _Toc50456244 \h </w:instrText>
        </w:r>
      </w:ins>
      <w:r>
        <w:rPr>
          <w:noProof/>
          <w:webHidden/>
        </w:rPr>
      </w:r>
      <w:r>
        <w:rPr>
          <w:noProof/>
          <w:webHidden/>
        </w:rPr>
        <w:fldChar w:fldCharType="separate"/>
      </w:r>
      <w:ins w:id="31" w:author="Miranda, Brian R -FS" w:date="2020-09-08T11:17:00Z">
        <w:r>
          <w:rPr>
            <w:noProof/>
            <w:webHidden/>
          </w:rPr>
          <w:t>11</w:t>
        </w:r>
        <w:r>
          <w:rPr>
            <w:noProof/>
            <w:webHidden/>
          </w:rPr>
          <w:fldChar w:fldCharType="end"/>
        </w:r>
        <w:r w:rsidRPr="005B6980">
          <w:rPr>
            <w:rStyle w:val="Hyperlink"/>
            <w:noProof/>
          </w:rPr>
          <w:fldChar w:fldCharType="end"/>
        </w:r>
      </w:ins>
    </w:p>
    <w:p w14:paraId="01921C1E" w14:textId="77777777" w:rsidR="00F51369" w:rsidRDefault="00F51369">
      <w:pPr>
        <w:pStyle w:val="TOC2"/>
        <w:rPr>
          <w:ins w:id="32" w:author="Miranda, Brian R -FS" w:date="2020-09-08T11:17:00Z"/>
          <w:rFonts w:eastAsiaTheme="minorEastAsia"/>
          <w:noProof/>
          <w:sz w:val="22"/>
          <w:szCs w:val="22"/>
        </w:rPr>
      </w:pPr>
      <w:ins w:id="3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"_Toc50456245"</w:instrText>
        </w:r>
        <w:r w:rsidRPr="005B6980">
          <w:rPr>
            <w:rStyle w:val="Hyperlink"/>
            <w:noProof/>
          </w:rPr>
          <w:instrText xml:space="preserve"> </w:instrText>
        </w:r>
        <w:r w:rsidRPr="005B6980">
          <w:rPr>
            <w:rStyle w:val="Hyperlink"/>
            <w:noProof/>
          </w:rPr>
          <w:fldChar w:fldCharType="separate"/>
        </w:r>
        <w:r w:rsidRPr="005B6980">
          <w:rPr>
            <w:rStyle w:val="Hyperlink"/>
            <w:noProof/>
          </w:rPr>
          <w:t>1.5</w:t>
        </w:r>
        <w:r>
          <w:rPr>
            <w:rFonts w:eastAsiaTheme="minorEastAsia"/>
            <w:noProof/>
            <w:sz w:val="22"/>
            <w:szCs w:val="22"/>
          </w:rPr>
          <w:tab/>
        </w:r>
        <w:r w:rsidRPr="005B6980">
          <w:rPr>
            <w:rStyle w:val="Hyperlink"/>
            <w:noProof/>
          </w:rPr>
          <w:t>Minor Releases</w:t>
        </w:r>
        <w:r>
          <w:rPr>
            <w:noProof/>
            <w:webHidden/>
          </w:rPr>
          <w:tab/>
        </w:r>
        <w:r>
          <w:rPr>
            <w:noProof/>
            <w:webHidden/>
          </w:rPr>
          <w:fldChar w:fldCharType="begin"/>
        </w:r>
        <w:r>
          <w:rPr>
            <w:noProof/>
            <w:webHidden/>
          </w:rPr>
          <w:instrText xml:space="preserve"> PAGEREF _Toc50456245 \h </w:instrText>
        </w:r>
      </w:ins>
      <w:r>
        <w:rPr>
          <w:noProof/>
          <w:webHidden/>
        </w:rPr>
      </w:r>
      <w:r>
        <w:rPr>
          <w:noProof/>
          <w:webHidden/>
        </w:rPr>
        <w:fldChar w:fldCharType="separate"/>
      </w:r>
      <w:ins w:id="34" w:author="Miranda, Brian R -FS" w:date="2020-09-08T11:17:00Z">
        <w:r>
          <w:rPr>
            <w:noProof/>
            <w:webHidden/>
          </w:rPr>
          <w:t>11</w:t>
        </w:r>
        <w:r>
          <w:rPr>
            <w:noProof/>
            <w:webHidden/>
          </w:rPr>
          <w:fldChar w:fldCharType="end"/>
        </w:r>
        <w:r w:rsidRPr="005B6980">
          <w:rPr>
            <w:rStyle w:val="Hyperlink"/>
            <w:noProof/>
          </w:rPr>
          <w:fldChar w:fldCharType="end"/>
        </w:r>
      </w:ins>
    </w:p>
    <w:p w14:paraId="5D4D498B" w14:textId="77777777" w:rsidR="00F51369" w:rsidRDefault="00F51369">
      <w:pPr>
        <w:pStyle w:val="TOC2"/>
        <w:rPr>
          <w:ins w:id="35" w:author="Miranda, Brian R -FS" w:date="2020-09-08T11:17:00Z"/>
          <w:rFonts w:eastAsiaTheme="minorEastAsia"/>
          <w:noProof/>
          <w:sz w:val="22"/>
          <w:szCs w:val="22"/>
        </w:rPr>
      </w:pPr>
      <w:ins w:id="3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"_Toc50456246"</w:instrText>
        </w:r>
        <w:r w:rsidRPr="005B6980">
          <w:rPr>
            <w:rStyle w:val="Hyperlink"/>
            <w:noProof/>
          </w:rPr>
          <w:instrText xml:space="preserve"> </w:instrText>
        </w:r>
        <w:r w:rsidRPr="005B6980">
          <w:rPr>
            <w:rStyle w:val="Hyperlink"/>
            <w:noProof/>
          </w:rPr>
          <w:fldChar w:fldCharType="separate"/>
        </w:r>
        <w:r w:rsidRPr="005B6980">
          <w:rPr>
            <w:rStyle w:val="Hyperlink"/>
            <w:noProof/>
          </w:rPr>
          <w:t>1.6</w:t>
        </w:r>
        <w:r>
          <w:rPr>
            <w:rFonts w:eastAsiaTheme="minorEastAsia"/>
            <w:noProof/>
            <w:sz w:val="22"/>
            <w:szCs w:val="22"/>
          </w:rPr>
          <w:tab/>
        </w:r>
        <w:r w:rsidRPr="005B6980">
          <w:rPr>
            <w:rStyle w:val="Hyperlink"/>
            <w:noProof/>
          </w:rPr>
          <w:t>References</w:t>
        </w:r>
        <w:r>
          <w:rPr>
            <w:noProof/>
            <w:webHidden/>
          </w:rPr>
          <w:tab/>
        </w:r>
        <w:r>
          <w:rPr>
            <w:noProof/>
            <w:webHidden/>
          </w:rPr>
          <w:fldChar w:fldCharType="begin"/>
        </w:r>
        <w:r>
          <w:rPr>
            <w:noProof/>
            <w:webHidden/>
          </w:rPr>
          <w:instrText xml:space="preserve"> PAGEREF _Toc50456246 \h </w:instrText>
        </w:r>
      </w:ins>
      <w:r>
        <w:rPr>
          <w:noProof/>
          <w:webHidden/>
        </w:rPr>
      </w:r>
      <w:r>
        <w:rPr>
          <w:noProof/>
          <w:webHidden/>
        </w:rPr>
        <w:fldChar w:fldCharType="separate"/>
      </w:r>
      <w:ins w:id="37" w:author="Miranda, Brian R -FS" w:date="2020-09-08T11:17:00Z">
        <w:r>
          <w:rPr>
            <w:noProof/>
            <w:webHidden/>
          </w:rPr>
          <w:t>11</w:t>
        </w:r>
        <w:r>
          <w:rPr>
            <w:noProof/>
            <w:webHidden/>
          </w:rPr>
          <w:fldChar w:fldCharType="end"/>
        </w:r>
        <w:r w:rsidRPr="005B6980">
          <w:rPr>
            <w:rStyle w:val="Hyperlink"/>
            <w:noProof/>
          </w:rPr>
          <w:fldChar w:fldCharType="end"/>
        </w:r>
      </w:ins>
    </w:p>
    <w:p w14:paraId="790B3E7F" w14:textId="77777777" w:rsidR="00F51369" w:rsidRDefault="00F51369">
      <w:pPr>
        <w:pStyle w:val="TOC2"/>
        <w:rPr>
          <w:ins w:id="38" w:author="Miranda, Brian R -FS" w:date="2020-09-08T11:17:00Z"/>
          <w:rFonts w:eastAsiaTheme="minorEastAsia"/>
          <w:noProof/>
          <w:sz w:val="22"/>
          <w:szCs w:val="22"/>
        </w:rPr>
      </w:pPr>
      <w:ins w:id="3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"_Toc50456247"</w:instrText>
        </w:r>
        <w:r w:rsidRPr="005B6980">
          <w:rPr>
            <w:rStyle w:val="Hyperlink"/>
            <w:noProof/>
          </w:rPr>
          <w:instrText xml:space="preserve"> </w:instrText>
        </w:r>
        <w:r w:rsidRPr="005B6980">
          <w:rPr>
            <w:rStyle w:val="Hyperlink"/>
            <w:noProof/>
          </w:rPr>
          <w:fldChar w:fldCharType="separate"/>
        </w:r>
        <w:r w:rsidRPr="005B6980">
          <w:rPr>
            <w:rStyle w:val="Hyperlink"/>
            <w:noProof/>
          </w:rPr>
          <w:t>1.7</w:t>
        </w:r>
        <w:r>
          <w:rPr>
            <w:rFonts w:eastAsiaTheme="minorEastAsia"/>
            <w:noProof/>
            <w:sz w:val="22"/>
            <w:szCs w:val="22"/>
          </w:rPr>
          <w:tab/>
        </w:r>
        <w:r w:rsidRPr="005B6980">
          <w:rPr>
            <w:rStyle w:val="Hyperlink"/>
            <w:noProof/>
          </w:rPr>
          <w:t>Acknowledgements</w:t>
        </w:r>
        <w:r>
          <w:rPr>
            <w:noProof/>
            <w:webHidden/>
          </w:rPr>
          <w:tab/>
        </w:r>
        <w:r>
          <w:rPr>
            <w:noProof/>
            <w:webHidden/>
          </w:rPr>
          <w:fldChar w:fldCharType="begin"/>
        </w:r>
        <w:r>
          <w:rPr>
            <w:noProof/>
            <w:webHidden/>
          </w:rPr>
          <w:instrText xml:space="preserve"> PAGEREF _Toc50456247 \h </w:instrText>
        </w:r>
      </w:ins>
      <w:r>
        <w:rPr>
          <w:noProof/>
          <w:webHidden/>
        </w:rPr>
      </w:r>
      <w:r>
        <w:rPr>
          <w:noProof/>
          <w:webHidden/>
        </w:rPr>
        <w:fldChar w:fldCharType="separate"/>
      </w:r>
      <w:ins w:id="40" w:author="Miranda, Brian R -FS" w:date="2020-09-08T11:17:00Z">
        <w:r>
          <w:rPr>
            <w:noProof/>
            <w:webHidden/>
          </w:rPr>
          <w:t>11</w:t>
        </w:r>
        <w:r>
          <w:rPr>
            <w:noProof/>
            <w:webHidden/>
          </w:rPr>
          <w:fldChar w:fldCharType="end"/>
        </w:r>
        <w:r w:rsidRPr="005B6980">
          <w:rPr>
            <w:rStyle w:val="Hyperlink"/>
            <w:noProof/>
          </w:rPr>
          <w:fldChar w:fldCharType="end"/>
        </w:r>
      </w:ins>
    </w:p>
    <w:p w14:paraId="3F69941C" w14:textId="77777777" w:rsidR="00F51369" w:rsidRDefault="00F51369">
      <w:pPr>
        <w:pStyle w:val="TOC1"/>
        <w:tabs>
          <w:tab w:val="left" w:pos="480"/>
          <w:tab w:val="right" w:leader="dot" w:pos="8976"/>
        </w:tabs>
        <w:rPr>
          <w:ins w:id="41" w:author="Miranda, Brian R -FS" w:date="2020-09-08T11:17:00Z"/>
          <w:rFonts w:eastAsiaTheme="minorEastAsia"/>
          <w:b w:val="0"/>
          <w:bCs w:val="0"/>
          <w:caps w:val="0"/>
          <w:noProof/>
          <w:sz w:val="22"/>
          <w:szCs w:val="22"/>
        </w:rPr>
      </w:pPr>
      <w:ins w:id="4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"_Toc50456248"</w:instrText>
        </w:r>
        <w:r w:rsidRPr="005B6980">
          <w:rPr>
            <w:rStyle w:val="Hyperlink"/>
            <w:noProof/>
          </w:rPr>
          <w:instrText xml:space="preserve"> </w:instrText>
        </w:r>
        <w:r w:rsidRPr="005B6980">
          <w:rPr>
            <w:rStyle w:val="Hyperlink"/>
            <w:noProof/>
          </w:rPr>
          <w:fldChar w:fldCharType="separate"/>
        </w:r>
        <w:r w:rsidRPr="005B6980">
          <w:rPr>
            <w:rStyle w:val="Hyperlink"/>
            <w:noProof/>
          </w:rPr>
          <w:t>2</w:t>
        </w:r>
        <w:r>
          <w:rPr>
            <w:rFonts w:eastAsiaTheme="minorEastAsia"/>
            <w:b w:val="0"/>
            <w:bCs w:val="0"/>
            <w:caps w:val="0"/>
            <w:noProof/>
            <w:sz w:val="22"/>
            <w:szCs w:val="22"/>
          </w:rPr>
          <w:tab/>
        </w:r>
        <w:r w:rsidRPr="005B6980">
          <w:rPr>
            <w:rStyle w:val="Hyperlink"/>
            <w:noProof/>
          </w:rPr>
          <w:t>Input File</w:t>
        </w:r>
        <w:r>
          <w:rPr>
            <w:noProof/>
            <w:webHidden/>
          </w:rPr>
          <w:tab/>
        </w:r>
        <w:r>
          <w:rPr>
            <w:noProof/>
            <w:webHidden/>
          </w:rPr>
          <w:fldChar w:fldCharType="begin"/>
        </w:r>
        <w:r>
          <w:rPr>
            <w:noProof/>
            <w:webHidden/>
          </w:rPr>
          <w:instrText xml:space="preserve"> PAGEREF _Toc50456248 \h </w:instrText>
        </w:r>
      </w:ins>
      <w:r>
        <w:rPr>
          <w:noProof/>
          <w:webHidden/>
        </w:rPr>
      </w:r>
      <w:r>
        <w:rPr>
          <w:noProof/>
          <w:webHidden/>
        </w:rPr>
        <w:fldChar w:fldCharType="separate"/>
      </w:r>
      <w:ins w:id="43" w:author="Miranda, Brian R -FS" w:date="2020-09-08T11:17:00Z">
        <w:r>
          <w:rPr>
            <w:noProof/>
            <w:webHidden/>
          </w:rPr>
          <w:t>12</w:t>
        </w:r>
        <w:r>
          <w:rPr>
            <w:noProof/>
            <w:webHidden/>
          </w:rPr>
          <w:fldChar w:fldCharType="end"/>
        </w:r>
        <w:r w:rsidRPr="005B6980">
          <w:rPr>
            <w:rStyle w:val="Hyperlink"/>
            <w:noProof/>
          </w:rPr>
          <w:fldChar w:fldCharType="end"/>
        </w:r>
      </w:ins>
    </w:p>
    <w:p w14:paraId="5063C752" w14:textId="77777777" w:rsidR="00F51369" w:rsidRDefault="00F51369">
      <w:pPr>
        <w:pStyle w:val="TOC2"/>
        <w:rPr>
          <w:ins w:id="44" w:author="Miranda, Brian R -FS" w:date="2020-09-08T11:17:00Z"/>
          <w:rFonts w:eastAsiaTheme="minorEastAsia"/>
          <w:noProof/>
          <w:sz w:val="22"/>
          <w:szCs w:val="22"/>
        </w:rPr>
      </w:pPr>
      <w:ins w:id="4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"_Toc50456249"</w:instrText>
        </w:r>
        <w:r w:rsidRPr="005B6980">
          <w:rPr>
            <w:rStyle w:val="Hyperlink"/>
            <w:noProof/>
          </w:rPr>
          <w:instrText xml:space="preserve"> </w:instrText>
        </w:r>
        <w:r w:rsidRPr="005B6980">
          <w:rPr>
            <w:rStyle w:val="Hyperlink"/>
            <w:noProof/>
          </w:rPr>
          <w:fldChar w:fldCharType="separate"/>
        </w:r>
        <w:r w:rsidRPr="005B6980">
          <w:rPr>
            <w:rStyle w:val="Hyperlink"/>
            <w:noProof/>
          </w:rPr>
          <w:t>2.1</w:t>
        </w:r>
        <w:r>
          <w:rPr>
            <w:rFonts w:eastAsiaTheme="minorEastAsia"/>
            <w:noProof/>
            <w:sz w:val="22"/>
            <w:szCs w:val="22"/>
          </w:rPr>
          <w:tab/>
        </w:r>
        <w:r w:rsidRPr="005B6980">
          <w:rPr>
            <w:rStyle w:val="Hyperlink"/>
            <w:noProof/>
          </w:rPr>
          <w:t>LandisData</w:t>
        </w:r>
        <w:r>
          <w:rPr>
            <w:noProof/>
            <w:webHidden/>
          </w:rPr>
          <w:tab/>
        </w:r>
        <w:r>
          <w:rPr>
            <w:noProof/>
            <w:webHidden/>
          </w:rPr>
          <w:fldChar w:fldCharType="begin"/>
        </w:r>
        <w:r>
          <w:rPr>
            <w:noProof/>
            <w:webHidden/>
          </w:rPr>
          <w:instrText xml:space="preserve"> PAGEREF _Toc50456249 \h </w:instrText>
        </w:r>
      </w:ins>
      <w:r>
        <w:rPr>
          <w:noProof/>
          <w:webHidden/>
        </w:rPr>
      </w:r>
      <w:r>
        <w:rPr>
          <w:noProof/>
          <w:webHidden/>
        </w:rPr>
        <w:fldChar w:fldCharType="separate"/>
      </w:r>
      <w:ins w:id="46" w:author="Miranda, Brian R -FS" w:date="2020-09-08T11:17:00Z">
        <w:r>
          <w:rPr>
            <w:noProof/>
            <w:webHidden/>
          </w:rPr>
          <w:t>12</w:t>
        </w:r>
        <w:r>
          <w:rPr>
            <w:noProof/>
            <w:webHidden/>
          </w:rPr>
          <w:fldChar w:fldCharType="end"/>
        </w:r>
        <w:r w:rsidRPr="005B6980">
          <w:rPr>
            <w:rStyle w:val="Hyperlink"/>
            <w:noProof/>
          </w:rPr>
          <w:fldChar w:fldCharType="end"/>
        </w:r>
      </w:ins>
    </w:p>
    <w:p w14:paraId="1EE263C4" w14:textId="77777777" w:rsidR="00F51369" w:rsidRDefault="00F51369">
      <w:pPr>
        <w:pStyle w:val="TOC2"/>
        <w:rPr>
          <w:ins w:id="47" w:author="Miranda, Brian R -FS" w:date="2020-09-08T11:17:00Z"/>
          <w:rFonts w:eastAsiaTheme="minorEastAsia"/>
          <w:noProof/>
          <w:sz w:val="22"/>
          <w:szCs w:val="22"/>
        </w:rPr>
      </w:pPr>
      <w:ins w:id="4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"_Toc50456250"</w:instrText>
        </w:r>
        <w:r w:rsidRPr="005B6980">
          <w:rPr>
            <w:rStyle w:val="Hyperlink"/>
            <w:noProof/>
          </w:rPr>
          <w:instrText xml:space="preserve"> </w:instrText>
        </w:r>
        <w:r w:rsidRPr="005B6980">
          <w:rPr>
            <w:rStyle w:val="Hyperlink"/>
            <w:noProof/>
          </w:rPr>
          <w:fldChar w:fldCharType="separate"/>
        </w:r>
        <w:r w:rsidRPr="005B6980">
          <w:rPr>
            <w:rStyle w:val="Hyperlink"/>
            <w:noProof/>
          </w:rPr>
          <w:t>2.2</w:t>
        </w:r>
        <w:r>
          <w:rPr>
            <w:rFonts w:eastAsiaTheme="minorEastAsia"/>
            <w:noProof/>
            <w:sz w:val="22"/>
            <w:szCs w:val="22"/>
          </w:rPr>
          <w:tab/>
        </w:r>
        <w:r w:rsidRPr="005B6980">
          <w:rPr>
            <w:rStyle w:val="Hyperlink"/>
            <w:noProof/>
          </w:rPr>
          <w:t>Timestep</w:t>
        </w:r>
        <w:r>
          <w:rPr>
            <w:noProof/>
            <w:webHidden/>
          </w:rPr>
          <w:tab/>
        </w:r>
        <w:r>
          <w:rPr>
            <w:noProof/>
            <w:webHidden/>
          </w:rPr>
          <w:fldChar w:fldCharType="begin"/>
        </w:r>
        <w:r>
          <w:rPr>
            <w:noProof/>
            <w:webHidden/>
          </w:rPr>
          <w:instrText xml:space="preserve"> PAGEREF _Toc50456250 \h </w:instrText>
        </w:r>
      </w:ins>
      <w:r>
        <w:rPr>
          <w:noProof/>
          <w:webHidden/>
        </w:rPr>
      </w:r>
      <w:r>
        <w:rPr>
          <w:noProof/>
          <w:webHidden/>
        </w:rPr>
        <w:fldChar w:fldCharType="separate"/>
      </w:r>
      <w:ins w:id="49" w:author="Miranda, Brian R -FS" w:date="2020-09-08T11:17:00Z">
        <w:r>
          <w:rPr>
            <w:noProof/>
            <w:webHidden/>
          </w:rPr>
          <w:t>12</w:t>
        </w:r>
        <w:r>
          <w:rPr>
            <w:noProof/>
            <w:webHidden/>
          </w:rPr>
          <w:fldChar w:fldCharType="end"/>
        </w:r>
        <w:r w:rsidRPr="005B6980">
          <w:rPr>
            <w:rStyle w:val="Hyperlink"/>
            <w:noProof/>
          </w:rPr>
          <w:fldChar w:fldCharType="end"/>
        </w:r>
      </w:ins>
    </w:p>
    <w:p w14:paraId="6E1A1AE9" w14:textId="77777777" w:rsidR="00F51369" w:rsidRDefault="00F51369">
      <w:pPr>
        <w:pStyle w:val="TOC2"/>
        <w:rPr>
          <w:ins w:id="50" w:author="Miranda, Brian R -FS" w:date="2020-09-08T11:17:00Z"/>
          <w:rFonts w:eastAsiaTheme="minorEastAsia"/>
          <w:noProof/>
          <w:sz w:val="22"/>
          <w:szCs w:val="22"/>
        </w:rPr>
      </w:pPr>
      <w:ins w:id="5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"_Toc50456251"</w:instrText>
        </w:r>
        <w:r w:rsidRPr="005B6980">
          <w:rPr>
            <w:rStyle w:val="Hyperlink"/>
            <w:noProof/>
          </w:rPr>
          <w:instrText xml:space="preserve"> </w:instrText>
        </w:r>
        <w:r w:rsidRPr="005B6980">
          <w:rPr>
            <w:rStyle w:val="Hyperlink"/>
            <w:noProof/>
          </w:rPr>
          <w:fldChar w:fldCharType="separate"/>
        </w:r>
        <w:r w:rsidRPr="005B6980">
          <w:rPr>
            <w:rStyle w:val="Hyperlink"/>
            <w:noProof/>
          </w:rPr>
          <w:t>2.3</w:t>
        </w:r>
        <w:r>
          <w:rPr>
            <w:rFonts w:eastAsiaTheme="minorEastAsia"/>
            <w:noProof/>
            <w:sz w:val="22"/>
            <w:szCs w:val="22"/>
          </w:rPr>
          <w:tab/>
        </w:r>
        <w:r w:rsidRPr="005B6980">
          <w:rPr>
            <w:rStyle w:val="Hyperlink"/>
            <w:noProof/>
          </w:rPr>
          <w:t>InputMap (optional)</w:t>
        </w:r>
        <w:r>
          <w:rPr>
            <w:noProof/>
            <w:webHidden/>
          </w:rPr>
          <w:tab/>
        </w:r>
        <w:r>
          <w:rPr>
            <w:noProof/>
            <w:webHidden/>
          </w:rPr>
          <w:fldChar w:fldCharType="begin"/>
        </w:r>
        <w:r>
          <w:rPr>
            <w:noProof/>
            <w:webHidden/>
          </w:rPr>
          <w:instrText xml:space="preserve"> PAGEREF _Toc50456251 \h </w:instrText>
        </w:r>
      </w:ins>
      <w:r>
        <w:rPr>
          <w:noProof/>
          <w:webHidden/>
        </w:rPr>
      </w:r>
      <w:r>
        <w:rPr>
          <w:noProof/>
          <w:webHidden/>
        </w:rPr>
        <w:fldChar w:fldCharType="separate"/>
      </w:r>
      <w:ins w:id="52" w:author="Miranda, Brian R -FS" w:date="2020-09-08T11:17:00Z">
        <w:r>
          <w:rPr>
            <w:noProof/>
            <w:webHidden/>
          </w:rPr>
          <w:t>12</w:t>
        </w:r>
        <w:r>
          <w:rPr>
            <w:noProof/>
            <w:webHidden/>
          </w:rPr>
          <w:fldChar w:fldCharType="end"/>
        </w:r>
        <w:r w:rsidRPr="005B6980">
          <w:rPr>
            <w:rStyle w:val="Hyperlink"/>
            <w:noProof/>
          </w:rPr>
          <w:fldChar w:fldCharType="end"/>
        </w:r>
      </w:ins>
    </w:p>
    <w:p w14:paraId="7A874C22" w14:textId="77777777" w:rsidR="00F51369" w:rsidRDefault="00F51369">
      <w:pPr>
        <w:pStyle w:val="TOC2"/>
        <w:rPr>
          <w:ins w:id="53" w:author="Miranda, Brian R -FS" w:date="2020-09-08T11:17:00Z"/>
          <w:rFonts w:eastAsiaTheme="minorEastAsia"/>
          <w:noProof/>
          <w:sz w:val="22"/>
          <w:szCs w:val="22"/>
        </w:rPr>
      </w:pPr>
      <w:ins w:id="5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"_Toc50456252"</w:instrText>
        </w:r>
        <w:r w:rsidRPr="005B6980">
          <w:rPr>
            <w:rStyle w:val="Hyperlink"/>
            <w:noProof/>
          </w:rPr>
          <w:instrText xml:space="preserve"> </w:instrText>
        </w:r>
        <w:r w:rsidRPr="005B6980">
          <w:rPr>
            <w:rStyle w:val="Hyperlink"/>
            <w:noProof/>
          </w:rPr>
          <w:fldChar w:fldCharType="separate"/>
        </w:r>
        <w:r w:rsidRPr="005B6980">
          <w:rPr>
            <w:rStyle w:val="Hyperlink"/>
            <w:noProof/>
          </w:rPr>
          <w:t>2.4</w:t>
        </w:r>
        <w:r>
          <w:rPr>
            <w:rFonts w:eastAsiaTheme="minorEastAsia"/>
            <w:noProof/>
            <w:sz w:val="22"/>
            <w:szCs w:val="22"/>
          </w:rPr>
          <w:tab/>
        </w:r>
        <w:r w:rsidRPr="005B6980">
          <w:rPr>
            <w:rStyle w:val="Hyperlink"/>
            <w:noProof/>
          </w:rPr>
          <w:t>SpeciesSusceptibility</w:t>
        </w:r>
        <w:r>
          <w:rPr>
            <w:noProof/>
            <w:webHidden/>
          </w:rPr>
          <w:tab/>
        </w:r>
        <w:r>
          <w:rPr>
            <w:noProof/>
            <w:webHidden/>
          </w:rPr>
          <w:fldChar w:fldCharType="begin"/>
        </w:r>
        <w:r>
          <w:rPr>
            <w:noProof/>
            <w:webHidden/>
          </w:rPr>
          <w:instrText xml:space="preserve"> PAGEREF _Toc50456252 \h </w:instrText>
        </w:r>
      </w:ins>
      <w:r>
        <w:rPr>
          <w:noProof/>
          <w:webHidden/>
        </w:rPr>
      </w:r>
      <w:r>
        <w:rPr>
          <w:noProof/>
          <w:webHidden/>
        </w:rPr>
        <w:fldChar w:fldCharType="separate"/>
      </w:r>
      <w:ins w:id="55" w:author="Miranda, Brian R -FS" w:date="2020-09-08T11:17:00Z">
        <w:r>
          <w:rPr>
            <w:noProof/>
            <w:webHidden/>
          </w:rPr>
          <w:t>12</w:t>
        </w:r>
        <w:r>
          <w:rPr>
            <w:noProof/>
            <w:webHidden/>
          </w:rPr>
          <w:fldChar w:fldCharType="end"/>
        </w:r>
        <w:r w:rsidRPr="005B6980">
          <w:rPr>
            <w:rStyle w:val="Hyperlink"/>
            <w:noProof/>
          </w:rPr>
          <w:fldChar w:fldCharType="end"/>
        </w:r>
      </w:ins>
    </w:p>
    <w:p w14:paraId="3380BF58" w14:textId="77777777" w:rsidR="00F51369" w:rsidRDefault="00F51369">
      <w:pPr>
        <w:pStyle w:val="TOC2"/>
        <w:rPr>
          <w:ins w:id="56" w:author="Miranda, Brian R -FS" w:date="2020-09-08T11:17:00Z"/>
          <w:rFonts w:eastAsiaTheme="minorEastAsia"/>
          <w:noProof/>
          <w:sz w:val="22"/>
          <w:szCs w:val="22"/>
        </w:rPr>
      </w:pPr>
      <w:ins w:id="5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"_Toc50456253"</w:instrText>
        </w:r>
        <w:r w:rsidRPr="005B6980">
          <w:rPr>
            <w:rStyle w:val="Hyperlink"/>
            <w:noProof/>
          </w:rPr>
          <w:instrText xml:space="preserve"> </w:instrText>
        </w:r>
        <w:r w:rsidRPr="005B6980">
          <w:rPr>
            <w:rStyle w:val="Hyperlink"/>
            <w:noProof/>
          </w:rPr>
          <w:fldChar w:fldCharType="separate"/>
        </w:r>
        <w:r w:rsidRPr="005B6980">
          <w:rPr>
            <w:rStyle w:val="Hyperlink"/>
            <w:noProof/>
          </w:rPr>
          <w:t>2.5</w:t>
        </w:r>
        <w:r>
          <w:rPr>
            <w:rFonts w:eastAsiaTheme="minorEastAsia"/>
            <w:noProof/>
            <w:sz w:val="22"/>
            <w:szCs w:val="22"/>
          </w:rPr>
          <w:tab/>
        </w:r>
        <w:r w:rsidRPr="005B6980">
          <w:rPr>
            <w:rStyle w:val="Hyperlink"/>
            <w:noProof/>
          </w:rPr>
          <w:t>LethalTemp</w:t>
        </w:r>
        <w:r>
          <w:rPr>
            <w:noProof/>
            <w:webHidden/>
          </w:rPr>
          <w:tab/>
        </w:r>
        <w:r>
          <w:rPr>
            <w:noProof/>
            <w:webHidden/>
          </w:rPr>
          <w:fldChar w:fldCharType="begin"/>
        </w:r>
        <w:r>
          <w:rPr>
            <w:noProof/>
            <w:webHidden/>
          </w:rPr>
          <w:instrText xml:space="preserve"> PAGEREF _Toc50456253 \h </w:instrText>
        </w:r>
      </w:ins>
      <w:r>
        <w:rPr>
          <w:noProof/>
          <w:webHidden/>
        </w:rPr>
      </w:r>
      <w:r>
        <w:rPr>
          <w:noProof/>
          <w:webHidden/>
        </w:rPr>
        <w:fldChar w:fldCharType="separate"/>
      </w:r>
      <w:ins w:id="58" w:author="Miranda, Brian R -FS" w:date="2020-09-08T11:17:00Z">
        <w:r>
          <w:rPr>
            <w:noProof/>
            <w:webHidden/>
          </w:rPr>
          <w:t>12</w:t>
        </w:r>
        <w:r>
          <w:rPr>
            <w:noProof/>
            <w:webHidden/>
          </w:rPr>
          <w:fldChar w:fldCharType="end"/>
        </w:r>
        <w:r w:rsidRPr="005B6980">
          <w:rPr>
            <w:rStyle w:val="Hyperlink"/>
            <w:noProof/>
          </w:rPr>
          <w:fldChar w:fldCharType="end"/>
        </w:r>
      </w:ins>
    </w:p>
    <w:p w14:paraId="6D396AB5" w14:textId="77777777" w:rsidR="00F51369" w:rsidRDefault="00F51369">
      <w:pPr>
        <w:pStyle w:val="TOC2"/>
        <w:rPr>
          <w:ins w:id="59" w:author="Miranda, Brian R -FS" w:date="2020-09-08T11:17:00Z"/>
          <w:rFonts w:eastAsiaTheme="minorEastAsia"/>
          <w:noProof/>
          <w:sz w:val="22"/>
          <w:szCs w:val="22"/>
        </w:rPr>
      </w:pPr>
      <w:ins w:id="6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"_Toc50456254"</w:instrText>
        </w:r>
        <w:r w:rsidRPr="005B6980">
          <w:rPr>
            <w:rStyle w:val="Hyperlink"/>
            <w:noProof/>
          </w:rPr>
          <w:instrText xml:space="preserve"> </w:instrText>
        </w:r>
        <w:r w:rsidRPr="005B6980">
          <w:rPr>
            <w:rStyle w:val="Hyperlink"/>
            <w:noProof/>
          </w:rPr>
          <w:fldChar w:fldCharType="separate"/>
        </w:r>
        <w:r w:rsidRPr="005B6980">
          <w:rPr>
            <w:rStyle w:val="Hyperlink"/>
            <w:noProof/>
          </w:rPr>
          <w:t>2.6</w:t>
        </w:r>
        <w:r>
          <w:rPr>
            <w:rFonts w:eastAsiaTheme="minorEastAsia"/>
            <w:noProof/>
            <w:sz w:val="22"/>
            <w:szCs w:val="22"/>
          </w:rPr>
          <w:tab/>
        </w:r>
        <w:r w:rsidRPr="005B6980">
          <w:rPr>
            <w:rStyle w:val="Hyperlink"/>
            <w:noProof/>
          </w:rPr>
          <w:t>MinSoilTemp</w:t>
        </w:r>
        <w:r>
          <w:rPr>
            <w:noProof/>
            <w:webHidden/>
          </w:rPr>
          <w:tab/>
        </w:r>
        <w:r>
          <w:rPr>
            <w:noProof/>
            <w:webHidden/>
          </w:rPr>
          <w:fldChar w:fldCharType="begin"/>
        </w:r>
        <w:r>
          <w:rPr>
            <w:noProof/>
            <w:webHidden/>
          </w:rPr>
          <w:instrText xml:space="preserve"> PAGEREF _Toc50456254 \h </w:instrText>
        </w:r>
      </w:ins>
      <w:r>
        <w:rPr>
          <w:noProof/>
          <w:webHidden/>
        </w:rPr>
      </w:r>
      <w:r>
        <w:rPr>
          <w:noProof/>
          <w:webHidden/>
        </w:rPr>
        <w:fldChar w:fldCharType="separate"/>
      </w:r>
      <w:ins w:id="61" w:author="Miranda, Brian R -FS" w:date="2020-09-08T11:17:00Z">
        <w:r>
          <w:rPr>
            <w:noProof/>
            <w:webHidden/>
          </w:rPr>
          <w:t>12</w:t>
        </w:r>
        <w:r>
          <w:rPr>
            <w:noProof/>
            <w:webHidden/>
          </w:rPr>
          <w:fldChar w:fldCharType="end"/>
        </w:r>
        <w:r w:rsidRPr="005B6980">
          <w:rPr>
            <w:rStyle w:val="Hyperlink"/>
            <w:noProof/>
          </w:rPr>
          <w:fldChar w:fldCharType="end"/>
        </w:r>
      </w:ins>
    </w:p>
    <w:p w14:paraId="4EBF967E" w14:textId="77777777" w:rsidR="00F51369" w:rsidRDefault="00F51369">
      <w:pPr>
        <w:pStyle w:val="TOC2"/>
        <w:rPr>
          <w:ins w:id="62" w:author="Miranda, Brian R -FS" w:date="2020-09-08T11:17:00Z"/>
          <w:rFonts w:eastAsiaTheme="minorEastAsia"/>
          <w:noProof/>
          <w:sz w:val="22"/>
          <w:szCs w:val="22"/>
        </w:rPr>
      </w:pPr>
      <w:ins w:id="6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"_Toc50456255"</w:instrText>
        </w:r>
        <w:r w:rsidRPr="005B6980">
          <w:rPr>
            <w:rStyle w:val="Hyperlink"/>
            <w:noProof/>
          </w:rPr>
          <w:instrText xml:space="preserve"> </w:instrText>
        </w:r>
        <w:r w:rsidRPr="005B6980">
          <w:rPr>
            <w:rStyle w:val="Hyperlink"/>
            <w:noProof/>
          </w:rPr>
          <w:fldChar w:fldCharType="separate"/>
        </w:r>
        <w:r w:rsidRPr="005B6980">
          <w:rPr>
            <w:rStyle w:val="Hyperlink"/>
            <w:noProof/>
          </w:rPr>
          <w:t>2.7</w:t>
        </w:r>
        <w:r>
          <w:rPr>
            <w:rFonts w:eastAsiaTheme="minorEastAsia"/>
            <w:noProof/>
            <w:sz w:val="22"/>
            <w:szCs w:val="22"/>
          </w:rPr>
          <w:tab/>
        </w:r>
        <w:r w:rsidRPr="005B6980">
          <w:rPr>
            <w:rStyle w:val="Hyperlink"/>
            <w:noProof/>
          </w:rPr>
          <w:t>SoilTempDepth</w:t>
        </w:r>
        <w:r>
          <w:rPr>
            <w:noProof/>
            <w:webHidden/>
          </w:rPr>
          <w:tab/>
        </w:r>
        <w:r>
          <w:rPr>
            <w:noProof/>
            <w:webHidden/>
          </w:rPr>
          <w:fldChar w:fldCharType="begin"/>
        </w:r>
        <w:r>
          <w:rPr>
            <w:noProof/>
            <w:webHidden/>
          </w:rPr>
          <w:instrText xml:space="preserve"> PAGEREF _Toc50456255 \h </w:instrText>
        </w:r>
      </w:ins>
      <w:r>
        <w:rPr>
          <w:noProof/>
          <w:webHidden/>
        </w:rPr>
      </w:r>
      <w:r>
        <w:rPr>
          <w:noProof/>
          <w:webHidden/>
        </w:rPr>
        <w:fldChar w:fldCharType="separate"/>
      </w:r>
      <w:ins w:id="64" w:author="Miranda, Brian R -FS" w:date="2020-09-08T11:17:00Z">
        <w:r>
          <w:rPr>
            <w:noProof/>
            <w:webHidden/>
          </w:rPr>
          <w:t>13</w:t>
        </w:r>
        <w:r>
          <w:rPr>
            <w:noProof/>
            <w:webHidden/>
          </w:rPr>
          <w:fldChar w:fldCharType="end"/>
        </w:r>
        <w:r w:rsidRPr="005B6980">
          <w:rPr>
            <w:rStyle w:val="Hyperlink"/>
            <w:noProof/>
          </w:rPr>
          <w:fldChar w:fldCharType="end"/>
        </w:r>
      </w:ins>
    </w:p>
    <w:p w14:paraId="26FD399D" w14:textId="77777777" w:rsidR="00F51369" w:rsidRDefault="00F51369">
      <w:pPr>
        <w:pStyle w:val="TOC2"/>
        <w:rPr>
          <w:ins w:id="65" w:author="Miranda, Brian R -FS" w:date="2020-09-08T11:17:00Z"/>
          <w:rFonts w:eastAsiaTheme="minorEastAsia"/>
          <w:noProof/>
          <w:sz w:val="22"/>
          <w:szCs w:val="22"/>
        </w:rPr>
      </w:pPr>
      <w:ins w:id="6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"_Toc50456256"</w:instrText>
        </w:r>
        <w:r w:rsidRPr="005B6980">
          <w:rPr>
            <w:rStyle w:val="Hyperlink"/>
            <w:noProof/>
          </w:rPr>
          <w:instrText xml:space="preserve"> </w:instrText>
        </w:r>
        <w:r w:rsidRPr="005B6980">
          <w:rPr>
            <w:rStyle w:val="Hyperlink"/>
            <w:noProof/>
          </w:rPr>
          <w:fldChar w:fldCharType="separate"/>
        </w:r>
        <w:r w:rsidRPr="005B6980">
          <w:rPr>
            <w:rStyle w:val="Hyperlink"/>
            <w:noProof/>
          </w:rPr>
          <w:t>2.8</w:t>
        </w:r>
        <w:r>
          <w:rPr>
            <w:rFonts w:eastAsiaTheme="minorEastAsia"/>
            <w:noProof/>
            <w:sz w:val="22"/>
            <w:szCs w:val="22"/>
          </w:rPr>
          <w:tab/>
        </w:r>
        <w:r w:rsidRPr="005B6980">
          <w:rPr>
            <w:rStyle w:val="Hyperlink"/>
            <w:noProof/>
          </w:rPr>
          <w:t>PhWet</w:t>
        </w:r>
        <w:r>
          <w:rPr>
            <w:noProof/>
            <w:webHidden/>
          </w:rPr>
          <w:tab/>
        </w:r>
        <w:r>
          <w:rPr>
            <w:noProof/>
            <w:webHidden/>
          </w:rPr>
          <w:fldChar w:fldCharType="begin"/>
        </w:r>
        <w:r>
          <w:rPr>
            <w:noProof/>
            <w:webHidden/>
          </w:rPr>
          <w:instrText xml:space="preserve"> PAGEREF _Toc50456256 \h </w:instrText>
        </w:r>
      </w:ins>
      <w:r>
        <w:rPr>
          <w:noProof/>
          <w:webHidden/>
        </w:rPr>
      </w:r>
      <w:r>
        <w:rPr>
          <w:noProof/>
          <w:webHidden/>
        </w:rPr>
        <w:fldChar w:fldCharType="separate"/>
      </w:r>
      <w:ins w:id="67" w:author="Miranda, Brian R -FS" w:date="2020-09-08T11:17:00Z">
        <w:r>
          <w:rPr>
            <w:noProof/>
            <w:webHidden/>
          </w:rPr>
          <w:t>13</w:t>
        </w:r>
        <w:r>
          <w:rPr>
            <w:noProof/>
            <w:webHidden/>
          </w:rPr>
          <w:fldChar w:fldCharType="end"/>
        </w:r>
        <w:r w:rsidRPr="005B6980">
          <w:rPr>
            <w:rStyle w:val="Hyperlink"/>
            <w:noProof/>
          </w:rPr>
          <w:fldChar w:fldCharType="end"/>
        </w:r>
      </w:ins>
    </w:p>
    <w:p w14:paraId="5B980DB5" w14:textId="77777777" w:rsidR="00F51369" w:rsidRDefault="00F51369">
      <w:pPr>
        <w:pStyle w:val="TOC2"/>
        <w:rPr>
          <w:ins w:id="68" w:author="Miranda, Brian R -FS" w:date="2020-09-08T11:17:00Z"/>
          <w:rFonts w:eastAsiaTheme="minorEastAsia"/>
          <w:noProof/>
          <w:sz w:val="22"/>
          <w:szCs w:val="22"/>
        </w:rPr>
      </w:pPr>
      <w:ins w:id="6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"_Toc50456257"</w:instrText>
        </w:r>
        <w:r w:rsidRPr="005B6980">
          <w:rPr>
            <w:rStyle w:val="Hyperlink"/>
            <w:noProof/>
          </w:rPr>
          <w:instrText xml:space="preserve"> </w:instrText>
        </w:r>
        <w:r w:rsidRPr="005B6980">
          <w:rPr>
            <w:rStyle w:val="Hyperlink"/>
            <w:noProof/>
          </w:rPr>
          <w:fldChar w:fldCharType="separate"/>
        </w:r>
        <w:r w:rsidRPr="005B6980">
          <w:rPr>
            <w:rStyle w:val="Hyperlink"/>
            <w:noProof/>
          </w:rPr>
          <w:t>2.9</w:t>
        </w:r>
        <w:r>
          <w:rPr>
            <w:rFonts w:eastAsiaTheme="minorEastAsia"/>
            <w:noProof/>
            <w:sz w:val="22"/>
            <w:szCs w:val="22"/>
          </w:rPr>
          <w:tab/>
        </w:r>
        <w:r w:rsidRPr="005B6980">
          <w:rPr>
            <w:rStyle w:val="Hyperlink"/>
            <w:noProof/>
          </w:rPr>
          <w:t>PhDry</w:t>
        </w:r>
        <w:r>
          <w:rPr>
            <w:noProof/>
            <w:webHidden/>
          </w:rPr>
          <w:tab/>
        </w:r>
        <w:r>
          <w:rPr>
            <w:noProof/>
            <w:webHidden/>
          </w:rPr>
          <w:fldChar w:fldCharType="begin"/>
        </w:r>
        <w:r>
          <w:rPr>
            <w:noProof/>
            <w:webHidden/>
          </w:rPr>
          <w:instrText xml:space="preserve"> PAGEREF _Toc50456257 \h </w:instrText>
        </w:r>
      </w:ins>
      <w:r>
        <w:rPr>
          <w:noProof/>
          <w:webHidden/>
        </w:rPr>
      </w:r>
      <w:r>
        <w:rPr>
          <w:noProof/>
          <w:webHidden/>
        </w:rPr>
        <w:fldChar w:fldCharType="separate"/>
      </w:r>
      <w:ins w:id="70" w:author="Miranda, Brian R -FS" w:date="2020-09-08T11:17:00Z">
        <w:r>
          <w:rPr>
            <w:noProof/>
            <w:webHidden/>
          </w:rPr>
          <w:t>13</w:t>
        </w:r>
        <w:r>
          <w:rPr>
            <w:noProof/>
            <w:webHidden/>
          </w:rPr>
          <w:fldChar w:fldCharType="end"/>
        </w:r>
        <w:r w:rsidRPr="005B6980">
          <w:rPr>
            <w:rStyle w:val="Hyperlink"/>
            <w:noProof/>
          </w:rPr>
          <w:fldChar w:fldCharType="end"/>
        </w:r>
      </w:ins>
    </w:p>
    <w:p w14:paraId="7352B224" w14:textId="77777777" w:rsidR="00F51369" w:rsidRDefault="00F51369">
      <w:pPr>
        <w:pStyle w:val="TOC2"/>
        <w:rPr>
          <w:ins w:id="71" w:author="Miranda, Brian R -FS" w:date="2020-09-08T11:17:00Z"/>
          <w:rFonts w:eastAsiaTheme="minorEastAsia"/>
          <w:noProof/>
          <w:sz w:val="22"/>
          <w:szCs w:val="22"/>
        </w:rPr>
      </w:pPr>
      <w:ins w:id="7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"_Toc50456258"</w:instrText>
        </w:r>
        <w:r w:rsidRPr="005B6980">
          <w:rPr>
            <w:rStyle w:val="Hyperlink"/>
            <w:noProof/>
          </w:rPr>
          <w:instrText xml:space="preserve"> </w:instrText>
        </w:r>
        <w:r w:rsidRPr="005B6980">
          <w:rPr>
            <w:rStyle w:val="Hyperlink"/>
            <w:noProof/>
          </w:rPr>
          <w:fldChar w:fldCharType="separate"/>
        </w:r>
        <w:r w:rsidRPr="005B6980">
          <w:rPr>
            <w:rStyle w:val="Hyperlink"/>
            <w:noProof/>
          </w:rPr>
          <w:t>2.10</w:t>
        </w:r>
        <w:r>
          <w:rPr>
            <w:rFonts w:eastAsiaTheme="minorEastAsia"/>
            <w:noProof/>
            <w:sz w:val="22"/>
            <w:szCs w:val="22"/>
          </w:rPr>
          <w:tab/>
        </w:r>
        <w:r w:rsidRPr="005B6980">
          <w:rPr>
            <w:rStyle w:val="Hyperlink"/>
            <w:noProof/>
          </w:rPr>
          <w:t>PhMax</w:t>
        </w:r>
        <w:r>
          <w:rPr>
            <w:noProof/>
            <w:webHidden/>
          </w:rPr>
          <w:tab/>
        </w:r>
        <w:r>
          <w:rPr>
            <w:noProof/>
            <w:webHidden/>
          </w:rPr>
          <w:fldChar w:fldCharType="begin"/>
        </w:r>
        <w:r>
          <w:rPr>
            <w:noProof/>
            <w:webHidden/>
          </w:rPr>
          <w:instrText xml:space="preserve"> PAGEREF _Toc50456258 \h </w:instrText>
        </w:r>
      </w:ins>
      <w:r>
        <w:rPr>
          <w:noProof/>
          <w:webHidden/>
        </w:rPr>
      </w:r>
      <w:r>
        <w:rPr>
          <w:noProof/>
          <w:webHidden/>
        </w:rPr>
        <w:fldChar w:fldCharType="separate"/>
      </w:r>
      <w:ins w:id="73" w:author="Miranda, Brian R -FS" w:date="2020-09-08T11:17:00Z">
        <w:r>
          <w:rPr>
            <w:noProof/>
            <w:webHidden/>
          </w:rPr>
          <w:t>13</w:t>
        </w:r>
        <w:r>
          <w:rPr>
            <w:noProof/>
            <w:webHidden/>
          </w:rPr>
          <w:fldChar w:fldCharType="end"/>
        </w:r>
        <w:r w:rsidRPr="005B6980">
          <w:rPr>
            <w:rStyle w:val="Hyperlink"/>
            <w:noProof/>
          </w:rPr>
          <w:fldChar w:fldCharType="end"/>
        </w:r>
      </w:ins>
    </w:p>
    <w:p w14:paraId="468903AB" w14:textId="77777777" w:rsidR="00F51369" w:rsidRDefault="00F51369">
      <w:pPr>
        <w:pStyle w:val="TOC2"/>
        <w:rPr>
          <w:ins w:id="74" w:author="Miranda, Brian R -FS" w:date="2020-09-08T11:17:00Z"/>
          <w:rFonts w:eastAsiaTheme="minorEastAsia"/>
          <w:noProof/>
          <w:sz w:val="22"/>
          <w:szCs w:val="22"/>
        </w:rPr>
      </w:pPr>
      <w:ins w:id="7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"_Toc50456259"</w:instrText>
        </w:r>
        <w:r w:rsidRPr="005B6980">
          <w:rPr>
            <w:rStyle w:val="Hyperlink"/>
            <w:noProof/>
          </w:rPr>
          <w:instrText xml:space="preserve"> </w:instrText>
        </w:r>
        <w:r w:rsidRPr="005B6980">
          <w:rPr>
            <w:rStyle w:val="Hyperlink"/>
            <w:noProof/>
          </w:rPr>
          <w:fldChar w:fldCharType="separate"/>
        </w:r>
        <w:r w:rsidRPr="005B6980">
          <w:rPr>
            <w:rStyle w:val="Hyperlink"/>
            <w:noProof/>
          </w:rPr>
          <w:t>2.11</w:t>
        </w:r>
        <w:r>
          <w:rPr>
            <w:rFonts w:eastAsiaTheme="minorEastAsia"/>
            <w:noProof/>
            <w:sz w:val="22"/>
            <w:szCs w:val="22"/>
          </w:rPr>
          <w:tab/>
        </w:r>
        <w:r w:rsidRPr="005B6980">
          <w:rPr>
            <w:rStyle w:val="Hyperlink"/>
            <w:noProof/>
          </w:rPr>
          <w:t>MinProbID</w:t>
        </w:r>
        <w:r>
          <w:rPr>
            <w:noProof/>
            <w:webHidden/>
          </w:rPr>
          <w:tab/>
        </w:r>
        <w:r>
          <w:rPr>
            <w:noProof/>
            <w:webHidden/>
          </w:rPr>
          <w:fldChar w:fldCharType="begin"/>
        </w:r>
        <w:r>
          <w:rPr>
            <w:noProof/>
            <w:webHidden/>
          </w:rPr>
          <w:instrText xml:space="preserve"> PAGEREF _Toc50456259 \h </w:instrText>
        </w:r>
      </w:ins>
      <w:r>
        <w:rPr>
          <w:noProof/>
          <w:webHidden/>
        </w:rPr>
      </w:r>
      <w:r>
        <w:rPr>
          <w:noProof/>
          <w:webHidden/>
        </w:rPr>
        <w:fldChar w:fldCharType="separate"/>
      </w:r>
      <w:ins w:id="76" w:author="Miranda, Brian R -FS" w:date="2020-09-08T11:17:00Z">
        <w:r>
          <w:rPr>
            <w:noProof/>
            <w:webHidden/>
          </w:rPr>
          <w:t>13</w:t>
        </w:r>
        <w:r>
          <w:rPr>
            <w:noProof/>
            <w:webHidden/>
          </w:rPr>
          <w:fldChar w:fldCharType="end"/>
        </w:r>
        <w:r w:rsidRPr="005B6980">
          <w:rPr>
            <w:rStyle w:val="Hyperlink"/>
            <w:noProof/>
          </w:rPr>
          <w:fldChar w:fldCharType="end"/>
        </w:r>
      </w:ins>
    </w:p>
    <w:p w14:paraId="115E82E0" w14:textId="77777777" w:rsidR="00F51369" w:rsidRDefault="00F51369">
      <w:pPr>
        <w:pStyle w:val="TOC2"/>
        <w:rPr>
          <w:ins w:id="77" w:author="Miranda, Brian R -FS" w:date="2020-09-08T11:17:00Z"/>
          <w:rFonts w:eastAsiaTheme="minorEastAsia"/>
          <w:noProof/>
          <w:sz w:val="22"/>
          <w:szCs w:val="22"/>
        </w:rPr>
      </w:pPr>
      <w:ins w:id="7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"_Toc50456260"</w:instrText>
        </w:r>
        <w:r w:rsidRPr="005B6980">
          <w:rPr>
            <w:rStyle w:val="Hyperlink"/>
            <w:noProof/>
          </w:rPr>
          <w:instrText xml:space="preserve"> </w:instrText>
        </w:r>
        <w:r w:rsidRPr="005B6980">
          <w:rPr>
            <w:rStyle w:val="Hyperlink"/>
            <w:noProof/>
          </w:rPr>
          <w:fldChar w:fldCharType="separate"/>
        </w:r>
        <w:r w:rsidRPr="005B6980">
          <w:rPr>
            <w:rStyle w:val="Hyperlink"/>
            <w:noProof/>
          </w:rPr>
          <w:t>2.12</w:t>
        </w:r>
        <w:r>
          <w:rPr>
            <w:rFonts w:eastAsiaTheme="minorEastAsia"/>
            <w:noProof/>
            <w:sz w:val="22"/>
            <w:szCs w:val="22"/>
          </w:rPr>
          <w:tab/>
        </w:r>
        <w:r w:rsidRPr="005B6980">
          <w:rPr>
            <w:rStyle w:val="Hyperlink"/>
            <w:noProof/>
          </w:rPr>
          <w:t>MaxProbDI</w:t>
        </w:r>
        <w:r>
          <w:rPr>
            <w:noProof/>
            <w:webHidden/>
          </w:rPr>
          <w:tab/>
        </w:r>
        <w:r>
          <w:rPr>
            <w:noProof/>
            <w:webHidden/>
          </w:rPr>
          <w:fldChar w:fldCharType="begin"/>
        </w:r>
        <w:r>
          <w:rPr>
            <w:noProof/>
            <w:webHidden/>
          </w:rPr>
          <w:instrText xml:space="preserve"> PAGEREF _Toc50456260 \h </w:instrText>
        </w:r>
      </w:ins>
      <w:r>
        <w:rPr>
          <w:noProof/>
          <w:webHidden/>
        </w:rPr>
      </w:r>
      <w:r>
        <w:rPr>
          <w:noProof/>
          <w:webHidden/>
        </w:rPr>
        <w:fldChar w:fldCharType="separate"/>
      </w:r>
      <w:ins w:id="79" w:author="Miranda, Brian R -FS" w:date="2020-09-08T11:17:00Z">
        <w:r>
          <w:rPr>
            <w:noProof/>
            <w:webHidden/>
          </w:rPr>
          <w:t>13</w:t>
        </w:r>
        <w:r>
          <w:rPr>
            <w:noProof/>
            <w:webHidden/>
          </w:rPr>
          <w:fldChar w:fldCharType="end"/>
        </w:r>
        <w:r w:rsidRPr="005B6980">
          <w:rPr>
            <w:rStyle w:val="Hyperlink"/>
            <w:noProof/>
          </w:rPr>
          <w:fldChar w:fldCharType="end"/>
        </w:r>
      </w:ins>
    </w:p>
    <w:p w14:paraId="71CF9759" w14:textId="77777777" w:rsidR="00F51369" w:rsidRDefault="00F51369">
      <w:pPr>
        <w:pStyle w:val="TOC2"/>
        <w:rPr>
          <w:ins w:id="80" w:author="Miranda, Brian R -FS" w:date="2020-09-08T11:17:00Z"/>
          <w:rFonts w:eastAsiaTheme="minorEastAsia"/>
          <w:noProof/>
          <w:sz w:val="22"/>
          <w:szCs w:val="22"/>
        </w:rPr>
      </w:pPr>
      <w:ins w:id="8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"_Toc50456261"</w:instrText>
        </w:r>
        <w:r w:rsidRPr="005B6980">
          <w:rPr>
            <w:rStyle w:val="Hyperlink"/>
            <w:noProof/>
          </w:rPr>
          <w:instrText xml:space="preserve"> </w:instrText>
        </w:r>
        <w:r w:rsidRPr="005B6980">
          <w:rPr>
            <w:rStyle w:val="Hyperlink"/>
            <w:noProof/>
          </w:rPr>
          <w:fldChar w:fldCharType="separate"/>
        </w:r>
        <w:r w:rsidRPr="005B6980">
          <w:rPr>
            <w:rStyle w:val="Hyperlink"/>
            <w:noProof/>
          </w:rPr>
          <w:t>2.13</w:t>
        </w:r>
        <w:r>
          <w:rPr>
            <w:rFonts w:eastAsiaTheme="minorEastAsia"/>
            <w:noProof/>
            <w:sz w:val="22"/>
            <w:szCs w:val="22"/>
          </w:rPr>
          <w:tab/>
        </w:r>
        <w:r w:rsidRPr="005B6980">
          <w:rPr>
            <w:rStyle w:val="Hyperlink"/>
            <w:noProof/>
          </w:rPr>
          <w:t>OutputMapName (optional)</w:t>
        </w:r>
        <w:r>
          <w:rPr>
            <w:noProof/>
            <w:webHidden/>
          </w:rPr>
          <w:tab/>
        </w:r>
        <w:r>
          <w:rPr>
            <w:noProof/>
            <w:webHidden/>
          </w:rPr>
          <w:fldChar w:fldCharType="begin"/>
        </w:r>
        <w:r>
          <w:rPr>
            <w:noProof/>
            <w:webHidden/>
          </w:rPr>
          <w:instrText xml:space="preserve"> PAGEREF _Toc50456261 \h </w:instrText>
        </w:r>
      </w:ins>
      <w:r>
        <w:rPr>
          <w:noProof/>
          <w:webHidden/>
        </w:rPr>
      </w:r>
      <w:r>
        <w:rPr>
          <w:noProof/>
          <w:webHidden/>
        </w:rPr>
        <w:fldChar w:fldCharType="separate"/>
      </w:r>
      <w:ins w:id="82" w:author="Miranda, Brian R -FS" w:date="2020-09-08T11:17:00Z">
        <w:r>
          <w:rPr>
            <w:noProof/>
            <w:webHidden/>
          </w:rPr>
          <w:t>14</w:t>
        </w:r>
        <w:r>
          <w:rPr>
            <w:noProof/>
            <w:webHidden/>
          </w:rPr>
          <w:fldChar w:fldCharType="end"/>
        </w:r>
        <w:r w:rsidRPr="005B6980">
          <w:rPr>
            <w:rStyle w:val="Hyperlink"/>
            <w:noProof/>
          </w:rPr>
          <w:fldChar w:fldCharType="end"/>
        </w:r>
      </w:ins>
    </w:p>
    <w:p w14:paraId="43EE3894" w14:textId="77777777" w:rsidR="00F51369" w:rsidRDefault="00F51369">
      <w:pPr>
        <w:pStyle w:val="TOC2"/>
        <w:rPr>
          <w:ins w:id="83" w:author="Miranda, Brian R -FS" w:date="2020-09-08T11:17:00Z"/>
          <w:rFonts w:eastAsiaTheme="minorEastAsia"/>
          <w:noProof/>
          <w:sz w:val="22"/>
          <w:szCs w:val="22"/>
        </w:rPr>
      </w:pPr>
      <w:ins w:id="84" w:author="Miranda, Brian R -FS" w:date="2020-09-08T11:17:00Z">
        <w:r w:rsidRPr="005B6980">
          <w:rPr>
            <w:rStyle w:val="Hyperlink"/>
            <w:noProof/>
          </w:rPr>
          <w:lastRenderedPageBreak/>
          <w:fldChar w:fldCharType="begin"/>
        </w:r>
        <w:r w:rsidRPr="005B6980">
          <w:rPr>
            <w:rStyle w:val="Hyperlink"/>
            <w:noProof/>
          </w:rPr>
          <w:instrText xml:space="preserve"> </w:instrText>
        </w:r>
        <w:r>
          <w:rPr>
            <w:noProof/>
          </w:rPr>
          <w:instrText>HYPERLINK \l "_Toc50456262"</w:instrText>
        </w:r>
        <w:r w:rsidRPr="005B6980">
          <w:rPr>
            <w:rStyle w:val="Hyperlink"/>
            <w:noProof/>
          </w:rPr>
          <w:instrText xml:space="preserve"> </w:instrText>
        </w:r>
        <w:r w:rsidRPr="005B6980">
          <w:rPr>
            <w:rStyle w:val="Hyperlink"/>
            <w:noProof/>
          </w:rPr>
          <w:fldChar w:fldCharType="separate"/>
        </w:r>
        <w:r w:rsidRPr="005B6980">
          <w:rPr>
            <w:rStyle w:val="Hyperlink"/>
            <w:noProof/>
          </w:rPr>
          <w:t>2.14</w:t>
        </w:r>
        <w:r>
          <w:rPr>
            <w:rFonts w:eastAsiaTheme="minorEastAsia"/>
            <w:noProof/>
            <w:sz w:val="22"/>
            <w:szCs w:val="22"/>
          </w:rPr>
          <w:tab/>
        </w:r>
        <w:r w:rsidRPr="005B6980">
          <w:rPr>
            <w:rStyle w:val="Hyperlink"/>
            <w:noProof/>
          </w:rPr>
          <w:t>TOLPMapName (optional)</w:t>
        </w:r>
        <w:r>
          <w:rPr>
            <w:noProof/>
            <w:webHidden/>
          </w:rPr>
          <w:tab/>
        </w:r>
        <w:r>
          <w:rPr>
            <w:noProof/>
            <w:webHidden/>
          </w:rPr>
          <w:fldChar w:fldCharType="begin"/>
        </w:r>
        <w:r>
          <w:rPr>
            <w:noProof/>
            <w:webHidden/>
          </w:rPr>
          <w:instrText xml:space="preserve"> PAGEREF _Toc50456262 \h </w:instrText>
        </w:r>
      </w:ins>
      <w:r>
        <w:rPr>
          <w:noProof/>
          <w:webHidden/>
        </w:rPr>
      </w:r>
      <w:r>
        <w:rPr>
          <w:noProof/>
          <w:webHidden/>
        </w:rPr>
        <w:fldChar w:fldCharType="separate"/>
      </w:r>
      <w:ins w:id="85" w:author="Miranda, Brian R -FS" w:date="2020-09-08T11:17:00Z">
        <w:r>
          <w:rPr>
            <w:noProof/>
            <w:webHidden/>
          </w:rPr>
          <w:t>14</w:t>
        </w:r>
        <w:r>
          <w:rPr>
            <w:noProof/>
            <w:webHidden/>
          </w:rPr>
          <w:fldChar w:fldCharType="end"/>
        </w:r>
        <w:r w:rsidRPr="005B6980">
          <w:rPr>
            <w:rStyle w:val="Hyperlink"/>
            <w:noProof/>
          </w:rPr>
          <w:fldChar w:fldCharType="end"/>
        </w:r>
      </w:ins>
    </w:p>
    <w:p w14:paraId="24FD5A5D" w14:textId="77777777" w:rsidR="00F51369" w:rsidRDefault="00F51369">
      <w:pPr>
        <w:pStyle w:val="TOC2"/>
        <w:rPr>
          <w:ins w:id="86" w:author="Miranda, Brian R -FS" w:date="2020-09-08T11:17:00Z"/>
          <w:rFonts w:eastAsiaTheme="minorEastAsia"/>
          <w:noProof/>
          <w:sz w:val="22"/>
          <w:szCs w:val="22"/>
        </w:rPr>
      </w:pPr>
      <w:ins w:id="8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"_Toc50456263"</w:instrText>
        </w:r>
        <w:r w:rsidRPr="005B6980">
          <w:rPr>
            <w:rStyle w:val="Hyperlink"/>
            <w:noProof/>
          </w:rPr>
          <w:instrText xml:space="preserve"> </w:instrText>
        </w:r>
        <w:r w:rsidRPr="005B6980">
          <w:rPr>
            <w:rStyle w:val="Hyperlink"/>
            <w:noProof/>
          </w:rPr>
          <w:fldChar w:fldCharType="separate"/>
        </w:r>
        <w:r w:rsidRPr="005B6980">
          <w:rPr>
            <w:rStyle w:val="Hyperlink"/>
            <w:noProof/>
          </w:rPr>
          <w:t>2.15</w:t>
        </w:r>
        <w:r>
          <w:rPr>
            <w:rFonts w:eastAsiaTheme="minorEastAsia"/>
            <w:noProof/>
            <w:sz w:val="22"/>
            <w:szCs w:val="22"/>
          </w:rPr>
          <w:tab/>
        </w:r>
        <w:r w:rsidRPr="005B6980">
          <w:rPr>
            <w:rStyle w:val="Hyperlink"/>
            <w:noProof/>
          </w:rPr>
          <w:t>LethalTempMapName (optional)</w:t>
        </w:r>
        <w:r>
          <w:rPr>
            <w:noProof/>
            <w:webHidden/>
          </w:rPr>
          <w:tab/>
        </w:r>
        <w:r>
          <w:rPr>
            <w:noProof/>
            <w:webHidden/>
          </w:rPr>
          <w:fldChar w:fldCharType="begin"/>
        </w:r>
        <w:r>
          <w:rPr>
            <w:noProof/>
            <w:webHidden/>
          </w:rPr>
          <w:instrText xml:space="preserve"> PAGEREF _Toc50456263 \h </w:instrText>
        </w:r>
      </w:ins>
      <w:r>
        <w:rPr>
          <w:noProof/>
          <w:webHidden/>
        </w:rPr>
      </w:r>
      <w:r>
        <w:rPr>
          <w:noProof/>
          <w:webHidden/>
        </w:rPr>
        <w:fldChar w:fldCharType="separate"/>
      </w:r>
      <w:ins w:id="88" w:author="Miranda, Brian R -FS" w:date="2020-09-08T11:17:00Z">
        <w:r>
          <w:rPr>
            <w:noProof/>
            <w:webHidden/>
          </w:rPr>
          <w:t>14</w:t>
        </w:r>
        <w:r>
          <w:rPr>
            <w:noProof/>
            <w:webHidden/>
          </w:rPr>
          <w:fldChar w:fldCharType="end"/>
        </w:r>
        <w:r w:rsidRPr="005B6980">
          <w:rPr>
            <w:rStyle w:val="Hyperlink"/>
            <w:noProof/>
          </w:rPr>
          <w:fldChar w:fldCharType="end"/>
        </w:r>
      </w:ins>
    </w:p>
    <w:p w14:paraId="26805809" w14:textId="77777777" w:rsidR="00F51369" w:rsidRDefault="00F51369">
      <w:pPr>
        <w:pStyle w:val="TOC2"/>
        <w:rPr>
          <w:ins w:id="89" w:author="Miranda, Brian R -FS" w:date="2020-09-08T11:17:00Z"/>
          <w:rFonts w:eastAsiaTheme="minorEastAsia"/>
          <w:noProof/>
          <w:sz w:val="22"/>
          <w:szCs w:val="22"/>
        </w:rPr>
      </w:pPr>
      <w:ins w:id="9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"_Toc50456264"</w:instrText>
        </w:r>
        <w:r w:rsidRPr="005B6980">
          <w:rPr>
            <w:rStyle w:val="Hyperlink"/>
            <w:noProof/>
          </w:rPr>
          <w:instrText xml:space="preserve"> </w:instrText>
        </w:r>
        <w:r w:rsidRPr="005B6980">
          <w:rPr>
            <w:rStyle w:val="Hyperlink"/>
            <w:noProof/>
          </w:rPr>
          <w:fldChar w:fldCharType="separate"/>
        </w:r>
        <w:r w:rsidRPr="005B6980">
          <w:rPr>
            <w:rStyle w:val="Hyperlink"/>
            <w:noProof/>
          </w:rPr>
          <w:t>2.16</w:t>
        </w:r>
        <w:r>
          <w:rPr>
            <w:rFonts w:eastAsiaTheme="minorEastAsia"/>
            <w:noProof/>
            <w:sz w:val="22"/>
            <w:szCs w:val="22"/>
          </w:rPr>
          <w:tab/>
        </w:r>
        <w:r w:rsidRPr="005B6980">
          <w:rPr>
            <w:rStyle w:val="Hyperlink"/>
            <w:noProof/>
          </w:rPr>
          <w:t>TotalBiomassRemovedMapName (optional)</w:t>
        </w:r>
        <w:r>
          <w:rPr>
            <w:noProof/>
            <w:webHidden/>
          </w:rPr>
          <w:tab/>
        </w:r>
        <w:r>
          <w:rPr>
            <w:noProof/>
            <w:webHidden/>
          </w:rPr>
          <w:fldChar w:fldCharType="begin"/>
        </w:r>
        <w:r>
          <w:rPr>
            <w:noProof/>
            <w:webHidden/>
          </w:rPr>
          <w:instrText xml:space="preserve"> PAGEREF _Toc50456264 \h </w:instrText>
        </w:r>
      </w:ins>
      <w:r>
        <w:rPr>
          <w:noProof/>
          <w:webHidden/>
        </w:rPr>
      </w:r>
      <w:r>
        <w:rPr>
          <w:noProof/>
          <w:webHidden/>
        </w:rPr>
        <w:fldChar w:fldCharType="separate"/>
      </w:r>
      <w:ins w:id="91" w:author="Miranda, Brian R -FS" w:date="2020-09-08T11:17:00Z">
        <w:r>
          <w:rPr>
            <w:noProof/>
            <w:webHidden/>
          </w:rPr>
          <w:t>14</w:t>
        </w:r>
        <w:r>
          <w:rPr>
            <w:noProof/>
            <w:webHidden/>
          </w:rPr>
          <w:fldChar w:fldCharType="end"/>
        </w:r>
        <w:r w:rsidRPr="005B6980">
          <w:rPr>
            <w:rStyle w:val="Hyperlink"/>
            <w:noProof/>
          </w:rPr>
          <w:fldChar w:fldCharType="end"/>
        </w:r>
      </w:ins>
    </w:p>
    <w:p w14:paraId="24BE183B" w14:textId="77777777" w:rsidR="00F51369" w:rsidRDefault="00F51369">
      <w:pPr>
        <w:pStyle w:val="TOC2"/>
        <w:rPr>
          <w:ins w:id="92" w:author="Miranda, Brian R -FS" w:date="2020-09-08T11:17:00Z"/>
          <w:rFonts w:eastAsiaTheme="minorEastAsia"/>
          <w:noProof/>
          <w:sz w:val="22"/>
          <w:szCs w:val="22"/>
        </w:rPr>
      </w:pPr>
      <w:ins w:id="9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"_Toc50456265"</w:instrText>
        </w:r>
        <w:r w:rsidRPr="005B6980">
          <w:rPr>
            <w:rStyle w:val="Hyperlink"/>
            <w:noProof/>
          </w:rPr>
          <w:instrText xml:space="preserve"> </w:instrText>
        </w:r>
        <w:r w:rsidRPr="005B6980">
          <w:rPr>
            <w:rStyle w:val="Hyperlink"/>
            <w:noProof/>
          </w:rPr>
          <w:fldChar w:fldCharType="separate"/>
        </w:r>
        <w:r w:rsidRPr="005B6980">
          <w:rPr>
            <w:rStyle w:val="Hyperlink"/>
            <w:noProof/>
          </w:rPr>
          <w:t>2.17</w:t>
        </w:r>
        <w:r>
          <w:rPr>
            <w:rFonts w:eastAsiaTheme="minorEastAsia"/>
            <w:noProof/>
            <w:sz w:val="22"/>
            <w:szCs w:val="22"/>
          </w:rPr>
          <w:tab/>
        </w:r>
        <w:r w:rsidRPr="005B6980">
          <w:rPr>
            <w:rStyle w:val="Hyperlink"/>
            <w:noProof/>
          </w:rPr>
          <w:t>SpeciesBiomassRemovedMapName (optional)</w:t>
        </w:r>
        <w:r>
          <w:rPr>
            <w:noProof/>
            <w:webHidden/>
          </w:rPr>
          <w:tab/>
        </w:r>
        <w:r>
          <w:rPr>
            <w:noProof/>
            <w:webHidden/>
          </w:rPr>
          <w:fldChar w:fldCharType="begin"/>
        </w:r>
        <w:r>
          <w:rPr>
            <w:noProof/>
            <w:webHidden/>
          </w:rPr>
          <w:instrText xml:space="preserve"> PAGEREF _Toc50456265 \h </w:instrText>
        </w:r>
      </w:ins>
      <w:r>
        <w:rPr>
          <w:noProof/>
          <w:webHidden/>
        </w:rPr>
      </w:r>
      <w:r>
        <w:rPr>
          <w:noProof/>
          <w:webHidden/>
        </w:rPr>
        <w:fldChar w:fldCharType="separate"/>
      </w:r>
      <w:ins w:id="94" w:author="Miranda, Brian R -FS" w:date="2020-09-08T11:17:00Z">
        <w:r>
          <w:rPr>
            <w:noProof/>
            <w:webHidden/>
          </w:rPr>
          <w:t>14</w:t>
        </w:r>
        <w:r>
          <w:rPr>
            <w:noProof/>
            <w:webHidden/>
          </w:rPr>
          <w:fldChar w:fldCharType="end"/>
        </w:r>
        <w:r w:rsidRPr="005B6980">
          <w:rPr>
            <w:rStyle w:val="Hyperlink"/>
            <w:noProof/>
          </w:rPr>
          <w:fldChar w:fldCharType="end"/>
        </w:r>
      </w:ins>
    </w:p>
    <w:p w14:paraId="2BB4436F" w14:textId="77777777" w:rsidR="00F51369" w:rsidRDefault="00F51369">
      <w:pPr>
        <w:pStyle w:val="TOC2"/>
        <w:rPr>
          <w:ins w:id="95" w:author="Miranda, Brian R -FS" w:date="2020-09-08T11:17:00Z"/>
          <w:rFonts w:eastAsiaTheme="minorEastAsia"/>
          <w:noProof/>
          <w:sz w:val="22"/>
          <w:szCs w:val="22"/>
        </w:rPr>
      </w:pPr>
      <w:ins w:id="9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"_Toc50456266"</w:instrText>
        </w:r>
        <w:r w:rsidRPr="005B6980">
          <w:rPr>
            <w:rStyle w:val="Hyperlink"/>
            <w:noProof/>
          </w:rPr>
          <w:instrText xml:space="preserve"> </w:instrText>
        </w:r>
        <w:r w:rsidRPr="005B6980">
          <w:rPr>
            <w:rStyle w:val="Hyperlink"/>
            <w:noProof/>
          </w:rPr>
          <w:fldChar w:fldCharType="separate"/>
        </w:r>
        <w:r w:rsidRPr="005B6980">
          <w:rPr>
            <w:rStyle w:val="Hyperlink"/>
            <w:noProof/>
          </w:rPr>
          <w:t>2.18</w:t>
        </w:r>
        <w:r>
          <w:rPr>
            <w:rFonts w:eastAsiaTheme="minorEastAsia"/>
            <w:noProof/>
            <w:sz w:val="22"/>
            <w:szCs w:val="22"/>
          </w:rPr>
          <w:tab/>
        </w:r>
        <w:r w:rsidRPr="005B6980">
          <w:rPr>
            <w:rStyle w:val="Hyperlink"/>
            <w:noProof/>
          </w:rPr>
          <w:t>EventLog (optional)</w:t>
        </w:r>
        <w:r>
          <w:rPr>
            <w:noProof/>
            <w:webHidden/>
          </w:rPr>
          <w:tab/>
        </w:r>
        <w:r>
          <w:rPr>
            <w:noProof/>
            <w:webHidden/>
          </w:rPr>
          <w:fldChar w:fldCharType="begin"/>
        </w:r>
        <w:r>
          <w:rPr>
            <w:noProof/>
            <w:webHidden/>
          </w:rPr>
          <w:instrText xml:space="preserve"> PAGEREF _Toc50456266 \h </w:instrText>
        </w:r>
      </w:ins>
      <w:r>
        <w:rPr>
          <w:noProof/>
          <w:webHidden/>
        </w:rPr>
      </w:r>
      <w:r>
        <w:rPr>
          <w:noProof/>
          <w:webHidden/>
        </w:rPr>
        <w:fldChar w:fldCharType="separate"/>
      </w:r>
      <w:ins w:id="97" w:author="Miranda, Brian R -FS" w:date="2020-09-08T11:17:00Z">
        <w:r>
          <w:rPr>
            <w:noProof/>
            <w:webHidden/>
          </w:rPr>
          <w:t>14</w:t>
        </w:r>
        <w:r>
          <w:rPr>
            <w:noProof/>
            <w:webHidden/>
          </w:rPr>
          <w:fldChar w:fldCharType="end"/>
        </w:r>
        <w:r w:rsidRPr="005B6980">
          <w:rPr>
            <w:rStyle w:val="Hyperlink"/>
            <w:noProof/>
          </w:rPr>
          <w:fldChar w:fldCharType="end"/>
        </w:r>
      </w:ins>
    </w:p>
    <w:p w14:paraId="3D8BD569" w14:textId="77777777" w:rsidR="00F51369" w:rsidRDefault="00F51369">
      <w:pPr>
        <w:pStyle w:val="TOC2"/>
        <w:rPr>
          <w:ins w:id="98" w:author="Miranda, Brian R -FS" w:date="2020-09-08T11:17:00Z"/>
          <w:rFonts w:eastAsiaTheme="minorEastAsia"/>
          <w:noProof/>
          <w:sz w:val="22"/>
          <w:szCs w:val="22"/>
        </w:rPr>
      </w:pPr>
      <w:ins w:id="99"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"_Toc50456267"</w:instrText>
        </w:r>
        <w:r w:rsidRPr="005B6980">
          <w:rPr>
            <w:rStyle w:val="Hyperlink"/>
            <w:noProof/>
          </w:rPr>
          <w:instrText xml:space="preserve"> </w:instrText>
        </w:r>
        <w:r w:rsidRPr="005B6980">
          <w:rPr>
            <w:rStyle w:val="Hyperlink"/>
            <w:noProof/>
          </w:rPr>
          <w:fldChar w:fldCharType="separate"/>
        </w:r>
        <w:r w:rsidRPr="005B6980">
          <w:rPr>
            <w:rStyle w:val="Hyperlink"/>
            <w:noProof/>
          </w:rPr>
          <w:t>2.19</w:t>
        </w:r>
        <w:r>
          <w:rPr>
            <w:rFonts w:eastAsiaTheme="minorEastAsia"/>
            <w:noProof/>
            <w:sz w:val="22"/>
            <w:szCs w:val="22"/>
          </w:rPr>
          <w:tab/>
        </w:r>
        <w:r w:rsidRPr="005B6980">
          <w:rPr>
            <w:rStyle w:val="Hyperlink"/>
            <w:noProof/>
          </w:rPr>
          <w:t>SummaryLog (optional)</w:t>
        </w:r>
        <w:r>
          <w:rPr>
            <w:noProof/>
            <w:webHidden/>
          </w:rPr>
          <w:tab/>
        </w:r>
        <w:r>
          <w:rPr>
            <w:noProof/>
            <w:webHidden/>
          </w:rPr>
          <w:fldChar w:fldCharType="begin"/>
        </w:r>
        <w:r>
          <w:rPr>
            <w:noProof/>
            <w:webHidden/>
          </w:rPr>
          <w:instrText xml:space="preserve"> PAGEREF _Toc50456267 \h </w:instrText>
        </w:r>
      </w:ins>
      <w:r>
        <w:rPr>
          <w:noProof/>
          <w:webHidden/>
        </w:rPr>
      </w:r>
      <w:r>
        <w:rPr>
          <w:noProof/>
          <w:webHidden/>
        </w:rPr>
        <w:fldChar w:fldCharType="separate"/>
      </w:r>
      <w:ins w:id="100" w:author="Miranda, Brian R -FS" w:date="2020-09-08T11:17:00Z">
        <w:r>
          <w:rPr>
            <w:noProof/>
            <w:webHidden/>
          </w:rPr>
          <w:t>15</w:t>
        </w:r>
        <w:r>
          <w:rPr>
            <w:noProof/>
            <w:webHidden/>
          </w:rPr>
          <w:fldChar w:fldCharType="end"/>
        </w:r>
        <w:r w:rsidRPr="005B6980">
          <w:rPr>
            <w:rStyle w:val="Hyperlink"/>
            <w:noProof/>
          </w:rPr>
          <w:fldChar w:fldCharType="end"/>
        </w:r>
      </w:ins>
    </w:p>
    <w:p w14:paraId="3887000D" w14:textId="77777777" w:rsidR="00F51369" w:rsidRDefault="00F51369">
      <w:pPr>
        <w:pStyle w:val="TOC1"/>
        <w:tabs>
          <w:tab w:val="left" w:pos="480"/>
          <w:tab w:val="right" w:leader="dot" w:pos="8976"/>
        </w:tabs>
        <w:rPr>
          <w:ins w:id="101" w:author="Miranda, Brian R -FS" w:date="2020-09-08T11:17:00Z"/>
          <w:rFonts w:eastAsiaTheme="minorEastAsia"/>
          <w:b w:val="0"/>
          <w:bCs w:val="0"/>
          <w:caps w:val="0"/>
          <w:noProof/>
          <w:sz w:val="22"/>
          <w:szCs w:val="22"/>
        </w:rPr>
      </w:pPr>
      <w:ins w:id="102"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"_Toc50456268"</w:instrText>
        </w:r>
        <w:r w:rsidRPr="005B6980">
          <w:rPr>
            <w:rStyle w:val="Hyperlink"/>
            <w:noProof/>
          </w:rPr>
          <w:instrText xml:space="preserve"> </w:instrText>
        </w:r>
        <w:r w:rsidRPr="005B6980">
          <w:rPr>
            <w:rStyle w:val="Hyperlink"/>
            <w:noProof/>
          </w:rPr>
          <w:fldChar w:fldCharType="separate"/>
        </w:r>
        <w:r w:rsidRPr="005B6980">
          <w:rPr>
            <w:rStyle w:val="Hyperlink"/>
            <w:noProof/>
          </w:rPr>
          <w:t>3</w:t>
        </w:r>
        <w:r>
          <w:rPr>
            <w:rFonts w:eastAsiaTheme="minorEastAsia"/>
            <w:b w:val="0"/>
            <w:bCs w:val="0"/>
            <w:caps w:val="0"/>
            <w:noProof/>
            <w:sz w:val="22"/>
            <w:szCs w:val="22"/>
          </w:rPr>
          <w:tab/>
        </w:r>
        <w:r w:rsidRPr="005B6980">
          <w:rPr>
            <w:rStyle w:val="Hyperlink"/>
            <w:noProof/>
          </w:rPr>
          <w:t>Output Files</w:t>
        </w:r>
        <w:r>
          <w:rPr>
            <w:noProof/>
            <w:webHidden/>
          </w:rPr>
          <w:tab/>
        </w:r>
        <w:r>
          <w:rPr>
            <w:noProof/>
            <w:webHidden/>
          </w:rPr>
          <w:fldChar w:fldCharType="begin"/>
        </w:r>
        <w:r>
          <w:rPr>
            <w:noProof/>
            <w:webHidden/>
          </w:rPr>
          <w:instrText xml:space="preserve"> PAGEREF _Toc50456268 \h </w:instrText>
        </w:r>
      </w:ins>
      <w:r>
        <w:rPr>
          <w:noProof/>
          <w:webHidden/>
        </w:rPr>
      </w:r>
      <w:r>
        <w:rPr>
          <w:noProof/>
          <w:webHidden/>
        </w:rPr>
        <w:fldChar w:fldCharType="separate"/>
      </w:r>
      <w:ins w:id="103" w:author="Miranda, Brian R -FS" w:date="2020-09-08T11:17:00Z">
        <w:r>
          <w:rPr>
            <w:noProof/>
            <w:webHidden/>
          </w:rPr>
          <w:t>16</w:t>
        </w:r>
        <w:r>
          <w:rPr>
            <w:noProof/>
            <w:webHidden/>
          </w:rPr>
          <w:fldChar w:fldCharType="end"/>
        </w:r>
        <w:r w:rsidRPr="005B6980">
          <w:rPr>
            <w:rStyle w:val="Hyperlink"/>
            <w:noProof/>
          </w:rPr>
          <w:fldChar w:fldCharType="end"/>
        </w:r>
      </w:ins>
    </w:p>
    <w:p w14:paraId="2E19C392" w14:textId="77777777" w:rsidR="00F51369" w:rsidRDefault="00F51369">
      <w:pPr>
        <w:pStyle w:val="TOC2"/>
        <w:rPr>
          <w:ins w:id="104" w:author="Miranda, Brian R -FS" w:date="2020-09-08T11:17:00Z"/>
          <w:rFonts w:eastAsiaTheme="minorEastAsia"/>
          <w:noProof/>
          <w:sz w:val="22"/>
          <w:szCs w:val="22"/>
        </w:rPr>
      </w:pPr>
      <w:ins w:id="105"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"_Toc50456269"</w:instrText>
        </w:r>
        <w:r w:rsidRPr="005B6980">
          <w:rPr>
            <w:rStyle w:val="Hyperlink"/>
            <w:noProof/>
          </w:rPr>
          <w:instrText xml:space="preserve"> </w:instrText>
        </w:r>
        <w:r w:rsidRPr="005B6980">
          <w:rPr>
            <w:rStyle w:val="Hyperlink"/>
            <w:noProof/>
          </w:rPr>
          <w:fldChar w:fldCharType="separate"/>
        </w:r>
        <w:r w:rsidRPr="005B6980">
          <w:rPr>
            <w:rStyle w:val="Hyperlink"/>
            <w:noProof/>
          </w:rPr>
          <w:t>3.1</w:t>
        </w:r>
        <w:r>
          <w:rPr>
            <w:rFonts w:eastAsiaTheme="minorEastAsia"/>
            <w:noProof/>
            <w:sz w:val="22"/>
            <w:szCs w:val="22"/>
          </w:rPr>
          <w:tab/>
        </w:r>
        <w:r w:rsidRPr="005B6980">
          <w:rPr>
            <w:rStyle w:val="Hyperlink"/>
            <w:noProof/>
          </w:rPr>
          <w:t>Root Rot Infection Output Maps</w:t>
        </w:r>
        <w:r>
          <w:rPr>
            <w:noProof/>
            <w:webHidden/>
          </w:rPr>
          <w:tab/>
        </w:r>
        <w:r>
          <w:rPr>
            <w:noProof/>
            <w:webHidden/>
          </w:rPr>
          <w:fldChar w:fldCharType="begin"/>
        </w:r>
        <w:r>
          <w:rPr>
            <w:noProof/>
            <w:webHidden/>
          </w:rPr>
          <w:instrText xml:space="preserve"> PAGEREF _Toc50456269 \h </w:instrText>
        </w:r>
      </w:ins>
      <w:r>
        <w:rPr>
          <w:noProof/>
          <w:webHidden/>
        </w:rPr>
      </w:r>
      <w:r>
        <w:rPr>
          <w:noProof/>
          <w:webHidden/>
        </w:rPr>
        <w:fldChar w:fldCharType="separate"/>
      </w:r>
      <w:ins w:id="106" w:author="Miranda, Brian R -FS" w:date="2020-09-08T11:17:00Z">
        <w:r>
          <w:rPr>
            <w:noProof/>
            <w:webHidden/>
          </w:rPr>
          <w:t>16</w:t>
        </w:r>
        <w:r>
          <w:rPr>
            <w:noProof/>
            <w:webHidden/>
          </w:rPr>
          <w:fldChar w:fldCharType="end"/>
        </w:r>
        <w:r w:rsidRPr="005B6980">
          <w:rPr>
            <w:rStyle w:val="Hyperlink"/>
            <w:noProof/>
          </w:rPr>
          <w:fldChar w:fldCharType="end"/>
        </w:r>
      </w:ins>
    </w:p>
    <w:p w14:paraId="2D709181" w14:textId="77777777" w:rsidR="00F51369" w:rsidRDefault="00F51369">
      <w:pPr>
        <w:pStyle w:val="TOC2"/>
        <w:rPr>
          <w:ins w:id="107" w:author="Miranda, Brian R -FS" w:date="2020-09-08T11:17:00Z"/>
          <w:rFonts w:eastAsiaTheme="minorEastAsia"/>
          <w:noProof/>
          <w:sz w:val="22"/>
          <w:szCs w:val="22"/>
        </w:rPr>
      </w:pPr>
      <w:ins w:id="108"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"_Toc50456270"</w:instrText>
        </w:r>
        <w:r w:rsidRPr="005B6980">
          <w:rPr>
            <w:rStyle w:val="Hyperlink"/>
            <w:noProof/>
          </w:rPr>
          <w:instrText xml:space="preserve"> </w:instrText>
        </w:r>
        <w:r w:rsidRPr="005B6980">
          <w:rPr>
            <w:rStyle w:val="Hyperlink"/>
            <w:noProof/>
          </w:rPr>
          <w:fldChar w:fldCharType="separate"/>
        </w:r>
        <w:r w:rsidRPr="005B6980">
          <w:rPr>
            <w:rStyle w:val="Hyperlink"/>
            <w:noProof/>
          </w:rPr>
          <w:t>3.2</w:t>
        </w:r>
        <w:r>
          <w:rPr>
            <w:rFonts w:eastAsiaTheme="minorEastAsia"/>
            <w:noProof/>
            <w:sz w:val="22"/>
            <w:szCs w:val="22"/>
          </w:rPr>
          <w:tab/>
        </w:r>
        <w:r w:rsidRPr="005B6980">
          <w:rPr>
            <w:rStyle w:val="Hyperlink"/>
            <w:noProof/>
          </w:rPr>
          <w:t>Time of Last Pathogen (TOLP) Maps</w:t>
        </w:r>
        <w:r>
          <w:rPr>
            <w:noProof/>
            <w:webHidden/>
          </w:rPr>
          <w:tab/>
        </w:r>
        <w:r>
          <w:rPr>
            <w:noProof/>
            <w:webHidden/>
          </w:rPr>
          <w:fldChar w:fldCharType="begin"/>
        </w:r>
        <w:r>
          <w:rPr>
            <w:noProof/>
            <w:webHidden/>
          </w:rPr>
          <w:instrText xml:space="preserve"> PAGEREF _Toc50456270 \h </w:instrText>
        </w:r>
      </w:ins>
      <w:r>
        <w:rPr>
          <w:noProof/>
          <w:webHidden/>
        </w:rPr>
      </w:r>
      <w:r>
        <w:rPr>
          <w:noProof/>
          <w:webHidden/>
        </w:rPr>
        <w:fldChar w:fldCharType="separate"/>
      </w:r>
      <w:ins w:id="109" w:author="Miranda, Brian R -FS" w:date="2020-09-08T11:17:00Z">
        <w:r>
          <w:rPr>
            <w:noProof/>
            <w:webHidden/>
          </w:rPr>
          <w:t>16</w:t>
        </w:r>
        <w:r>
          <w:rPr>
            <w:noProof/>
            <w:webHidden/>
          </w:rPr>
          <w:fldChar w:fldCharType="end"/>
        </w:r>
        <w:r w:rsidRPr="005B6980">
          <w:rPr>
            <w:rStyle w:val="Hyperlink"/>
            <w:noProof/>
          </w:rPr>
          <w:fldChar w:fldCharType="end"/>
        </w:r>
      </w:ins>
    </w:p>
    <w:p w14:paraId="528AD70E" w14:textId="77777777" w:rsidR="00F51369" w:rsidRDefault="00F51369">
      <w:pPr>
        <w:pStyle w:val="TOC2"/>
        <w:rPr>
          <w:ins w:id="110" w:author="Miranda, Brian R -FS" w:date="2020-09-08T11:17:00Z"/>
          <w:rFonts w:eastAsiaTheme="minorEastAsia"/>
          <w:noProof/>
          <w:sz w:val="22"/>
          <w:szCs w:val="22"/>
        </w:rPr>
      </w:pPr>
      <w:ins w:id="111"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"_Toc50456271"</w:instrText>
        </w:r>
        <w:r w:rsidRPr="005B6980">
          <w:rPr>
            <w:rStyle w:val="Hyperlink"/>
            <w:noProof/>
          </w:rPr>
          <w:instrText xml:space="preserve"> </w:instrText>
        </w:r>
        <w:r w:rsidRPr="005B6980">
          <w:rPr>
            <w:rStyle w:val="Hyperlink"/>
            <w:noProof/>
          </w:rPr>
          <w:fldChar w:fldCharType="separate"/>
        </w:r>
        <w:r w:rsidRPr="005B6980">
          <w:rPr>
            <w:rStyle w:val="Hyperlink"/>
            <w:noProof/>
          </w:rPr>
          <w:t>3.3</w:t>
        </w:r>
        <w:r>
          <w:rPr>
            <w:rFonts w:eastAsiaTheme="minorEastAsia"/>
            <w:noProof/>
            <w:sz w:val="22"/>
            <w:szCs w:val="22"/>
          </w:rPr>
          <w:tab/>
        </w:r>
        <w:r w:rsidRPr="005B6980">
          <w:rPr>
            <w:rStyle w:val="Hyperlink"/>
            <w:noProof/>
          </w:rPr>
          <w:t>Lethal Temperature Output Maps</w:t>
        </w:r>
        <w:r>
          <w:rPr>
            <w:noProof/>
            <w:webHidden/>
          </w:rPr>
          <w:tab/>
        </w:r>
        <w:r>
          <w:rPr>
            <w:noProof/>
            <w:webHidden/>
          </w:rPr>
          <w:fldChar w:fldCharType="begin"/>
        </w:r>
        <w:r>
          <w:rPr>
            <w:noProof/>
            <w:webHidden/>
          </w:rPr>
          <w:instrText xml:space="preserve"> PAGEREF _Toc50456271 \h </w:instrText>
        </w:r>
      </w:ins>
      <w:r>
        <w:rPr>
          <w:noProof/>
          <w:webHidden/>
        </w:rPr>
      </w:r>
      <w:r>
        <w:rPr>
          <w:noProof/>
          <w:webHidden/>
        </w:rPr>
        <w:fldChar w:fldCharType="separate"/>
      </w:r>
      <w:ins w:id="112" w:author="Miranda, Brian R -FS" w:date="2020-09-08T11:17:00Z">
        <w:r>
          <w:rPr>
            <w:noProof/>
            <w:webHidden/>
          </w:rPr>
          <w:t>16</w:t>
        </w:r>
        <w:r>
          <w:rPr>
            <w:noProof/>
            <w:webHidden/>
          </w:rPr>
          <w:fldChar w:fldCharType="end"/>
        </w:r>
        <w:r w:rsidRPr="005B6980">
          <w:rPr>
            <w:rStyle w:val="Hyperlink"/>
            <w:noProof/>
          </w:rPr>
          <w:fldChar w:fldCharType="end"/>
        </w:r>
      </w:ins>
    </w:p>
    <w:p w14:paraId="33692215" w14:textId="77777777" w:rsidR="00F51369" w:rsidRDefault="00F51369">
      <w:pPr>
        <w:pStyle w:val="TOC2"/>
        <w:rPr>
          <w:ins w:id="113" w:author="Miranda, Brian R -FS" w:date="2020-09-08T11:17:00Z"/>
          <w:rFonts w:eastAsiaTheme="minorEastAsia"/>
          <w:noProof/>
          <w:sz w:val="22"/>
          <w:szCs w:val="22"/>
        </w:rPr>
      </w:pPr>
      <w:ins w:id="114"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"_Toc50456272"</w:instrText>
        </w:r>
        <w:r w:rsidRPr="005B6980">
          <w:rPr>
            <w:rStyle w:val="Hyperlink"/>
            <w:noProof/>
          </w:rPr>
          <w:instrText xml:space="preserve"> </w:instrText>
        </w:r>
        <w:r w:rsidRPr="005B6980">
          <w:rPr>
            <w:rStyle w:val="Hyperlink"/>
            <w:noProof/>
          </w:rPr>
          <w:fldChar w:fldCharType="separate"/>
        </w:r>
        <w:r w:rsidRPr="005B6980">
          <w:rPr>
            <w:rStyle w:val="Hyperlink"/>
            <w:noProof/>
          </w:rPr>
          <w:t>3.4</w:t>
        </w:r>
        <w:r>
          <w:rPr>
            <w:rFonts w:eastAsiaTheme="minorEastAsia"/>
            <w:noProof/>
            <w:sz w:val="22"/>
            <w:szCs w:val="22"/>
          </w:rPr>
          <w:tab/>
        </w:r>
        <w:r w:rsidRPr="005B6980">
          <w:rPr>
            <w:rStyle w:val="Hyperlink"/>
            <w:noProof/>
          </w:rPr>
          <w:t>Total Biomass Removed Output Maps</w:t>
        </w:r>
        <w:r>
          <w:rPr>
            <w:noProof/>
            <w:webHidden/>
          </w:rPr>
          <w:tab/>
        </w:r>
        <w:r>
          <w:rPr>
            <w:noProof/>
            <w:webHidden/>
          </w:rPr>
          <w:fldChar w:fldCharType="begin"/>
        </w:r>
        <w:r>
          <w:rPr>
            <w:noProof/>
            <w:webHidden/>
          </w:rPr>
          <w:instrText xml:space="preserve"> PAGEREF _Toc50456272 \h </w:instrText>
        </w:r>
      </w:ins>
      <w:r>
        <w:rPr>
          <w:noProof/>
          <w:webHidden/>
        </w:rPr>
      </w:r>
      <w:r>
        <w:rPr>
          <w:noProof/>
          <w:webHidden/>
        </w:rPr>
        <w:fldChar w:fldCharType="separate"/>
      </w:r>
      <w:ins w:id="115" w:author="Miranda, Brian R -FS" w:date="2020-09-08T11:17:00Z">
        <w:r>
          <w:rPr>
            <w:noProof/>
            <w:webHidden/>
          </w:rPr>
          <w:t>16</w:t>
        </w:r>
        <w:r>
          <w:rPr>
            <w:noProof/>
            <w:webHidden/>
          </w:rPr>
          <w:fldChar w:fldCharType="end"/>
        </w:r>
        <w:r w:rsidRPr="005B6980">
          <w:rPr>
            <w:rStyle w:val="Hyperlink"/>
            <w:noProof/>
          </w:rPr>
          <w:fldChar w:fldCharType="end"/>
        </w:r>
      </w:ins>
    </w:p>
    <w:p w14:paraId="634D4BFB" w14:textId="77777777" w:rsidR="00F51369" w:rsidRDefault="00F51369">
      <w:pPr>
        <w:pStyle w:val="TOC2"/>
        <w:rPr>
          <w:ins w:id="116" w:author="Miranda, Brian R -FS" w:date="2020-09-08T11:17:00Z"/>
          <w:rFonts w:eastAsiaTheme="minorEastAsia"/>
          <w:noProof/>
          <w:sz w:val="22"/>
          <w:szCs w:val="22"/>
        </w:rPr>
      </w:pPr>
      <w:ins w:id="117"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"_Toc50456273"</w:instrText>
        </w:r>
        <w:r w:rsidRPr="005B6980">
          <w:rPr>
            <w:rStyle w:val="Hyperlink"/>
            <w:noProof/>
          </w:rPr>
          <w:instrText xml:space="preserve"> </w:instrText>
        </w:r>
        <w:r w:rsidRPr="005B6980">
          <w:rPr>
            <w:rStyle w:val="Hyperlink"/>
            <w:noProof/>
          </w:rPr>
          <w:fldChar w:fldCharType="separate"/>
        </w:r>
        <w:r w:rsidRPr="005B6980">
          <w:rPr>
            <w:rStyle w:val="Hyperlink"/>
            <w:noProof/>
          </w:rPr>
          <w:t>3.5</w:t>
        </w:r>
        <w:r>
          <w:rPr>
            <w:rFonts w:eastAsiaTheme="minorEastAsia"/>
            <w:noProof/>
            <w:sz w:val="22"/>
            <w:szCs w:val="22"/>
          </w:rPr>
          <w:tab/>
        </w:r>
        <w:r w:rsidRPr="005B6980">
          <w:rPr>
            <w:rStyle w:val="Hyperlink"/>
            <w:noProof/>
          </w:rPr>
          <w:t>Species Biomass Removed Output Maps</w:t>
        </w:r>
        <w:r>
          <w:rPr>
            <w:noProof/>
            <w:webHidden/>
          </w:rPr>
          <w:tab/>
        </w:r>
        <w:r>
          <w:rPr>
            <w:noProof/>
            <w:webHidden/>
          </w:rPr>
          <w:fldChar w:fldCharType="begin"/>
        </w:r>
        <w:r>
          <w:rPr>
            <w:noProof/>
            <w:webHidden/>
          </w:rPr>
          <w:instrText xml:space="preserve"> PAGEREF _Toc50456273 \h </w:instrText>
        </w:r>
      </w:ins>
      <w:r>
        <w:rPr>
          <w:noProof/>
          <w:webHidden/>
        </w:rPr>
      </w:r>
      <w:r>
        <w:rPr>
          <w:noProof/>
          <w:webHidden/>
        </w:rPr>
        <w:fldChar w:fldCharType="separate"/>
      </w:r>
      <w:ins w:id="118" w:author="Miranda, Brian R -FS" w:date="2020-09-08T11:17:00Z">
        <w:r>
          <w:rPr>
            <w:noProof/>
            <w:webHidden/>
          </w:rPr>
          <w:t>17</w:t>
        </w:r>
        <w:r>
          <w:rPr>
            <w:noProof/>
            <w:webHidden/>
          </w:rPr>
          <w:fldChar w:fldCharType="end"/>
        </w:r>
        <w:r w:rsidRPr="005B6980">
          <w:rPr>
            <w:rStyle w:val="Hyperlink"/>
            <w:noProof/>
          </w:rPr>
          <w:fldChar w:fldCharType="end"/>
        </w:r>
      </w:ins>
    </w:p>
    <w:p w14:paraId="2768B98C" w14:textId="77777777" w:rsidR="00F51369" w:rsidRDefault="00F51369">
      <w:pPr>
        <w:pStyle w:val="TOC2"/>
        <w:rPr>
          <w:ins w:id="119" w:author="Miranda, Brian R -FS" w:date="2020-09-08T11:17:00Z"/>
          <w:rFonts w:eastAsiaTheme="minorEastAsia"/>
          <w:noProof/>
          <w:sz w:val="22"/>
          <w:szCs w:val="22"/>
        </w:rPr>
      </w:pPr>
      <w:ins w:id="120"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"_Toc50456274"</w:instrText>
        </w:r>
        <w:r w:rsidRPr="005B6980">
          <w:rPr>
            <w:rStyle w:val="Hyperlink"/>
            <w:noProof/>
          </w:rPr>
          <w:instrText xml:space="preserve"> </w:instrText>
        </w:r>
        <w:r w:rsidRPr="005B6980">
          <w:rPr>
            <w:rStyle w:val="Hyperlink"/>
            <w:noProof/>
          </w:rPr>
          <w:fldChar w:fldCharType="separate"/>
        </w:r>
        <w:r w:rsidRPr="005B6980">
          <w:rPr>
            <w:rStyle w:val="Hyperlink"/>
            <w:noProof/>
          </w:rPr>
          <w:t>3.6</w:t>
        </w:r>
        <w:r>
          <w:rPr>
            <w:rFonts w:eastAsiaTheme="minorEastAsia"/>
            <w:noProof/>
            <w:sz w:val="22"/>
            <w:szCs w:val="22"/>
          </w:rPr>
          <w:tab/>
        </w:r>
        <w:r w:rsidRPr="005B6980">
          <w:rPr>
            <w:rStyle w:val="Hyperlink"/>
            <w:noProof/>
          </w:rPr>
          <w:t>Event Log</w:t>
        </w:r>
        <w:r>
          <w:rPr>
            <w:noProof/>
            <w:webHidden/>
          </w:rPr>
          <w:tab/>
        </w:r>
        <w:r>
          <w:rPr>
            <w:noProof/>
            <w:webHidden/>
          </w:rPr>
          <w:fldChar w:fldCharType="begin"/>
        </w:r>
        <w:r>
          <w:rPr>
            <w:noProof/>
            <w:webHidden/>
          </w:rPr>
          <w:instrText xml:space="preserve"> PAGEREF _Toc50456274 \h </w:instrText>
        </w:r>
      </w:ins>
      <w:r>
        <w:rPr>
          <w:noProof/>
          <w:webHidden/>
        </w:rPr>
      </w:r>
      <w:r>
        <w:rPr>
          <w:noProof/>
          <w:webHidden/>
        </w:rPr>
        <w:fldChar w:fldCharType="separate"/>
      </w:r>
      <w:ins w:id="121" w:author="Miranda, Brian R -FS" w:date="2020-09-08T11:17:00Z">
        <w:r>
          <w:rPr>
            <w:noProof/>
            <w:webHidden/>
          </w:rPr>
          <w:t>17</w:t>
        </w:r>
        <w:r>
          <w:rPr>
            <w:noProof/>
            <w:webHidden/>
          </w:rPr>
          <w:fldChar w:fldCharType="end"/>
        </w:r>
        <w:r w:rsidRPr="005B6980">
          <w:rPr>
            <w:rStyle w:val="Hyperlink"/>
            <w:noProof/>
          </w:rPr>
          <w:fldChar w:fldCharType="end"/>
        </w:r>
      </w:ins>
    </w:p>
    <w:p w14:paraId="77A2EFC5" w14:textId="77777777" w:rsidR="00F51369" w:rsidRDefault="00F51369">
      <w:pPr>
        <w:pStyle w:val="TOC2"/>
        <w:rPr>
          <w:ins w:id="122" w:author="Miranda, Brian R -FS" w:date="2020-09-08T11:17:00Z"/>
          <w:rFonts w:eastAsiaTheme="minorEastAsia"/>
          <w:noProof/>
          <w:sz w:val="22"/>
          <w:szCs w:val="22"/>
        </w:rPr>
      </w:pPr>
      <w:ins w:id="123"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"_Toc50456275"</w:instrText>
        </w:r>
        <w:r w:rsidRPr="005B6980">
          <w:rPr>
            <w:rStyle w:val="Hyperlink"/>
            <w:noProof/>
          </w:rPr>
          <w:instrText xml:space="preserve"> </w:instrText>
        </w:r>
        <w:r w:rsidRPr="005B6980">
          <w:rPr>
            <w:rStyle w:val="Hyperlink"/>
            <w:noProof/>
          </w:rPr>
          <w:fldChar w:fldCharType="separate"/>
        </w:r>
        <w:r w:rsidRPr="005B6980">
          <w:rPr>
            <w:rStyle w:val="Hyperlink"/>
            <w:noProof/>
          </w:rPr>
          <w:t>3.7</w:t>
        </w:r>
        <w:r>
          <w:rPr>
            <w:rFonts w:eastAsiaTheme="minorEastAsia"/>
            <w:noProof/>
            <w:sz w:val="22"/>
            <w:szCs w:val="22"/>
          </w:rPr>
          <w:tab/>
        </w:r>
        <w:r w:rsidRPr="005B6980">
          <w:rPr>
            <w:rStyle w:val="Hyperlink"/>
            <w:noProof/>
          </w:rPr>
          <w:t>Summary Log</w:t>
        </w:r>
        <w:r>
          <w:rPr>
            <w:noProof/>
            <w:webHidden/>
          </w:rPr>
          <w:tab/>
        </w:r>
        <w:r>
          <w:rPr>
            <w:noProof/>
            <w:webHidden/>
          </w:rPr>
          <w:fldChar w:fldCharType="begin"/>
        </w:r>
        <w:r>
          <w:rPr>
            <w:noProof/>
            <w:webHidden/>
          </w:rPr>
          <w:instrText xml:space="preserve"> PAGEREF _Toc50456275 \h </w:instrText>
        </w:r>
      </w:ins>
      <w:r>
        <w:rPr>
          <w:noProof/>
          <w:webHidden/>
        </w:rPr>
      </w:r>
      <w:r>
        <w:rPr>
          <w:noProof/>
          <w:webHidden/>
        </w:rPr>
        <w:fldChar w:fldCharType="separate"/>
      </w:r>
      <w:ins w:id="124" w:author="Miranda, Brian R -FS" w:date="2020-09-08T11:17:00Z">
        <w:r>
          <w:rPr>
            <w:noProof/>
            <w:webHidden/>
          </w:rPr>
          <w:t>17</w:t>
        </w:r>
        <w:r>
          <w:rPr>
            <w:noProof/>
            <w:webHidden/>
          </w:rPr>
          <w:fldChar w:fldCharType="end"/>
        </w:r>
        <w:r w:rsidRPr="005B6980">
          <w:rPr>
            <w:rStyle w:val="Hyperlink"/>
            <w:noProof/>
          </w:rPr>
          <w:fldChar w:fldCharType="end"/>
        </w:r>
      </w:ins>
    </w:p>
    <w:p w14:paraId="40D55672" w14:textId="77777777" w:rsidR="00F51369" w:rsidRDefault="00F51369">
      <w:pPr>
        <w:pStyle w:val="TOC1"/>
        <w:tabs>
          <w:tab w:val="left" w:pos="480"/>
          <w:tab w:val="right" w:leader="dot" w:pos="8976"/>
        </w:tabs>
        <w:rPr>
          <w:ins w:id="125" w:author="Miranda, Brian R -FS" w:date="2020-09-08T11:17:00Z"/>
          <w:rFonts w:eastAsiaTheme="minorEastAsia"/>
          <w:b w:val="0"/>
          <w:bCs w:val="0"/>
          <w:caps w:val="0"/>
          <w:noProof/>
          <w:sz w:val="22"/>
          <w:szCs w:val="22"/>
        </w:rPr>
      </w:pPr>
      <w:ins w:id="126" w:author="Miranda, Brian R -FS" w:date="2020-09-08T11:17:00Z">
        <w:r w:rsidRPr="005B6980">
          <w:rPr>
            <w:rStyle w:val="Hyperlink"/>
            <w:noProof/>
          </w:rPr>
          <w:fldChar w:fldCharType="begin"/>
        </w:r>
        <w:r w:rsidRPr="005B6980">
          <w:rPr>
            <w:rStyle w:val="Hyperlink"/>
            <w:noProof/>
          </w:rPr>
          <w:instrText xml:space="preserve"> </w:instrText>
        </w:r>
        <w:r>
          <w:rPr>
            <w:noProof/>
          </w:rPr>
          <w:instrText>HYPERLINK \l "_Toc50456276"</w:instrText>
        </w:r>
        <w:r w:rsidRPr="005B6980">
          <w:rPr>
            <w:rStyle w:val="Hyperlink"/>
            <w:noProof/>
          </w:rPr>
          <w:instrText xml:space="preserve"> </w:instrText>
        </w:r>
        <w:r w:rsidRPr="005B6980">
          <w:rPr>
            <w:rStyle w:val="Hyperlink"/>
            <w:noProof/>
          </w:rPr>
          <w:fldChar w:fldCharType="separate"/>
        </w:r>
        <w:r w:rsidRPr="005B6980">
          <w:rPr>
            <w:rStyle w:val="Hyperlink"/>
            <w:noProof/>
          </w:rPr>
          <w:t>4</w:t>
        </w:r>
        <w:r>
          <w:rPr>
            <w:rFonts w:eastAsiaTheme="minorEastAsia"/>
            <w:b w:val="0"/>
            <w:bCs w:val="0"/>
            <w:caps w:val="0"/>
            <w:noProof/>
            <w:sz w:val="22"/>
            <w:szCs w:val="22"/>
          </w:rPr>
          <w:tab/>
        </w:r>
        <w:r w:rsidRPr="005B6980">
          <w:rPr>
            <w:rStyle w:val="Hyperlink"/>
            <w:noProof/>
          </w:rPr>
          <w:t>Example File</w:t>
        </w:r>
        <w:r>
          <w:rPr>
            <w:noProof/>
            <w:webHidden/>
          </w:rPr>
          <w:tab/>
        </w:r>
        <w:r>
          <w:rPr>
            <w:noProof/>
            <w:webHidden/>
          </w:rPr>
          <w:fldChar w:fldCharType="begin"/>
        </w:r>
        <w:r>
          <w:rPr>
            <w:noProof/>
            <w:webHidden/>
          </w:rPr>
          <w:instrText xml:space="preserve"> PAGEREF _Toc50456276 \h </w:instrText>
        </w:r>
      </w:ins>
      <w:r>
        <w:rPr>
          <w:noProof/>
          <w:webHidden/>
        </w:rPr>
      </w:r>
      <w:r>
        <w:rPr>
          <w:noProof/>
          <w:webHidden/>
        </w:rPr>
        <w:fldChar w:fldCharType="separate"/>
      </w:r>
      <w:ins w:id="127" w:author="Miranda, Brian R -FS" w:date="2020-09-08T11:17:00Z">
        <w:r>
          <w:rPr>
            <w:noProof/>
            <w:webHidden/>
          </w:rPr>
          <w:t>18</w:t>
        </w:r>
        <w:r>
          <w:rPr>
            <w:noProof/>
            <w:webHidden/>
          </w:rPr>
          <w:fldChar w:fldCharType="end"/>
        </w:r>
        <w:r w:rsidRPr="005B6980">
          <w:rPr>
            <w:rStyle w:val="Hyperlink"/>
            <w:noProof/>
          </w:rPr>
          <w:fldChar w:fldCharType="end"/>
        </w:r>
      </w:ins>
    </w:p>
    <w:p w14:paraId="60AB404B" w14:textId="77777777" w:rsidR="00996BEF" w:rsidDel="00F51369" w:rsidRDefault="00996BEF">
      <w:pPr>
        <w:pStyle w:val="TOC1"/>
        <w:tabs>
          <w:tab w:val="left" w:pos="480"/>
          <w:tab w:val="right" w:leader="dot" w:pos="8976"/>
        </w:tabs>
        <w:rPr>
          <w:del w:id="128" w:author="Miranda, Brian R -FS" w:date="2020-09-08T11:17:00Z"/>
          <w:rFonts w:eastAsiaTheme="minorEastAsia"/>
          <w:b w:val="0"/>
          <w:bCs w:val="0"/>
          <w:caps w:val="0"/>
          <w:noProof/>
          <w:sz w:val="22"/>
          <w:szCs w:val="22"/>
        </w:rPr>
      </w:pPr>
      <w:del w:id="129" w:author="Miranda, Brian R -FS" w:date="2020-09-08T11:17:00Z">
        <w:r w:rsidRPr="00F51369" w:rsidDel="00F51369">
          <w:rPr>
            <w:rStyle w:val="Hyperlink"/>
            <w:b w:val="0"/>
            <w:bCs w:val="0"/>
            <w:caps w:val="0"/>
            <w:noProof/>
          </w:rPr>
          <w:delText>1</w:delText>
        </w:r>
        <w:r w:rsidDel="00F51369">
          <w:rPr>
            <w:rFonts w:eastAsiaTheme="minorEastAsia"/>
            <w:b w:val="0"/>
            <w:bCs w:val="0"/>
            <w:caps w:val="0"/>
            <w:noProof/>
            <w:sz w:val="22"/>
            <w:szCs w:val="22"/>
          </w:rPr>
          <w:tab/>
        </w:r>
        <w:r w:rsidRPr="00F51369" w:rsidDel="00F51369">
          <w:rPr>
            <w:rStyle w:val="Hyperlink"/>
            <w:b w:val="0"/>
            <w:bCs w:val="0"/>
            <w:caps w:val="0"/>
            <w:noProof/>
          </w:rPr>
          <w:delText>Introduction</w:delText>
        </w:r>
        <w:r w:rsidDel="00F51369">
          <w:rPr>
            <w:noProof/>
            <w:webHidden/>
          </w:rPr>
          <w:tab/>
          <w:delText>3</w:delText>
        </w:r>
      </w:del>
    </w:p>
    <w:p w14:paraId="24CE5A29" w14:textId="77777777" w:rsidR="00996BEF" w:rsidDel="00F51369" w:rsidRDefault="00996BEF">
      <w:pPr>
        <w:pStyle w:val="TOC2"/>
        <w:rPr>
          <w:del w:id="130" w:author="Miranda, Brian R -FS" w:date="2020-09-08T11:17:00Z"/>
          <w:rFonts w:eastAsiaTheme="minorEastAsia"/>
          <w:noProof/>
          <w:sz w:val="22"/>
          <w:szCs w:val="22"/>
        </w:rPr>
      </w:pPr>
      <w:del w:id="131" w:author="Miranda, Brian R -FS" w:date="2020-09-08T11:17:00Z">
        <w:r w:rsidRPr="00F51369" w:rsidDel="00F51369">
          <w:rPr>
            <w:rStyle w:val="Hyperlink"/>
            <w:noProof/>
          </w:rPr>
          <w:delText>1.1</w:delText>
        </w:r>
        <w:r w:rsidDel="00F51369">
          <w:rPr>
            <w:rFonts w:eastAsiaTheme="minorEastAsia"/>
            <w:noProof/>
            <w:sz w:val="22"/>
            <w:szCs w:val="22"/>
          </w:rPr>
          <w:tab/>
        </w:r>
        <w:r w:rsidRPr="00F51369" w:rsidDel="00F51369">
          <w:rPr>
            <w:rStyle w:val="Hyperlink"/>
            <w:noProof/>
          </w:rPr>
          <w:delText>Root Rot Disturbances</w:delText>
        </w:r>
        <w:r w:rsidDel="00F51369">
          <w:rPr>
            <w:noProof/>
            <w:webHidden/>
          </w:rPr>
          <w:tab/>
          <w:delText>3</w:delText>
        </w:r>
      </w:del>
    </w:p>
    <w:p w14:paraId="1B65935D" w14:textId="77777777" w:rsidR="00996BEF" w:rsidDel="00F51369" w:rsidRDefault="00996BEF">
      <w:pPr>
        <w:pStyle w:val="TOC3"/>
        <w:tabs>
          <w:tab w:val="left" w:pos="1200"/>
          <w:tab w:val="right" w:leader="dot" w:pos="8976"/>
        </w:tabs>
        <w:rPr>
          <w:del w:id="132" w:author="Miranda, Brian R -FS" w:date="2020-09-08T11:17:00Z"/>
          <w:rFonts w:eastAsiaTheme="minorEastAsia"/>
          <w:i w:val="0"/>
          <w:iCs w:val="0"/>
          <w:noProof/>
          <w:sz w:val="22"/>
          <w:szCs w:val="22"/>
        </w:rPr>
      </w:pPr>
      <w:del w:id="133" w:author="Miranda, Brian R -FS" w:date="2020-09-08T11:17:00Z">
        <w:r w:rsidRPr="00F51369" w:rsidDel="00F51369">
          <w:rPr>
            <w:rStyle w:val="Hyperlink"/>
            <w:i w:val="0"/>
            <w:iCs w:val="0"/>
            <w:noProof/>
          </w:rPr>
          <w:delText>1.1.1</w:delText>
        </w:r>
        <w:r w:rsidDel="00F51369">
          <w:rPr>
            <w:rFonts w:eastAsiaTheme="minorEastAsia"/>
            <w:i w:val="0"/>
            <w:iCs w:val="0"/>
            <w:noProof/>
            <w:sz w:val="22"/>
            <w:szCs w:val="22"/>
          </w:rPr>
          <w:tab/>
        </w:r>
        <w:r w:rsidRPr="00F51369" w:rsidDel="00F51369">
          <w:rPr>
            <w:rStyle w:val="Hyperlink"/>
            <w:i w:val="0"/>
            <w:iCs w:val="0"/>
            <w:noProof/>
          </w:rPr>
          <w:delText>Pathogen Presence</w:delText>
        </w:r>
        <w:r w:rsidDel="00F51369">
          <w:rPr>
            <w:noProof/>
            <w:webHidden/>
          </w:rPr>
          <w:tab/>
          <w:delText>4</w:delText>
        </w:r>
      </w:del>
    </w:p>
    <w:p w14:paraId="22D320AB" w14:textId="77777777" w:rsidR="00996BEF" w:rsidDel="00F51369" w:rsidRDefault="00996BEF">
      <w:pPr>
        <w:pStyle w:val="TOC2"/>
        <w:rPr>
          <w:del w:id="134" w:author="Miranda, Brian R -FS" w:date="2020-09-08T11:17:00Z"/>
          <w:rFonts w:eastAsiaTheme="minorEastAsia"/>
          <w:noProof/>
          <w:sz w:val="22"/>
          <w:szCs w:val="22"/>
        </w:rPr>
      </w:pPr>
      <w:del w:id="135" w:author="Miranda, Brian R -FS" w:date="2020-09-08T11:17:00Z">
        <w:r w:rsidRPr="00F51369" w:rsidDel="00F51369">
          <w:rPr>
            <w:rStyle w:val="Hyperlink"/>
            <w:noProof/>
          </w:rPr>
          <w:delText>1.2</w:delText>
        </w:r>
        <w:r w:rsidDel="00F51369">
          <w:rPr>
            <w:rFonts w:eastAsiaTheme="minorEastAsia"/>
            <w:noProof/>
            <w:sz w:val="22"/>
            <w:szCs w:val="22"/>
          </w:rPr>
          <w:tab/>
        </w:r>
        <w:r w:rsidRPr="00F51369" w:rsidDel="00F51369">
          <w:rPr>
            <w:rStyle w:val="Hyperlink"/>
            <w:noProof/>
          </w:rPr>
          <w:delText>Cell Transitions between Infection States</w:delText>
        </w:r>
        <w:r w:rsidDel="00F51369">
          <w:rPr>
            <w:noProof/>
            <w:webHidden/>
          </w:rPr>
          <w:tab/>
          <w:delText>5</w:delText>
        </w:r>
      </w:del>
    </w:p>
    <w:p w14:paraId="1898F759" w14:textId="77777777" w:rsidR="00996BEF" w:rsidDel="00F51369" w:rsidRDefault="00996BEF">
      <w:pPr>
        <w:pStyle w:val="TOC3"/>
        <w:tabs>
          <w:tab w:val="left" w:pos="1200"/>
          <w:tab w:val="right" w:leader="dot" w:pos="8976"/>
        </w:tabs>
        <w:rPr>
          <w:del w:id="136" w:author="Miranda, Brian R -FS" w:date="2020-09-08T11:17:00Z"/>
          <w:rFonts w:eastAsiaTheme="minorEastAsia"/>
          <w:i w:val="0"/>
          <w:iCs w:val="0"/>
          <w:noProof/>
          <w:sz w:val="22"/>
          <w:szCs w:val="22"/>
        </w:rPr>
      </w:pPr>
      <w:del w:id="137" w:author="Miranda, Brian R -FS" w:date="2020-09-08T11:17:00Z">
        <w:r w:rsidRPr="00F51369" w:rsidDel="00F51369">
          <w:rPr>
            <w:rStyle w:val="Hyperlink"/>
            <w:i w:val="0"/>
            <w:iCs w:val="0"/>
            <w:noProof/>
          </w:rPr>
          <w:delText>1.2.1</w:delText>
        </w:r>
        <w:r w:rsidDel="00F51369">
          <w:rPr>
            <w:rFonts w:eastAsiaTheme="minorEastAsia"/>
            <w:i w:val="0"/>
            <w:iCs w:val="0"/>
            <w:noProof/>
            <w:sz w:val="22"/>
            <w:szCs w:val="22"/>
          </w:rPr>
          <w:tab/>
        </w:r>
        <w:r w:rsidRPr="00F51369" w:rsidDel="00F51369">
          <w:rPr>
            <w:rStyle w:val="Hyperlink"/>
            <w:i w:val="0"/>
            <w:iCs w:val="0"/>
            <w:noProof/>
          </w:rPr>
          <w:delText>Susceptible (S) Cells</w:delText>
        </w:r>
        <w:r w:rsidDel="00F51369">
          <w:rPr>
            <w:noProof/>
            <w:webHidden/>
          </w:rPr>
          <w:tab/>
          <w:delText>5</w:delText>
        </w:r>
      </w:del>
    </w:p>
    <w:p w14:paraId="3F55BFCA" w14:textId="77777777" w:rsidR="00996BEF" w:rsidDel="00F51369" w:rsidRDefault="00996BEF">
      <w:pPr>
        <w:pStyle w:val="TOC3"/>
        <w:tabs>
          <w:tab w:val="left" w:pos="1200"/>
          <w:tab w:val="right" w:leader="dot" w:pos="8976"/>
        </w:tabs>
        <w:rPr>
          <w:del w:id="138" w:author="Miranda, Brian R -FS" w:date="2020-09-08T11:17:00Z"/>
          <w:rFonts w:eastAsiaTheme="minorEastAsia"/>
          <w:i w:val="0"/>
          <w:iCs w:val="0"/>
          <w:noProof/>
          <w:sz w:val="22"/>
          <w:szCs w:val="22"/>
        </w:rPr>
      </w:pPr>
      <w:del w:id="139" w:author="Miranda, Brian R -FS" w:date="2020-09-08T11:17:00Z">
        <w:r w:rsidRPr="00F51369" w:rsidDel="00F51369">
          <w:rPr>
            <w:rStyle w:val="Hyperlink"/>
            <w:i w:val="0"/>
            <w:iCs w:val="0"/>
            <w:noProof/>
          </w:rPr>
          <w:delText>1.2.2</w:delText>
        </w:r>
        <w:r w:rsidDel="00F51369">
          <w:rPr>
            <w:rFonts w:eastAsiaTheme="minorEastAsia"/>
            <w:i w:val="0"/>
            <w:iCs w:val="0"/>
            <w:noProof/>
            <w:sz w:val="22"/>
            <w:szCs w:val="22"/>
          </w:rPr>
          <w:tab/>
        </w:r>
        <w:r w:rsidRPr="00F51369" w:rsidDel="00F51369">
          <w:rPr>
            <w:rStyle w:val="Hyperlink"/>
            <w:i w:val="0"/>
            <w:iCs w:val="0"/>
            <w:noProof/>
          </w:rPr>
          <w:delText>Infected (I) Cells</w:delText>
        </w:r>
        <w:r w:rsidDel="00F51369">
          <w:rPr>
            <w:noProof/>
            <w:webHidden/>
          </w:rPr>
          <w:tab/>
          <w:delText>8</w:delText>
        </w:r>
      </w:del>
    </w:p>
    <w:p w14:paraId="57AB7389" w14:textId="77777777" w:rsidR="00996BEF" w:rsidDel="00F51369" w:rsidRDefault="00996BEF">
      <w:pPr>
        <w:pStyle w:val="TOC3"/>
        <w:tabs>
          <w:tab w:val="left" w:pos="1200"/>
          <w:tab w:val="right" w:leader="dot" w:pos="8976"/>
        </w:tabs>
        <w:rPr>
          <w:del w:id="140" w:author="Miranda, Brian R -FS" w:date="2020-09-08T11:17:00Z"/>
          <w:rFonts w:eastAsiaTheme="minorEastAsia"/>
          <w:i w:val="0"/>
          <w:iCs w:val="0"/>
          <w:noProof/>
          <w:sz w:val="22"/>
          <w:szCs w:val="22"/>
        </w:rPr>
      </w:pPr>
      <w:del w:id="141" w:author="Miranda, Brian R -FS" w:date="2020-09-08T11:17:00Z">
        <w:r w:rsidRPr="00F51369" w:rsidDel="00F51369">
          <w:rPr>
            <w:rStyle w:val="Hyperlink"/>
            <w:i w:val="0"/>
            <w:iCs w:val="0"/>
            <w:noProof/>
          </w:rPr>
          <w:delText>1.2.3</w:delText>
        </w:r>
        <w:r w:rsidDel="00F51369">
          <w:rPr>
            <w:rFonts w:eastAsiaTheme="minorEastAsia"/>
            <w:i w:val="0"/>
            <w:iCs w:val="0"/>
            <w:noProof/>
            <w:sz w:val="22"/>
            <w:szCs w:val="22"/>
          </w:rPr>
          <w:tab/>
        </w:r>
        <w:r w:rsidRPr="00F51369" w:rsidDel="00F51369">
          <w:rPr>
            <w:rStyle w:val="Hyperlink"/>
            <w:i w:val="0"/>
            <w:iCs w:val="0"/>
            <w:noProof/>
          </w:rPr>
          <w:delText>Diseased (D) Cells</w:delText>
        </w:r>
        <w:r w:rsidDel="00F51369">
          <w:rPr>
            <w:noProof/>
            <w:webHidden/>
          </w:rPr>
          <w:tab/>
          <w:delText>9</w:delText>
        </w:r>
      </w:del>
    </w:p>
    <w:p w14:paraId="677C2FBA" w14:textId="77777777" w:rsidR="00996BEF" w:rsidDel="00F51369" w:rsidRDefault="00996BEF">
      <w:pPr>
        <w:pStyle w:val="TOC2"/>
        <w:rPr>
          <w:del w:id="142" w:author="Miranda, Brian R -FS" w:date="2020-09-08T11:17:00Z"/>
          <w:rFonts w:eastAsiaTheme="minorEastAsia"/>
          <w:noProof/>
          <w:sz w:val="22"/>
          <w:szCs w:val="22"/>
        </w:rPr>
      </w:pPr>
      <w:del w:id="143" w:author="Miranda, Brian R -FS" w:date="2020-09-08T11:17:00Z">
        <w:r w:rsidRPr="00F51369" w:rsidDel="00F51369">
          <w:rPr>
            <w:rStyle w:val="Hyperlink"/>
            <w:noProof/>
          </w:rPr>
          <w:delText>1.3</w:delText>
        </w:r>
        <w:r w:rsidDel="00F51369">
          <w:rPr>
            <w:rFonts w:eastAsiaTheme="minorEastAsia"/>
            <w:noProof/>
            <w:sz w:val="22"/>
            <w:szCs w:val="22"/>
          </w:rPr>
          <w:tab/>
        </w:r>
        <w:r w:rsidRPr="00F51369" w:rsidDel="00F51369">
          <w:rPr>
            <w:rStyle w:val="Hyperlink"/>
            <w:noProof/>
          </w:rPr>
          <w:delText>Damage</w:delText>
        </w:r>
        <w:r w:rsidDel="00F51369">
          <w:rPr>
            <w:noProof/>
            <w:webHidden/>
          </w:rPr>
          <w:tab/>
          <w:delText>10</w:delText>
        </w:r>
      </w:del>
    </w:p>
    <w:p w14:paraId="223FCE0F" w14:textId="77777777" w:rsidR="00996BEF" w:rsidDel="00F51369" w:rsidRDefault="00996BEF">
      <w:pPr>
        <w:pStyle w:val="TOC2"/>
        <w:rPr>
          <w:del w:id="144" w:author="Miranda, Brian R -FS" w:date="2020-09-08T11:17:00Z"/>
          <w:rFonts w:eastAsiaTheme="minorEastAsia"/>
          <w:noProof/>
          <w:sz w:val="22"/>
          <w:szCs w:val="22"/>
        </w:rPr>
      </w:pPr>
      <w:del w:id="145" w:author="Miranda, Brian R -FS" w:date="2020-09-08T11:17:00Z">
        <w:r w:rsidRPr="00F51369" w:rsidDel="00F51369">
          <w:rPr>
            <w:rStyle w:val="Hyperlink"/>
            <w:noProof/>
          </w:rPr>
          <w:delText>1.4</w:delText>
        </w:r>
        <w:r w:rsidDel="00F51369">
          <w:rPr>
            <w:rFonts w:eastAsiaTheme="minorEastAsia"/>
            <w:noProof/>
            <w:sz w:val="22"/>
            <w:szCs w:val="22"/>
          </w:rPr>
          <w:tab/>
        </w:r>
        <w:r w:rsidRPr="00F51369" w:rsidDel="00F51369">
          <w:rPr>
            <w:rStyle w:val="Hyperlink"/>
            <w:noProof/>
          </w:rPr>
          <w:delText>Major Releases</w:delText>
        </w:r>
        <w:r w:rsidDel="00F51369">
          <w:rPr>
            <w:noProof/>
            <w:webHidden/>
          </w:rPr>
          <w:tab/>
          <w:delText>11</w:delText>
        </w:r>
      </w:del>
    </w:p>
    <w:p w14:paraId="04D0E6FA" w14:textId="77777777" w:rsidR="00996BEF" w:rsidDel="00F51369" w:rsidRDefault="00996BEF">
      <w:pPr>
        <w:pStyle w:val="TOC2"/>
        <w:rPr>
          <w:del w:id="146" w:author="Miranda, Brian R -FS" w:date="2020-09-08T11:17:00Z"/>
          <w:rFonts w:eastAsiaTheme="minorEastAsia"/>
          <w:noProof/>
          <w:sz w:val="22"/>
          <w:szCs w:val="22"/>
        </w:rPr>
      </w:pPr>
      <w:del w:id="147" w:author="Miranda, Brian R -FS" w:date="2020-09-08T11:17:00Z">
        <w:r w:rsidRPr="00F51369" w:rsidDel="00F51369">
          <w:rPr>
            <w:rStyle w:val="Hyperlink"/>
            <w:noProof/>
          </w:rPr>
          <w:delText>1.5</w:delText>
        </w:r>
        <w:r w:rsidDel="00F51369">
          <w:rPr>
            <w:rFonts w:eastAsiaTheme="minorEastAsia"/>
            <w:noProof/>
            <w:sz w:val="22"/>
            <w:szCs w:val="22"/>
          </w:rPr>
          <w:tab/>
        </w:r>
        <w:r w:rsidRPr="00F51369" w:rsidDel="00F51369">
          <w:rPr>
            <w:rStyle w:val="Hyperlink"/>
            <w:noProof/>
          </w:rPr>
          <w:delText>Minor Releases</w:delText>
        </w:r>
        <w:r w:rsidDel="00F51369">
          <w:rPr>
            <w:noProof/>
            <w:webHidden/>
          </w:rPr>
          <w:tab/>
          <w:delText>11</w:delText>
        </w:r>
      </w:del>
    </w:p>
    <w:p w14:paraId="5D39A9E9" w14:textId="77777777" w:rsidR="00996BEF" w:rsidDel="00F51369" w:rsidRDefault="00996BEF">
      <w:pPr>
        <w:pStyle w:val="TOC2"/>
        <w:rPr>
          <w:del w:id="148" w:author="Miranda, Brian R -FS" w:date="2020-09-08T11:17:00Z"/>
          <w:rFonts w:eastAsiaTheme="minorEastAsia"/>
          <w:noProof/>
          <w:sz w:val="22"/>
          <w:szCs w:val="22"/>
        </w:rPr>
      </w:pPr>
      <w:del w:id="149" w:author="Miranda, Brian R -FS" w:date="2020-09-08T11:17:00Z">
        <w:r w:rsidRPr="00F51369" w:rsidDel="00F51369">
          <w:rPr>
            <w:rStyle w:val="Hyperlink"/>
            <w:noProof/>
          </w:rPr>
          <w:delText>1.6</w:delText>
        </w:r>
        <w:r w:rsidDel="00F51369">
          <w:rPr>
            <w:rFonts w:eastAsiaTheme="minorEastAsia"/>
            <w:noProof/>
            <w:sz w:val="22"/>
            <w:szCs w:val="22"/>
          </w:rPr>
          <w:tab/>
        </w:r>
        <w:r w:rsidRPr="00F51369" w:rsidDel="00F51369">
          <w:rPr>
            <w:rStyle w:val="Hyperlink"/>
            <w:noProof/>
          </w:rPr>
          <w:delText>References</w:delText>
        </w:r>
        <w:r w:rsidDel="00F51369">
          <w:rPr>
            <w:noProof/>
            <w:webHidden/>
          </w:rPr>
          <w:tab/>
          <w:delText>11</w:delText>
        </w:r>
      </w:del>
    </w:p>
    <w:p w14:paraId="0838261E" w14:textId="77777777" w:rsidR="00996BEF" w:rsidDel="00F51369" w:rsidRDefault="00996BEF">
      <w:pPr>
        <w:pStyle w:val="TOC2"/>
        <w:rPr>
          <w:del w:id="150" w:author="Miranda, Brian R -FS" w:date="2020-09-08T11:17:00Z"/>
          <w:rFonts w:eastAsiaTheme="minorEastAsia"/>
          <w:noProof/>
          <w:sz w:val="22"/>
          <w:szCs w:val="22"/>
        </w:rPr>
      </w:pPr>
      <w:del w:id="151" w:author="Miranda, Brian R -FS" w:date="2020-09-08T11:17:00Z">
        <w:r w:rsidRPr="00F51369" w:rsidDel="00F51369">
          <w:rPr>
            <w:rStyle w:val="Hyperlink"/>
            <w:noProof/>
          </w:rPr>
          <w:delText>1.7</w:delText>
        </w:r>
        <w:r w:rsidDel="00F51369">
          <w:rPr>
            <w:rFonts w:eastAsiaTheme="minorEastAsia"/>
            <w:noProof/>
            <w:sz w:val="22"/>
            <w:szCs w:val="22"/>
          </w:rPr>
          <w:tab/>
        </w:r>
        <w:r w:rsidRPr="00F51369" w:rsidDel="00F51369">
          <w:rPr>
            <w:rStyle w:val="Hyperlink"/>
            <w:noProof/>
          </w:rPr>
          <w:delText>Acknowledgements</w:delText>
        </w:r>
        <w:r w:rsidDel="00F51369">
          <w:rPr>
            <w:noProof/>
            <w:webHidden/>
          </w:rPr>
          <w:tab/>
          <w:delText>11</w:delText>
        </w:r>
      </w:del>
    </w:p>
    <w:p w14:paraId="6D1AF189" w14:textId="77777777" w:rsidR="00996BEF" w:rsidDel="00F51369" w:rsidRDefault="00996BEF">
      <w:pPr>
        <w:pStyle w:val="TOC1"/>
        <w:tabs>
          <w:tab w:val="left" w:pos="480"/>
          <w:tab w:val="right" w:leader="dot" w:pos="8976"/>
        </w:tabs>
        <w:rPr>
          <w:del w:id="152" w:author="Miranda, Brian R -FS" w:date="2020-09-08T11:17:00Z"/>
          <w:rFonts w:eastAsiaTheme="minorEastAsia"/>
          <w:b w:val="0"/>
          <w:bCs w:val="0"/>
          <w:caps w:val="0"/>
          <w:noProof/>
          <w:sz w:val="22"/>
          <w:szCs w:val="22"/>
        </w:rPr>
      </w:pPr>
      <w:del w:id="153" w:author="Miranda, Brian R -FS" w:date="2020-09-08T11:17:00Z">
        <w:r w:rsidRPr="00F51369" w:rsidDel="00F51369">
          <w:rPr>
            <w:rStyle w:val="Hyperlink"/>
            <w:b w:val="0"/>
            <w:bCs w:val="0"/>
            <w:caps w:val="0"/>
            <w:noProof/>
          </w:rPr>
          <w:delText>2</w:delText>
        </w:r>
        <w:r w:rsidDel="00F51369">
          <w:rPr>
            <w:rFonts w:eastAsiaTheme="minorEastAsia"/>
            <w:b w:val="0"/>
            <w:bCs w:val="0"/>
            <w:caps w:val="0"/>
            <w:noProof/>
            <w:sz w:val="22"/>
            <w:szCs w:val="22"/>
          </w:rPr>
          <w:tab/>
        </w:r>
        <w:r w:rsidRPr="00F51369" w:rsidDel="00F51369">
          <w:rPr>
            <w:rStyle w:val="Hyperlink"/>
            <w:b w:val="0"/>
            <w:bCs w:val="0"/>
            <w:caps w:val="0"/>
            <w:noProof/>
          </w:rPr>
          <w:delText>Input File</w:delText>
        </w:r>
        <w:r w:rsidDel="00F51369">
          <w:rPr>
            <w:noProof/>
            <w:webHidden/>
          </w:rPr>
          <w:tab/>
          <w:delText>12</w:delText>
        </w:r>
      </w:del>
    </w:p>
    <w:p w14:paraId="3DB10E27" w14:textId="77777777" w:rsidR="00996BEF" w:rsidDel="00F51369" w:rsidRDefault="00996BEF">
      <w:pPr>
        <w:pStyle w:val="TOC2"/>
        <w:rPr>
          <w:del w:id="154" w:author="Miranda, Brian R -FS" w:date="2020-09-08T11:17:00Z"/>
          <w:rFonts w:eastAsiaTheme="minorEastAsia"/>
          <w:noProof/>
          <w:sz w:val="22"/>
          <w:szCs w:val="22"/>
        </w:rPr>
      </w:pPr>
      <w:del w:id="155" w:author="Miranda, Brian R -FS" w:date="2020-09-08T11:17:00Z">
        <w:r w:rsidRPr="00F51369" w:rsidDel="00F51369">
          <w:rPr>
            <w:rStyle w:val="Hyperlink"/>
            <w:noProof/>
          </w:rPr>
          <w:delText>2.1</w:delText>
        </w:r>
        <w:r w:rsidDel="00F51369">
          <w:rPr>
            <w:rFonts w:eastAsiaTheme="minorEastAsia"/>
            <w:noProof/>
            <w:sz w:val="22"/>
            <w:szCs w:val="22"/>
          </w:rPr>
          <w:tab/>
        </w:r>
        <w:r w:rsidRPr="00F51369" w:rsidDel="00F51369">
          <w:rPr>
            <w:rStyle w:val="Hyperlink"/>
            <w:noProof/>
          </w:rPr>
          <w:delText>LandisData</w:delText>
        </w:r>
        <w:r w:rsidDel="00F51369">
          <w:rPr>
            <w:noProof/>
            <w:webHidden/>
          </w:rPr>
          <w:tab/>
          <w:delText>12</w:delText>
        </w:r>
      </w:del>
    </w:p>
    <w:p w14:paraId="4C78D1E6" w14:textId="77777777" w:rsidR="00996BEF" w:rsidDel="00F51369" w:rsidRDefault="00996BEF">
      <w:pPr>
        <w:pStyle w:val="TOC2"/>
        <w:rPr>
          <w:del w:id="156" w:author="Miranda, Brian R -FS" w:date="2020-09-08T11:17:00Z"/>
          <w:rFonts w:eastAsiaTheme="minorEastAsia"/>
          <w:noProof/>
          <w:sz w:val="22"/>
          <w:szCs w:val="22"/>
        </w:rPr>
      </w:pPr>
      <w:del w:id="157" w:author="Miranda, Brian R -FS" w:date="2020-09-08T11:17:00Z">
        <w:r w:rsidRPr="00F51369" w:rsidDel="00F51369">
          <w:rPr>
            <w:rStyle w:val="Hyperlink"/>
            <w:noProof/>
          </w:rPr>
          <w:delText>2.2</w:delText>
        </w:r>
        <w:r w:rsidDel="00F51369">
          <w:rPr>
            <w:rFonts w:eastAsiaTheme="minorEastAsia"/>
            <w:noProof/>
            <w:sz w:val="22"/>
            <w:szCs w:val="22"/>
          </w:rPr>
          <w:tab/>
        </w:r>
        <w:r w:rsidRPr="00F51369" w:rsidDel="00F51369">
          <w:rPr>
            <w:rStyle w:val="Hyperlink"/>
            <w:noProof/>
          </w:rPr>
          <w:delText>Timestep</w:delText>
        </w:r>
        <w:r w:rsidDel="00F51369">
          <w:rPr>
            <w:noProof/>
            <w:webHidden/>
          </w:rPr>
          <w:tab/>
          <w:delText>12</w:delText>
        </w:r>
      </w:del>
    </w:p>
    <w:p w14:paraId="52193554" w14:textId="77777777" w:rsidR="00996BEF" w:rsidDel="00F51369" w:rsidRDefault="00996BEF">
      <w:pPr>
        <w:pStyle w:val="TOC2"/>
        <w:rPr>
          <w:del w:id="158" w:author="Miranda, Brian R -FS" w:date="2020-09-08T11:17:00Z"/>
          <w:rFonts w:eastAsiaTheme="minorEastAsia"/>
          <w:noProof/>
          <w:sz w:val="22"/>
          <w:szCs w:val="22"/>
        </w:rPr>
      </w:pPr>
      <w:del w:id="159" w:author="Miranda, Brian R -FS" w:date="2020-09-08T11:17:00Z">
        <w:r w:rsidRPr="00F51369" w:rsidDel="00F51369">
          <w:rPr>
            <w:rStyle w:val="Hyperlink"/>
            <w:noProof/>
          </w:rPr>
          <w:delText>2.3</w:delText>
        </w:r>
        <w:r w:rsidDel="00F51369">
          <w:rPr>
            <w:rFonts w:eastAsiaTheme="minorEastAsia"/>
            <w:noProof/>
            <w:sz w:val="22"/>
            <w:szCs w:val="22"/>
          </w:rPr>
          <w:tab/>
        </w:r>
        <w:r w:rsidRPr="00F51369" w:rsidDel="00F51369">
          <w:rPr>
            <w:rStyle w:val="Hyperlink"/>
            <w:noProof/>
          </w:rPr>
          <w:delText>InputMap (optional)</w:delText>
        </w:r>
        <w:r w:rsidDel="00F51369">
          <w:rPr>
            <w:noProof/>
            <w:webHidden/>
          </w:rPr>
          <w:tab/>
          <w:delText>12</w:delText>
        </w:r>
      </w:del>
    </w:p>
    <w:p w14:paraId="2C1FAA03" w14:textId="77777777" w:rsidR="00996BEF" w:rsidDel="00F51369" w:rsidRDefault="00996BEF">
      <w:pPr>
        <w:pStyle w:val="TOC2"/>
        <w:rPr>
          <w:del w:id="160" w:author="Miranda, Brian R -FS" w:date="2020-09-08T11:17:00Z"/>
          <w:rFonts w:eastAsiaTheme="minorEastAsia"/>
          <w:noProof/>
          <w:sz w:val="22"/>
          <w:szCs w:val="22"/>
        </w:rPr>
      </w:pPr>
      <w:del w:id="161" w:author="Miranda, Brian R -FS" w:date="2020-09-08T11:17:00Z">
        <w:r w:rsidRPr="00F51369" w:rsidDel="00F51369">
          <w:rPr>
            <w:rStyle w:val="Hyperlink"/>
            <w:noProof/>
          </w:rPr>
          <w:delText>2.4</w:delText>
        </w:r>
        <w:r w:rsidDel="00F51369">
          <w:rPr>
            <w:rFonts w:eastAsiaTheme="minorEastAsia"/>
            <w:noProof/>
            <w:sz w:val="22"/>
            <w:szCs w:val="22"/>
          </w:rPr>
          <w:tab/>
        </w:r>
        <w:r w:rsidRPr="00F51369" w:rsidDel="00F51369">
          <w:rPr>
            <w:rStyle w:val="Hyperlink"/>
            <w:noProof/>
          </w:rPr>
          <w:delText>SpeciesSusceptibility</w:delText>
        </w:r>
        <w:r w:rsidDel="00F51369">
          <w:rPr>
            <w:noProof/>
            <w:webHidden/>
          </w:rPr>
          <w:tab/>
          <w:delText>12</w:delText>
        </w:r>
      </w:del>
    </w:p>
    <w:p w14:paraId="55CA0E67" w14:textId="77777777" w:rsidR="00996BEF" w:rsidDel="00F51369" w:rsidRDefault="00996BEF">
      <w:pPr>
        <w:pStyle w:val="TOC2"/>
        <w:rPr>
          <w:del w:id="162" w:author="Miranda, Brian R -FS" w:date="2020-09-08T11:17:00Z"/>
          <w:rFonts w:eastAsiaTheme="minorEastAsia"/>
          <w:noProof/>
          <w:sz w:val="22"/>
          <w:szCs w:val="22"/>
        </w:rPr>
      </w:pPr>
      <w:del w:id="163" w:author="Miranda, Brian R -FS" w:date="2020-09-08T11:17:00Z">
        <w:r w:rsidRPr="00F51369" w:rsidDel="00F51369">
          <w:rPr>
            <w:rStyle w:val="Hyperlink"/>
            <w:noProof/>
          </w:rPr>
          <w:delText>2.5</w:delText>
        </w:r>
        <w:r w:rsidDel="00F51369">
          <w:rPr>
            <w:rFonts w:eastAsiaTheme="minorEastAsia"/>
            <w:noProof/>
            <w:sz w:val="22"/>
            <w:szCs w:val="22"/>
          </w:rPr>
          <w:tab/>
        </w:r>
        <w:r w:rsidRPr="00F51369" w:rsidDel="00F51369">
          <w:rPr>
            <w:rStyle w:val="Hyperlink"/>
            <w:noProof/>
          </w:rPr>
          <w:delText>LethalTemp</w:delText>
        </w:r>
        <w:r w:rsidDel="00F51369">
          <w:rPr>
            <w:noProof/>
            <w:webHidden/>
          </w:rPr>
          <w:tab/>
          <w:delText>12</w:delText>
        </w:r>
      </w:del>
    </w:p>
    <w:p w14:paraId="4397730A" w14:textId="77777777" w:rsidR="00996BEF" w:rsidDel="00F51369" w:rsidRDefault="00996BEF">
      <w:pPr>
        <w:pStyle w:val="TOC2"/>
        <w:rPr>
          <w:del w:id="164" w:author="Miranda, Brian R -FS" w:date="2020-09-08T11:17:00Z"/>
          <w:rFonts w:eastAsiaTheme="minorEastAsia"/>
          <w:noProof/>
          <w:sz w:val="22"/>
          <w:szCs w:val="22"/>
        </w:rPr>
      </w:pPr>
      <w:del w:id="165" w:author="Miranda, Brian R -FS" w:date="2020-09-08T11:17:00Z">
        <w:r w:rsidRPr="00F51369" w:rsidDel="00F51369">
          <w:rPr>
            <w:rStyle w:val="Hyperlink"/>
            <w:noProof/>
          </w:rPr>
          <w:delText>2.6</w:delText>
        </w:r>
        <w:r w:rsidDel="00F51369">
          <w:rPr>
            <w:rFonts w:eastAsiaTheme="minorEastAsia"/>
            <w:noProof/>
            <w:sz w:val="22"/>
            <w:szCs w:val="22"/>
          </w:rPr>
          <w:tab/>
        </w:r>
        <w:r w:rsidRPr="00F51369" w:rsidDel="00F51369">
          <w:rPr>
            <w:rStyle w:val="Hyperlink"/>
            <w:noProof/>
          </w:rPr>
          <w:delText>MinSoilTemp</w:delText>
        </w:r>
        <w:r w:rsidDel="00F51369">
          <w:rPr>
            <w:noProof/>
            <w:webHidden/>
          </w:rPr>
          <w:tab/>
          <w:delText>12</w:delText>
        </w:r>
      </w:del>
    </w:p>
    <w:p w14:paraId="24251682" w14:textId="77777777" w:rsidR="00996BEF" w:rsidDel="00F51369" w:rsidRDefault="00996BEF">
      <w:pPr>
        <w:pStyle w:val="TOC2"/>
        <w:rPr>
          <w:del w:id="166" w:author="Miranda, Brian R -FS" w:date="2020-09-08T11:17:00Z"/>
          <w:rFonts w:eastAsiaTheme="minorEastAsia"/>
          <w:noProof/>
          <w:sz w:val="22"/>
          <w:szCs w:val="22"/>
        </w:rPr>
      </w:pPr>
      <w:del w:id="167" w:author="Miranda, Brian R -FS" w:date="2020-09-08T11:17:00Z">
        <w:r w:rsidRPr="00F51369" w:rsidDel="00F51369">
          <w:rPr>
            <w:rStyle w:val="Hyperlink"/>
            <w:noProof/>
          </w:rPr>
          <w:delText>2.7</w:delText>
        </w:r>
        <w:r w:rsidDel="00F51369">
          <w:rPr>
            <w:rFonts w:eastAsiaTheme="minorEastAsia"/>
            <w:noProof/>
            <w:sz w:val="22"/>
            <w:szCs w:val="22"/>
          </w:rPr>
          <w:tab/>
        </w:r>
        <w:r w:rsidRPr="00F51369" w:rsidDel="00F51369">
          <w:rPr>
            <w:rStyle w:val="Hyperlink"/>
            <w:noProof/>
          </w:rPr>
          <w:delText>SoilTempDepth</w:delText>
        </w:r>
        <w:r w:rsidDel="00F51369">
          <w:rPr>
            <w:noProof/>
            <w:webHidden/>
          </w:rPr>
          <w:tab/>
          <w:delText>13</w:delText>
        </w:r>
      </w:del>
    </w:p>
    <w:p w14:paraId="3DDD44D4" w14:textId="77777777" w:rsidR="00996BEF" w:rsidDel="00F51369" w:rsidRDefault="00996BEF">
      <w:pPr>
        <w:pStyle w:val="TOC2"/>
        <w:rPr>
          <w:del w:id="168" w:author="Miranda, Brian R -FS" w:date="2020-09-08T11:17:00Z"/>
          <w:rFonts w:eastAsiaTheme="minorEastAsia"/>
          <w:noProof/>
          <w:sz w:val="22"/>
          <w:szCs w:val="22"/>
        </w:rPr>
      </w:pPr>
      <w:del w:id="169" w:author="Miranda, Brian R -FS" w:date="2020-09-08T11:17:00Z">
        <w:r w:rsidRPr="00F51369" w:rsidDel="00F51369">
          <w:rPr>
            <w:rStyle w:val="Hyperlink"/>
            <w:noProof/>
          </w:rPr>
          <w:delText>2.8</w:delText>
        </w:r>
        <w:r w:rsidDel="00F51369">
          <w:rPr>
            <w:rFonts w:eastAsiaTheme="minorEastAsia"/>
            <w:noProof/>
            <w:sz w:val="22"/>
            <w:szCs w:val="22"/>
          </w:rPr>
          <w:tab/>
        </w:r>
        <w:r w:rsidRPr="00F51369" w:rsidDel="00F51369">
          <w:rPr>
            <w:rStyle w:val="Hyperlink"/>
            <w:noProof/>
          </w:rPr>
          <w:delText>PhWet</w:delText>
        </w:r>
        <w:r w:rsidDel="00F51369">
          <w:rPr>
            <w:noProof/>
            <w:webHidden/>
          </w:rPr>
          <w:tab/>
          <w:delText>13</w:delText>
        </w:r>
      </w:del>
    </w:p>
    <w:p w14:paraId="6CA65D6B" w14:textId="77777777" w:rsidR="00996BEF" w:rsidDel="00F51369" w:rsidRDefault="00996BEF">
      <w:pPr>
        <w:pStyle w:val="TOC2"/>
        <w:rPr>
          <w:del w:id="170" w:author="Miranda, Brian R -FS" w:date="2020-09-08T11:17:00Z"/>
          <w:rFonts w:eastAsiaTheme="minorEastAsia"/>
          <w:noProof/>
          <w:sz w:val="22"/>
          <w:szCs w:val="22"/>
        </w:rPr>
      </w:pPr>
      <w:del w:id="171" w:author="Miranda, Brian R -FS" w:date="2020-09-08T11:17:00Z">
        <w:r w:rsidRPr="00F51369" w:rsidDel="00F51369">
          <w:rPr>
            <w:rStyle w:val="Hyperlink"/>
            <w:noProof/>
          </w:rPr>
          <w:delText>2.9</w:delText>
        </w:r>
        <w:r w:rsidDel="00F51369">
          <w:rPr>
            <w:rFonts w:eastAsiaTheme="minorEastAsia"/>
            <w:noProof/>
            <w:sz w:val="22"/>
            <w:szCs w:val="22"/>
          </w:rPr>
          <w:tab/>
        </w:r>
        <w:r w:rsidRPr="00F51369" w:rsidDel="00F51369">
          <w:rPr>
            <w:rStyle w:val="Hyperlink"/>
            <w:noProof/>
          </w:rPr>
          <w:delText>PhDry</w:delText>
        </w:r>
        <w:r w:rsidDel="00F51369">
          <w:rPr>
            <w:noProof/>
            <w:webHidden/>
          </w:rPr>
          <w:tab/>
          <w:delText>13</w:delText>
        </w:r>
      </w:del>
    </w:p>
    <w:p w14:paraId="455ABAFF" w14:textId="77777777" w:rsidR="00996BEF" w:rsidDel="00F51369" w:rsidRDefault="00996BEF">
      <w:pPr>
        <w:pStyle w:val="TOC2"/>
        <w:rPr>
          <w:del w:id="172" w:author="Miranda, Brian R -FS" w:date="2020-09-08T11:17:00Z"/>
          <w:rFonts w:eastAsiaTheme="minorEastAsia"/>
          <w:noProof/>
          <w:sz w:val="22"/>
          <w:szCs w:val="22"/>
        </w:rPr>
      </w:pPr>
      <w:del w:id="173" w:author="Miranda, Brian R -FS" w:date="2020-09-08T11:17:00Z">
        <w:r w:rsidRPr="00F51369" w:rsidDel="00F51369">
          <w:rPr>
            <w:rStyle w:val="Hyperlink"/>
            <w:noProof/>
          </w:rPr>
          <w:delText>2.10</w:delText>
        </w:r>
        <w:r w:rsidDel="00F51369">
          <w:rPr>
            <w:rFonts w:eastAsiaTheme="minorEastAsia"/>
            <w:noProof/>
            <w:sz w:val="22"/>
            <w:szCs w:val="22"/>
          </w:rPr>
          <w:tab/>
        </w:r>
        <w:r w:rsidRPr="00F51369" w:rsidDel="00F51369">
          <w:rPr>
            <w:rStyle w:val="Hyperlink"/>
            <w:noProof/>
          </w:rPr>
          <w:delText>PhMax</w:delText>
        </w:r>
        <w:r w:rsidDel="00F51369">
          <w:rPr>
            <w:noProof/>
            <w:webHidden/>
          </w:rPr>
          <w:tab/>
          <w:delText>13</w:delText>
        </w:r>
      </w:del>
    </w:p>
    <w:p w14:paraId="44C49C7B" w14:textId="77777777" w:rsidR="00996BEF" w:rsidDel="00F51369" w:rsidRDefault="00996BEF">
      <w:pPr>
        <w:pStyle w:val="TOC2"/>
        <w:rPr>
          <w:del w:id="174" w:author="Miranda, Brian R -FS" w:date="2020-09-08T11:17:00Z"/>
          <w:rFonts w:eastAsiaTheme="minorEastAsia"/>
          <w:noProof/>
          <w:sz w:val="22"/>
          <w:szCs w:val="22"/>
        </w:rPr>
      </w:pPr>
      <w:del w:id="175" w:author="Miranda, Brian R -FS" w:date="2020-09-08T11:17:00Z">
        <w:r w:rsidRPr="00F51369" w:rsidDel="00F51369">
          <w:rPr>
            <w:rStyle w:val="Hyperlink"/>
            <w:noProof/>
          </w:rPr>
          <w:delText>2.11</w:delText>
        </w:r>
        <w:r w:rsidDel="00F51369">
          <w:rPr>
            <w:rFonts w:eastAsiaTheme="minorEastAsia"/>
            <w:noProof/>
            <w:sz w:val="22"/>
            <w:szCs w:val="22"/>
          </w:rPr>
          <w:tab/>
        </w:r>
        <w:r w:rsidRPr="00F51369" w:rsidDel="00F51369">
          <w:rPr>
            <w:rStyle w:val="Hyperlink"/>
            <w:noProof/>
          </w:rPr>
          <w:delText>MinProbID</w:delText>
        </w:r>
        <w:r w:rsidDel="00F51369">
          <w:rPr>
            <w:noProof/>
            <w:webHidden/>
          </w:rPr>
          <w:tab/>
          <w:delText>13</w:delText>
        </w:r>
      </w:del>
    </w:p>
    <w:p w14:paraId="45B3FE57" w14:textId="77777777" w:rsidR="00996BEF" w:rsidDel="00F51369" w:rsidRDefault="00996BEF">
      <w:pPr>
        <w:pStyle w:val="TOC2"/>
        <w:rPr>
          <w:del w:id="176" w:author="Miranda, Brian R -FS" w:date="2020-09-08T11:17:00Z"/>
          <w:rFonts w:eastAsiaTheme="minorEastAsia"/>
          <w:noProof/>
          <w:sz w:val="22"/>
          <w:szCs w:val="22"/>
        </w:rPr>
      </w:pPr>
      <w:del w:id="177" w:author="Miranda, Brian R -FS" w:date="2020-09-08T11:17:00Z">
        <w:r w:rsidRPr="00F51369" w:rsidDel="00F51369">
          <w:rPr>
            <w:rStyle w:val="Hyperlink"/>
            <w:noProof/>
          </w:rPr>
          <w:delText>2.12</w:delText>
        </w:r>
        <w:r w:rsidDel="00F51369">
          <w:rPr>
            <w:rFonts w:eastAsiaTheme="minorEastAsia"/>
            <w:noProof/>
            <w:sz w:val="22"/>
            <w:szCs w:val="22"/>
          </w:rPr>
          <w:tab/>
        </w:r>
        <w:r w:rsidRPr="00F51369" w:rsidDel="00F51369">
          <w:rPr>
            <w:rStyle w:val="Hyperlink"/>
            <w:noProof/>
          </w:rPr>
          <w:delText>MaxProbDI</w:delText>
        </w:r>
        <w:r w:rsidDel="00F51369">
          <w:rPr>
            <w:noProof/>
            <w:webHidden/>
          </w:rPr>
          <w:tab/>
          <w:delText>13</w:delText>
        </w:r>
      </w:del>
    </w:p>
    <w:p w14:paraId="25311969" w14:textId="77777777" w:rsidR="00996BEF" w:rsidDel="00F51369" w:rsidRDefault="00996BEF">
      <w:pPr>
        <w:pStyle w:val="TOC2"/>
        <w:rPr>
          <w:del w:id="178" w:author="Miranda, Brian R -FS" w:date="2020-09-08T11:17:00Z"/>
          <w:rFonts w:eastAsiaTheme="minorEastAsia"/>
          <w:noProof/>
          <w:sz w:val="22"/>
          <w:szCs w:val="22"/>
        </w:rPr>
      </w:pPr>
      <w:del w:id="179" w:author="Miranda, Brian R -FS" w:date="2020-09-08T11:17:00Z">
        <w:r w:rsidRPr="00F51369" w:rsidDel="00F51369">
          <w:rPr>
            <w:rStyle w:val="Hyperlink"/>
            <w:noProof/>
          </w:rPr>
          <w:delText>2.13</w:delText>
        </w:r>
        <w:r w:rsidDel="00F51369">
          <w:rPr>
            <w:rFonts w:eastAsiaTheme="minorEastAsia"/>
            <w:noProof/>
            <w:sz w:val="22"/>
            <w:szCs w:val="22"/>
          </w:rPr>
          <w:tab/>
        </w:r>
        <w:r w:rsidRPr="00F51369" w:rsidDel="00F51369">
          <w:rPr>
            <w:rStyle w:val="Hyperlink"/>
            <w:noProof/>
          </w:rPr>
          <w:delText>OutputMapName (optional)</w:delText>
        </w:r>
        <w:r w:rsidDel="00F51369">
          <w:rPr>
            <w:noProof/>
            <w:webHidden/>
          </w:rPr>
          <w:tab/>
          <w:delText>14</w:delText>
        </w:r>
      </w:del>
    </w:p>
    <w:p w14:paraId="67A8A7C2" w14:textId="77777777" w:rsidR="00996BEF" w:rsidDel="00F51369" w:rsidRDefault="00996BEF">
      <w:pPr>
        <w:pStyle w:val="TOC2"/>
        <w:rPr>
          <w:del w:id="180" w:author="Miranda, Brian R -FS" w:date="2020-09-08T11:17:00Z"/>
          <w:rFonts w:eastAsiaTheme="minorEastAsia"/>
          <w:noProof/>
          <w:sz w:val="22"/>
          <w:szCs w:val="22"/>
        </w:rPr>
      </w:pPr>
      <w:del w:id="181" w:author="Miranda, Brian R -FS" w:date="2020-09-08T11:17:00Z">
        <w:r w:rsidRPr="00F51369" w:rsidDel="00F51369">
          <w:rPr>
            <w:rStyle w:val="Hyperlink"/>
            <w:noProof/>
          </w:rPr>
          <w:delText>2.14</w:delText>
        </w:r>
        <w:r w:rsidDel="00F51369">
          <w:rPr>
            <w:rFonts w:eastAsiaTheme="minorEastAsia"/>
            <w:noProof/>
            <w:sz w:val="22"/>
            <w:szCs w:val="22"/>
          </w:rPr>
          <w:tab/>
        </w:r>
        <w:r w:rsidRPr="00F51369" w:rsidDel="00F51369">
          <w:rPr>
            <w:rStyle w:val="Hyperlink"/>
            <w:noProof/>
          </w:rPr>
          <w:delText>TOLPMapName (optional)</w:delText>
        </w:r>
        <w:r w:rsidDel="00F51369">
          <w:rPr>
            <w:noProof/>
            <w:webHidden/>
          </w:rPr>
          <w:tab/>
          <w:delText>14</w:delText>
        </w:r>
      </w:del>
    </w:p>
    <w:p w14:paraId="4C38BCC8" w14:textId="77777777" w:rsidR="00996BEF" w:rsidDel="00F51369" w:rsidRDefault="00996BEF">
      <w:pPr>
        <w:pStyle w:val="TOC2"/>
        <w:rPr>
          <w:del w:id="182" w:author="Miranda, Brian R -FS" w:date="2020-09-08T11:17:00Z"/>
          <w:rFonts w:eastAsiaTheme="minorEastAsia"/>
          <w:noProof/>
          <w:sz w:val="22"/>
          <w:szCs w:val="22"/>
        </w:rPr>
      </w:pPr>
      <w:del w:id="183" w:author="Miranda, Brian R -FS" w:date="2020-09-08T11:17:00Z">
        <w:r w:rsidRPr="00F51369" w:rsidDel="00F51369">
          <w:rPr>
            <w:rStyle w:val="Hyperlink"/>
            <w:noProof/>
          </w:rPr>
          <w:delText>2.15</w:delText>
        </w:r>
        <w:r w:rsidDel="00F51369">
          <w:rPr>
            <w:rFonts w:eastAsiaTheme="minorEastAsia"/>
            <w:noProof/>
            <w:sz w:val="22"/>
            <w:szCs w:val="22"/>
          </w:rPr>
          <w:tab/>
        </w:r>
        <w:r w:rsidRPr="00F51369" w:rsidDel="00F51369">
          <w:rPr>
            <w:rStyle w:val="Hyperlink"/>
            <w:noProof/>
          </w:rPr>
          <w:delText>LethalTempMapName (optional)</w:delText>
        </w:r>
        <w:r w:rsidDel="00F51369">
          <w:rPr>
            <w:noProof/>
            <w:webHidden/>
          </w:rPr>
          <w:tab/>
          <w:delText>14</w:delText>
        </w:r>
      </w:del>
    </w:p>
    <w:p w14:paraId="37AF0F6F" w14:textId="77777777" w:rsidR="00996BEF" w:rsidDel="00F51369" w:rsidRDefault="00996BEF">
      <w:pPr>
        <w:pStyle w:val="TOC2"/>
        <w:rPr>
          <w:del w:id="184" w:author="Miranda, Brian R -FS" w:date="2020-09-08T11:17:00Z"/>
          <w:rFonts w:eastAsiaTheme="minorEastAsia"/>
          <w:noProof/>
          <w:sz w:val="22"/>
          <w:szCs w:val="22"/>
        </w:rPr>
      </w:pPr>
      <w:del w:id="185" w:author="Miranda, Brian R -FS" w:date="2020-09-08T11:17:00Z">
        <w:r w:rsidRPr="00F51369" w:rsidDel="00F51369">
          <w:rPr>
            <w:rStyle w:val="Hyperlink"/>
            <w:noProof/>
          </w:rPr>
          <w:delText>2.16</w:delText>
        </w:r>
        <w:r w:rsidDel="00F51369">
          <w:rPr>
            <w:rFonts w:eastAsiaTheme="minorEastAsia"/>
            <w:noProof/>
            <w:sz w:val="22"/>
            <w:szCs w:val="22"/>
          </w:rPr>
          <w:tab/>
        </w:r>
        <w:r w:rsidRPr="00F51369" w:rsidDel="00F51369">
          <w:rPr>
            <w:rStyle w:val="Hyperlink"/>
            <w:noProof/>
          </w:rPr>
          <w:delText>TotalBiomassRemovedMapName (optional)</w:delText>
        </w:r>
        <w:r w:rsidDel="00F51369">
          <w:rPr>
            <w:noProof/>
            <w:webHidden/>
          </w:rPr>
          <w:tab/>
          <w:delText>14</w:delText>
        </w:r>
      </w:del>
    </w:p>
    <w:p w14:paraId="51EFF9CD" w14:textId="77777777" w:rsidR="00996BEF" w:rsidDel="00F51369" w:rsidRDefault="00996BEF">
      <w:pPr>
        <w:pStyle w:val="TOC2"/>
        <w:rPr>
          <w:del w:id="186" w:author="Miranda, Brian R -FS" w:date="2020-09-08T11:17:00Z"/>
          <w:rFonts w:eastAsiaTheme="minorEastAsia"/>
          <w:noProof/>
          <w:sz w:val="22"/>
          <w:szCs w:val="22"/>
        </w:rPr>
      </w:pPr>
      <w:del w:id="187" w:author="Miranda, Brian R -FS" w:date="2020-09-08T11:17:00Z">
        <w:r w:rsidRPr="00F51369" w:rsidDel="00F51369">
          <w:rPr>
            <w:rStyle w:val="Hyperlink"/>
            <w:noProof/>
          </w:rPr>
          <w:delText>2.17</w:delText>
        </w:r>
        <w:r w:rsidDel="00F51369">
          <w:rPr>
            <w:rFonts w:eastAsiaTheme="minorEastAsia"/>
            <w:noProof/>
            <w:sz w:val="22"/>
            <w:szCs w:val="22"/>
          </w:rPr>
          <w:tab/>
        </w:r>
        <w:r w:rsidRPr="00F51369" w:rsidDel="00F51369">
          <w:rPr>
            <w:rStyle w:val="Hyperlink"/>
            <w:noProof/>
          </w:rPr>
          <w:delText>SpeciesBiomassRemovedMapName (optional)</w:delText>
        </w:r>
        <w:r w:rsidDel="00F51369">
          <w:rPr>
            <w:noProof/>
            <w:webHidden/>
          </w:rPr>
          <w:tab/>
          <w:delText>14</w:delText>
        </w:r>
      </w:del>
    </w:p>
    <w:p w14:paraId="7E4F1D90" w14:textId="77777777" w:rsidR="00996BEF" w:rsidDel="00F51369" w:rsidRDefault="00996BEF">
      <w:pPr>
        <w:pStyle w:val="TOC2"/>
        <w:rPr>
          <w:del w:id="188" w:author="Miranda, Brian R -FS" w:date="2020-09-08T11:17:00Z"/>
          <w:rFonts w:eastAsiaTheme="minorEastAsia"/>
          <w:noProof/>
          <w:sz w:val="22"/>
          <w:szCs w:val="22"/>
        </w:rPr>
      </w:pPr>
      <w:del w:id="189" w:author="Miranda, Brian R -FS" w:date="2020-09-08T11:17:00Z">
        <w:r w:rsidRPr="00F51369" w:rsidDel="00F51369">
          <w:rPr>
            <w:rStyle w:val="Hyperlink"/>
            <w:noProof/>
          </w:rPr>
          <w:delText>2.18</w:delText>
        </w:r>
        <w:r w:rsidDel="00F51369">
          <w:rPr>
            <w:rFonts w:eastAsiaTheme="minorEastAsia"/>
            <w:noProof/>
            <w:sz w:val="22"/>
            <w:szCs w:val="22"/>
          </w:rPr>
          <w:tab/>
        </w:r>
        <w:r w:rsidRPr="00F51369" w:rsidDel="00F51369">
          <w:rPr>
            <w:rStyle w:val="Hyperlink"/>
            <w:noProof/>
          </w:rPr>
          <w:delText>EventLog (optional)</w:delText>
        </w:r>
        <w:r w:rsidDel="00F51369">
          <w:rPr>
            <w:noProof/>
            <w:webHidden/>
          </w:rPr>
          <w:tab/>
          <w:delText>14</w:delText>
        </w:r>
      </w:del>
    </w:p>
    <w:p w14:paraId="3C2E1353" w14:textId="77777777" w:rsidR="00996BEF" w:rsidDel="00F51369" w:rsidRDefault="00996BEF">
      <w:pPr>
        <w:pStyle w:val="TOC2"/>
        <w:rPr>
          <w:del w:id="190" w:author="Miranda, Brian R -FS" w:date="2020-09-08T11:17:00Z"/>
          <w:rFonts w:eastAsiaTheme="minorEastAsia"/>
          <w:noProof/>
          <w:sz w:val="22"/>
          <w:szCs w:val="22"/>
        </w:rPr>
      </w:pPr>
      <w:del w:id="191" w:author="Miranda, Brian R -FS" w:date="2020-09-08T11:17:00Z">
        <w:r w:rsidRPr="00F51369" w:rsidDel="00F51369">
          <w:rPr>
            <w:rStyle w:val="Hyperlink"/>
            <w:noProof/>
          </w:rPr>
          <w:delText>2.19</w:delText>
        </w:r>
        <w:r w:rsidDel="00F51369">
          <w:rPr>
            <w:rFonts w:eastAsiaTheme="minorEastAsia"/>
            <w:noProof/>
            <w:sz w:val="22"/>
            <w:szCs w:val="22"/>
          </w:rPr>
          <w:tab/>
        </w:r>
        <w:r w:rsidRPr="00F51369" w:rsidDel="00F51369">
          <w:rPr>
            <w:rStyle w:val="Hyperlink"/>
            <w:noProof/>
          </w:rPr>
          <w:delText>SummaryLog (optional)</w:delText>
        </w:r>
        <w:r w:rsidDel="00F51369">
          <w:rPr>
            <w:noProof/>
            <w:webHidden/>
          </w:rPr>
          <w:tab/>
          <w:delText>15</w:delText>
        </w:r>
      </w:del>
    </w:p>
    <w:p w14:paraId="4EA8344A" w14:textId="77777777" w:rsidR="00996BEF" w:rsidDel="00F51369" w:rsidRDefault="00996BEF">
      <w:pPr>
        <w:pStyle w:val="TOC1"/>
        <w:tabs>
          <w:tab w:val="left" w:pos="480"/>
          <w:tab w:val="right" w:leader="dot" w:pos="8976"/>
        </w:tabs>
        <w:rPr>
          <w:del w:id="192" w:author="Miranda, Brian R -FS" w:date="2020-09-08T11:17:00Z"/>
          <w:rFonts w:eastAsiaTheme="minorEastAsia"/>
          <w:b w:val="0"/>
          <w:bCs w:val="0"/>
          <w:caps w:val="0"/>
          <w:noProof/>
          <w:sz w:val="22"/>
          <w:szCs w:val="22"/>
        </w:rPr>
      </w:pPr>
      <w:del w:id="193" w:author="Miranda, Brian R -FS" w:date="2020-09-08T11:17:00Z">
        <w:r w:rsidRPr="00F51369" w:rsidDel="00F51369">
          <w:rPr>
            <w:rStyle w:val="Hyperlink"/>
            <w:b w:val="0"/>
            <w:bCs w:val="0"/>
            <w:caps w:val="0"/>
            <w:noProof/>
          </w:rPr>
          <w:delText>3</w:delText>
        </w:r>
        <w:r w:rsidDel="00F51369">
          <w:rPr>
            <w:rFonts w:eastAsiaTheme="minorEastAsia"/>
            <w:b w:val="0"/>
            <w:bCs w:val="0"/>
            <w:caps w:val="0"/>
            <w:noProof/>
            <w:sz w:val="22"/>
            <w:szCs w:val="22"/>
          </w:rPr>
          <w:tab/>
        </w:r>
        <w:r w:rsidRPr="00F51369" w:rsidDel="00F51369">
          <w:rPr>
            <w:rStyle w:val="Hyperlink"/>
            <w:b w:val="0"/>
            <w:bCs w:val="0"/>
            <w:caps w:val="0"/>
            <w:noProof/>
          </w:rPr>
          <w:delText>Output Files</w:delText>
        </w:r>
        <w:r w:rsidDel="00F51369">
          <w:rPr>
            <w:noProof/>
            <w:webHidden/>
          </w:rPr>
          <w:tab/>
          <w:delText>16</w:delText>
        </w:r>
      </w:del>
    </w:p>
    <w:p w14:paraId="25EACC42" w14:textId="77777777" w:rsidR="00996BEF" w:rsidDel="00F51369" w:rsidRDefault="00996BEF">
      <w:pPr>
        <w:pStyle w:val="TOC2"/>
        <w:rPr>
          <w:del w:id="194" w:author="Miranda, Brian R -FS" w:date="2020-09-08T11:17:00Z"/>
          <w:rFonts w:eastAsiaTheme="minorEastAsia"/>
          <w:noProof/>
          <w:sz w:val="22"/>
          <w:szCs w:val="22"/>
        </w:rPr>
      </w:pPr>
      <w:del w:id="195" w:author="Miranda, Brian R -FS" w:date="2020-09-08T11:17:00Z">
        <w:r w:rsidRPr="00F51369" w:rsidDel="00F51369">
          <w:rPr>
            <w:rStyle w:val="Hyperlink"/>
            <w:noProof/>
          </w:rPr>
          <w:delText>3.1</w:delText>
        </w:r>
        <w:r w:rsidDel="00F51369">
          <w:rPr>
            <w:rFonts w:eastAsiaTheme="minorEastAsia"/>
            <w:noProof/>
            <w:sz w:val="22"/>
            <w:szCs w:val="22"/>
          </w:rPr>
          <w:tab/>
        </w:r>
        <w:r w:rsidRPr="00F51369" w:rsidDel="00F51369">
          <w:rPr>
            <w:rStyle w:val="Hyperlink"/>
            <w:noProof/>
          </w:rPr>
          <w:delText>Root Rot Infection Output Maps</w:delText>
        </w:r>
        <w:r w:rsidDel="00F51369">
          <w:rPr>
            <w:noProof/>
            <w:webHidden/>
          </w:rPr>
          <w:tab/>
          <w:delText>16</w:delText>
        </w:r>
      </w:del>
    </w:p>
    <w:p w14:paraId="3BAABD7E" w14:textId="77777777" w:rsidR="00996BEF" w:rsidDel="00F51369" w:rsidRDefault="00996BEF">
      <w:pPr>
        <w:pStyle w:val="TOC2"/>
        <w:rPr>
          <w:del w:id="196" w:author="Miranda, Brian R -FS" w:date="2020-09-08T11:17:00Z"/>
          <w:rFonts w:eastAsiaTheme="minorEastAsia"/>
          <w:noProof/>
          <w:sz w:val="22"/>
          <w:szCs w:val="22"/>
        </w:rPr>
      </w:pPr>
      <w:del w:id="197" w:author="Miranda, Brian R -FS" w:date="2020-09-08T11:17:00Z">
        <w:r w:rsidRPr="00F51369" w:rsidDel="00F51369">
          <w:rPr>
            <w:rStyle w:val="Hyperlink"/>
            <w:noProof/>
          </w:rPr>
          <w:delText>3.2</w:delText>
        </w:r>
        <w:r w:rsidDel="00F51369">
          <w:rPr>
            <w:rFonts w:eastAsiaTheme="minorEastAsia"/>
            <w:noProof/>
            <w:sz w:val="22"/>
            <w:szCs w:val="22"/>
          </w:rPr>
          <w:tab/>
        </w:r>
        <w:r w:rsidRPr="00F51369" w:rsidDel="00F51369">
          <w:rPr>
            <w:rStyle w:val="Hyperlink"/>
            <w:noProof/>
          </w:rPr>
          <w:delText>Time of Last Pathogen (TOLP) Maps</w:delText>
        </w:r>
        <w:r w:rsidDel="00F51369">
          <w:rPr>
            <w:noProof/>
            <w:webHidden/>
          </w:rPr>
          <w:tab/>
          <w:delText>16</w:delText>
        </w:r>
      </w:del>
    </w:p>
    <w:p w14:paraId="2034697C" w14:textId="77777777" w:rsidR="00996BEF" w:rsidDel="00F51369" w:rsidRDefault="00996BEF">
      <w:pPr>
        <w:pStyle w:val="TOC2"/>
        <w:rPr>
          <w:del w:id="198" w:author="Miranda, Brian R -FS" w:date="2020-09-08T11:17:00Z"/>
          <w:rFonts w:eastAsiaTheme="minorEastAsia"/>
          <w:noProof/>
          <w:sz w:val="22"/>
          <w:szCs w:val="22"/>
        </w:rPr>
      </w:pPr>
      <w:del w:id="199" w:author="Miranda, Brian R -FS" w:date="2020-09-08T11:17:00Z">
        <w:r w:rsidRPr="00F51369" w:rsidDel="00F51369">
          <w:rPr>
            <w:rStyle w:val="Hyperlink"/>
            <w:noProof/>
          </w:rPr>
          <w:delText>3.3</w:delText>
        </w:r>
        <w:r w:rsidDel="00F51369">
          <w:rPr>
            <w:rFonts w:eastAsiaTheme="minorEastAsia"/>
            <w:noProof/>
            <w:sz w:val="22"/>
            <w:szCs w:val="22"/>
          </w:rPr>
          <w:tab/>
        </w:r>
        <w:r w:rsidRPr="00F51369" w:rsidDel="00F51369">
          <w:rPr>
            <w:rStyle w:val="Hyperlink"/>
            <w:noProof/>
          </w:rPr>
          <w:delText>Lethal Temperature Output Maps</w:delText>
        </w:r>
        <w:r w:rsidDel="00F51369">
          <w:rPr>
            <w:noProof/>
            <w:webHidden/>
          </w:rPr>
          <w:tab/>
          <w:delText>16</w:delText>
        </w:r>
      </w:del>
    </w:p>
    <w:p w14:paraId="15BF844E" w14:textId="77777777" w:rsidR="00996BEF" w:rsidDel="00F51369" w:rsidRDefault="00996BEF">
      <w:pPr>
        <w:pStyle w:val="TOC2"/>
        <w:rPr>
          <w:del w:id="200" w:author="Miranda, Brian R -FS" w:date="2020-09-08T11:17:00Z"/>
          <w:rFonts w:eastAsiaTheme="minorEastAsia"/>
          <w:noProof/>
          <w:sz w:val="22"/>
          <w:szCs w:val="22"/>
        </w:rPr>
      </w:pPr>
      <w:del w:id="201" w:author="Miranda, Brian R -FS" w:date="2020-09-08T11:17:00Z">
        <w:r w:rsidRPr="00F51369" w:rsidDel="00F51369">
          <w:rPr>
            <w:rStyle w:val="Hyperlink"/>
            <w:noProof/>
          </w:rPr>
          <w:delText>3.4</w:delText>
        </w:r>
        <w:r w:rsidDel="00F51369">
          <w:rPr>
            <w:rFonts w:eastAsiaTheme="minorEastAsia"/>
            <w:noProof/>
            <w:sz w:val="22"/>
            <w:szCs w:val="22"/>
          </w:rPr>
          <w:tab/>
        </w:r>
        <w:r w:rsidRPr="00F51369" w:rsidDel="00F51369">
          <w:rPr>
            <w:rStyle w:val="Hyperlink"/>
            <w:noProof/>
          </w:rPr>
          <w:delText>Total Biomass Removed Output Maps</w:delText>
        </w:r>
        <w:r w:rsidDel="00F51369">
          <w:rPr>
            <w:noProof/>
            <w:webHidden/>
          </w:rPr>
          <w:tab/>
          <w:delText>16</w:delText>
        </w:r>
      </w:del>
    </w:p>
    <w:p w14:paraId="6F435809" w14:textId="77777777" w:rsidR="00996BEF" w:rsidDel="00F51369" w:rsidRDefault="00996BEF">
      <w:pPr>
        <w:pStyle w:val="TOC2"/>
        <w:rPr>
          <w:del w:id="202" w:author="Miranda, Brian R -FS" w:date="2020-09-08T11:17:00Z"/>
          <w:rFonts w:eastAsiaTheme="minorEastAsia"/>
          <w:noProof/>
          <w:sz w:val="22"/>
          <w:szCs w:val="22"/>
        </w:rPr>
      </w:pPr>
      <w:del w:id="203" w:author="Miranda, Brian R -FS" w:date="2020-09-08T11:17:00Z">
        <w:r w:rsidRPr="00F51369" w:rsidDel="00F51369">
          <w:rPr>
            <w:rStyle w:val="Hyperlink"/>
            <w:noProof/>
          </w:rPr>
          <w:delText>3.5</w:delText>
        </w:r>
        <w:r w:rsidDel="00F51369">
          <w:rPr>
            <w:rFonts w:eastAsiaTheme="minorEastAsia"/>
            <w:noProof/>
            <w:sz w:val="22"/>
            <w:szCs w:val="22"/>
          </w:rPr>
          <w:tab/>
        </w:r>
        <w:r w:rsidRPr="00F51369" w:rsidDel="00F51369">
          <w:rPr>
            <w:rStyle w:val="Hyperlink"/>
            <w:noProof/>
          </w:rPr>
          <w:delText>Species Biomass Removed Output Maps</w:delText>
        </w:r>
        <w:r w:rsidDel="00F51369">
          <w:rPr>
            <w:noProof/>
            <w:webHidden/>
          </w:rPr>
          <w:tab/>
          <w:delText>17</w:delText>
        </w:r>
      </w:del>
    </w:p>
    <w:p w14:paraId="059537DA" w14:textId="77777777" w:rsidR="00996BEF" w:rsidDel="00F51369" w:rsidRDefault="00996BEF">
      <w:pPr>
        <w:pStyle w:val="TOC2"/>
        <w:rPr>
          <w:del w:id="204" w:author="Miranda, Brian R -FS" w:date="2020-09-08T11:17:00Z"/>
          <w:rFonts w:eastAsiaTheme="minorEastAsia"/>
          <w:noProof/>
          <w:sz w:val="22"/>
          <w:szCs w:val="22"/>
        </w:rPr>
      </w:pPr>
      <w:del w:id="205" w:author="Miranda, Brian R -FS" w:date="2020-09-08T11:17:00Z">
        <w:r w:rsidRPr="00F51369" w:rsidDel="00F51369">
          <w:rPr>
            <w:rStyle w:val="Hyperlink"/>
            <w:noProof/>
          </w:rPr>
          <w:delText>3.6</w:delText>
        </w:r>
        <w:r w:rsidDel="00F51369">
          <w:rPr>
            <w:rFonts w:eastAsiaTheme="minorEastAsia"/>
            <w:noProof/>
            <w:sz w:val="22"/>
            <w:szCs w:val="22"/>
          </w:rPr>
          <w:tab/>
        </w:r>
        <w:r w:rsidRPr="00F51369" w:rsidDel="00F51369">
          <w:rPr>
            <w:rStyle w:val="Hyperlink"/>
            <w:noProof/>
          </w:rPr>
          <w:delText>Event Log</w:delText>
        </w:r>
        <w:r w:rsidDel="00F51369">
          <w:rPr>
            <w:noProof/>
            <w:webHidden/>
          </w:rPr>
          <w:tab/>
          <w:delText>17</w:delText>
        </w:r>
      </w:del>
    </w:p>
    <w:p w14:paraId="488C4CEF" w14:textId="77777777" w:rsidR="00996BEF" w:rsidDel="00F51369" w:rsidRDefault="00996BEF">
      <w:pPr>
        <w:pStyle w:val="TOC2"/>
        <w:rPr>
          <w:del w:id="206" w:author="Miranda, Brian R -FS" w:date="2020-09-08T11:17:00Z"/>
          <w:rFonts w:eastAsiaTheme="minorEastAsia"/>
          <w:noProof/>
          <w:sz w:val="22"/>
          <w:szCs w:val="22"/>
        </w:rPr>
      </w:pPr>
      <w:del w:id="207" w:author="Miranda, Brian R -FS" w:date="2020-09-08T11:17:00Z">
        <w:r w:rsidRPr="00F51369" w:rsidDel="00F51369">
          <w:rPr>
            <w:rStyle w:val="Hyperlink"/>
            <w:noProof/>
          </w:rPr>
          <w:delText>3.7</w:delText>
        </w:r>
        <w:r w:rsidDel="00F51369">
          <w:rPr>
            <w:rFonts w:eastAsiaTheme="minorEastAsia"/>
            <w:noProof/>
            <w:sz w:val="22"/>
            <w:szCs w:val="22"/>
          </w:rPr>
          <w:tab/>
        </w:r>
        <w:r w:rsidRPr="00F51369" w:rsidDel="00F51369">
          <w:rPr>
            <w:rStyle w:val="Hyperlink"/>
            <w:noProof/>
          </w:rPr>
          <w:delText>Summary Log</w:delText>
        </w:r>
        <w:r w:rsidDel="00F51369">
          <w:rPr>
            <w:noProof/>
            <w:webHidden/>
          </w:rPr>
          <w:tab/>
          <w:delText>17</w:delText>
        </w:r>
      </w:del>
    </w:p>
    <w:p w14:paraId="49704324" w14:textId="77777777" w:rsidR="00996BEF" w:rsidDel="00F51369" w:rsidRDefault="00996BEF">
      <w:pPr>
        <w:pStyle w:val="TOC1"/>
        <w:tabs>
          <w:tab w:val="left" w:pos="480"/>
          <w:tab w:val="right" w:leader="dot" w:pos="8976"/>
        </w:tabs>
        <w:rPr>
          <w:del w:id="208" w:author="Miranda, Brian R -FS" w:date="2020-09-08T11:17:00Z"/>
          <w:rFonts w:eastAsiaTheme="minorEastAsia"/>
          <w:b w:val="0"/>
          <w:bCs w:val="0"/>
          <w:caps w:val="0"/>
          <w:noProof/>
          <w:sz w:val="22"/>
          <w:szCs w:val="22"/>
        </w:rPr>
      </w:pPr>
      <w:del w:id="209" w:author="Miranda, Brian R -FS" w:date="2020-09-08T11:17:00Z">
        <w:r w:rsidRPr="00F51369" w:rsidDel="00F51369">
          <w:rPr>
            <w:rStyle w:val="Hyperlink"/>
            <w:b w:val="0"/>
            <w:bCs w:val="0"/>
            <w:caps w:val="0"/>
            <w:noProof/>
          </w:rPr>
          <w:delText>4</w:delText>
        </w:r>
        <w:r w:rsidDel="00F51369">
          <w:rPr>
            <w:rFonts w:eastAsiaTheme="minorEastAsia"/>
            <w:b w:val="0"/>
            <w:bCs w:val="0"/>
            <w:caps w:val="0"/>
            <w:noProof/>
            <w:sz w:val="22"/>
            <w:szCs w:val="22"/>
          </w:rPr>
          <w:tab/>
        </w:r>
        <w:r w:rsidRPr="00F51369" w:rsidDel="00F51369">
          <w:rPr>
            <w:rStyle w:val="Hyperlink"/>
            <w:b w:val="0"/>
            <w:bCs w:val="0"/>
            <w:caps w:val="0"/>
            <w:noProof/>
          </w:rPr>
          <w:delText>Example File</w:delText>
        </w:r>
        <w:r w:rsidDel="00F51369">
          <w:rPr>
            <w:noProof/>
            <w:webHidden/>
          </w:rPr>
          <w:tab/>
          <w:delText>18</w:delText>
        </w:r>
      </w:del>
    </w:p>
    <w:p w14:paraId="204E4F16" w14:textId="77777777" w:rsidR="00A04CD3" w:rsidDel="00996BEF" w:rsidRDefault="00A04CD3">
      <w:pPr>
        <w:pStyle w:val="TOC1"/>
        <w:tabs>
          <w:tab w:val="left" w:pos="480"/>
          <w:tab w:val="right" w:leader="dot" w:pos="8976"/>
        </w:tabs>
        <w:rPr>
          <w:del w:id="210" w:author="Miranda, Brian R -FS" w:date="2020-09-01T15:59:00Z"/>
          <w:rFonts w:eastAsiaTheme="minorEastAsia"/>
          <w:b w:val="0"/>
          <w:bCs w:val="0"/>
          <w:caps w:val="0"/>
          <w:noProof/>
          <w:sz w:val="22"/>
          <w:szCs w:val="22"/>
        </w:rPr>
      </w:pPr>
      <w:del w:id="211" w:author="Miranda, Brian R -FS" w:date="2020-09-01T15:59:00Z">
        <w:r w:rsidRPr="00996BEF" w:rsidDel="00996BEF">
          <w:rPr>
            <w:rStyle w:val="Hyperlink"/>
            <w:b w:val="0"/>
            <w:bCs w:val="0"/>
            <w:caps w:val="0"/>
            <w:noProof/>
          </w:rPr>
          <w:delText>1</w:delText>
        </w:r>
        <w:r w:rsidDel="00996BEF">
          <w:rPr>
            <w:rFonts w:eastAsiaTheme="minorEastAsia"/>
            <w:b w:val="0"/>
            <w:bCs w:val="0"/>
            <w:caps w:val="0"/>
            <w:noProof/>
            <w:sz w:val="22"/>
            <w:szCs w:val="22"/>
          </w:rPr>
          <w:tab/>
        </w:r>
        <w:r w:rsidRPr="00996BEF" w:rsidDel="00996BEF">
          <w:rPr>
            <w:rStyle w:val="Hyperlink"/>
            <w:b w:val="0"/>
            <w:bCs w:val="0"/>
            <w:caps w:val="0"/>
            <w:noProof/>
          </w:rPr>
          <w:delText>Introduction</w:delText>
        </w:r>
        <w:r w:rsidDel="00996BEF">
          <w:rPr>
            <w:noProof/>
            <w:webHidden/>
          </w:rPr>
          <w:tab/>
          <w:delText>3</w:delText>
        </w:r>
      </w:del>
    </w:p>
    <w:p w14:paraId="773CC040" w14:textId="77777777" w:rsidR="00A04CD3" w:rsidDel="00996BEF" w:rsidRDefault="00A04CD3">
      <w:pPr>
        <w:pStyle w:val="TOC2"/>
        <w:rPr>
          <w:del w:id="212" w:author="Miranda, Brian R -FS" w:date="2020-09-01T15:59:00Z"/>
          <w:rFonts w:eastAsiaTheme="minorEastAsia"/>
          <w:noProof/>
          <w:sz w:val="22"/>
          <w:szCs w:val="22"/>
        </w:rPr>
      </w:pPr>
      <w:del w:id="213" w:author="Miranda, Brian R -FS" w:date="2020-09-01T15:59:00Z">
        <w:r w:rsidRPr="00996BEF" w:rsidDel="00996BEF">
          <w:rPr>
            <w:rStyle w:val="Hyperlink"/>
            <w:noProof/>
          </w:rPr>
          <w:delText>1.1</w:delText>
        </w:r>
        <w:r w:rsidDel="00996BEF">
          <w:rPr>
            <w:rFonts w:eastAsiaTheme="minorEastAsia"/>
            <w:noProof/>
            <w:sz w:val="22"/>
            <w:szCs w:val="22"/>
          </w:rPr>
          <w:tab/>
        </w:r>
        <w:r w:rsidRPr="00996BEF" w:rsidDel="00996BEF">
          <w:rPr>
            <w:rStyle w:val="Hyperlink"/>
            <w:noProof/>
          </w:rPr>
          <w:delText>Root Rot Disturbances</w:delText>
        </w:r>
        <w:r w:rsidDel="00996BEF">
          <w:rPr>
            <w:noProof/>
            <w:webHidden/>
          </w:rPr>
          <w:tab/>
          <w:delText>3</w:delText>
        </w:r>
      </w:del>
    </w:p>
    <w:p w14:paraId="70A85F78" w14:textId="77777777" w:rsidR="00A04CD3" w:rsidDel="00996BEF" w:rsidRDefault="00A04CD3">
      <w:pPr>
        <w:pStyle w:val="TOC3"/>
        <w:tabs>
          <w:tab w:val="left" w:pos="1200"/>
          <w:tab w:val="right" w:leader="dot" w:pos="8976"/>
        </w:tabs>
        <w:rPr>
          <w:del w:id="214" w:author="Miranda, Brian R -FS" w:date="2020-09-01T15:59:00Z"/>
          <w:rFonts w:eastAsiaTheme="minorEastAsia"/>
          <w:i w:val="0"/>
          <w:iCs w:val="0"/>
          <w:noProof/>
          <w:sz w:val="22"/>
          <w:szCs w:val="22"/>
        </w:rPr>
      </w:pPr>
      <w:del w:id="215" w:author="Miranda, Brian R -FS" w:date="2020-09-01T15:59:00Z">
        <w:r w:rsidRPr="00996BEF" w:rsidDel="00996BEF">
          <w:rPr>
            <w:rStyle w:val="Hyperlink"/>
            <w:i w:val="0"/>
            <w:iCs w:val="0"/>
            <w:noProof/>
          </w:rPr>
          <w:delText>1.1.1</w:delText>
        </w:r>
        <w:r w:rsidDel="00996BEF">
          <w:rPr>
            <w:rFonts w:eastAsiaTheme="minorEastAsia"/>
            <w:i w:val="0"/>
            <w:iCs w:val="0"/>
            <w:noProof/>
            <w:sz w:val="22"/>
            <w:szCs w:val="22"/>
          </w:rPr>
          <w:tab/>
        </w:r>
        <w:r w:rsidRPr="00996BEF" w:rsidDel="00996BEF">
          <w:rPr>
            <w:rStyle w:val="Hyperlink"/>
            <w:i w:val="0"/>
            <w:iCs w:val="0"/>
            <w:noProof/>
          </w:rPr>
          <w:delText>Pathogen Presence</w:delText>
        </w:r>
        <w:r w:rsidDel="00996BEF">
          <w:rPr>
            <w:noProof/>
            <w:webHidden/>
          </w:rPr>
          <w:tab/>
          <w:delText>4</w:delText>
        </w:r>
      </w:del>
    </w:p>
    <w:p w14:paraId="06636121" w14:textId="77777777" w:rsidR="00A04CD3" w:rsidDel="00996BEF" w:rsidRDefault="00A04CD3">
      <w:pPr>
        <w:pStyle w:val="TOC2"/>
        <w:rPr>
          <w:del w:id="216" w:author="Miranda, Brian R -FS" w:date="2020-09-01T15:59:00Z"/>
          <w:rFonts w:eastAsiaTheme="minorEastAsia"/>
          <w:noProof/>
          <w:sz w:val="22"/>
          <w:szCs w:val="22"/>
        </w:rPr>
      </w:pPr>
      <w:del w:id="217" w:author="Miranda, Brian R -FS" w:date="2020-09-01T15:59:00Z">
        <w:r w:rsidRPr="00996BEF" w:rsidDel="00996BEF">
          <w:rPr>
            <w:rStyle w:val="Hyperlink"/>
            <w:noProof/>
          </w:rPr>
          <w:delText>1.2</w:delText>
        </w:r>
        <w:r w:rsidDel="00996BEF">
          <w:rPr>
            <w:rFonts w:eastAsiaTheme="minorEastAsia"/>
            <w:noProof/>
            <w:sz w:val="22"/>
            <w:szCs w:val="22"/>
          </w:rPr>
          <w:tab/>
        </w:r>
        <w:r w:rsidRPr="00996BEF" w:rsidDel="00996BEF">
          <w:rPr>
            <w:rStyle w:val="Hyperlink"/>
            <w:noProof/>
          </w:rPr>
          <w:delText>Cell Transitions between Infection States</w:delText>
        </w:r>
        <w:r w:rsidDel="00996BEF">
          <w:rPr>
            <w:noProof/>
            <w:webHidden/>
          </w:rPr>
          <w:tab/>
          <w:delText>5</w:delText>
        </w:r>
      </w:del>
    </w:p>
    <w:p w14:paraId="2D91DD12" w14:textId="77777777" w:rsidR="00A04CD3" w:rsidDel="00996BEF" w:rsidRDefault="00A04CD3">
      <w:pPr>
        <w:pStyle w:val="TOC3"/>
        <w:tabs>
          <w:tab w:val="left" w:pos="1200"/>
          <w:tab w:val="right" w:leader="dot" w:pos="8976"/>
        </w:tabs>
        <w:rPr>
          <w:del w:id="218" w:author="Miranda, Brian R -FS" w:date="2020-09-01T15:59:00Z"/>
          <w:rFonts w:eastAsiaTheme="minorEastAsia"/>
          <w:i w:val="0"/>
          <w:iCs w:val="0"/>
          <w:noProof/>
          <w:sz w:val="22"/>
          <w:szCs w:val="22"/>
        </w:rPr>
      </w:pPr>
      <w:del w:id="219" w:author="Miranda, Brian R -FS" w:date="2020-09-01T15:59:00Z">
        <w:r w:rsidRPr="00996BEF" w:rsidDel="00996BEF">
          <w:rPr>
            <w:rStyle w:val="Hyperlink"/>
            <w:i w:val="0"/>
            <w:iCs w:val="0"/>
            <w:noProof/>
          </w:rPr>
          <w:delText>1.2.1</w:delText>
        </w:r>
        <w:r w:rsidDel="00996BEF">
          <w:rPr>
            <w:rFonts w:eastAsiaTheme="minorEastAsia"/>
            <w:i w:val="0"/>
            <w:iCs w:val="0"/>
            <w:noProof/>
            <w:sz w:val="22"/>
            <w:szCs w:val="22"/>
          </w:rPr>
          <w:tab/>
        </w:r>
        <w:r w:rsidRPr="00996BEF" w:rsidDel="00996BEF">
          <w:rPr>
            <w:rStyle w:val="Hyperlink"/>
            <w:i w:val="0"/>
            <w:iCs w:val="0"/>
            <w:noProof/>
          </w:rPr>
          <w:delText>Susceptible (S) Cells</w:delText>
        </w:r>
        <w:r w:rsidDel="00996BEF">
          <w:rPr>
            <w:noProof/>
            <w:webHidden/>
          </w:rPr>
          <w:tab/>
          <w:delText>5</w:delText>
        </w:r>
      </w:del>
    </w:p>
    <w:p w14:paraId="4FDACA37" w14:textId="77777777" w:rsidR="00A04CD3" w:rsidDel="00996BEF" w:rsidRDefault="00A04CD3">
      <w:pPr>
        <w:pStyle w:val="TOC3"/>
        <w:tabs>
          <w:tab w:val="left" w:pos="1200"/>
          <w:tab w:val="right" w:leader="dot" w:pos="8976"/>
        </w:tabs>
        <w:rPr>
          <w:del w:id="220" w:author="Miranda, Brian R -FS" w:date="2020-09-01T15:59:00Z"/>
          <w:rFonts w:eastAsiaTheme="minorEastAsia"/>
          <w:i w:val="0"/>
          <w:iCs w:val="0"/>
          <w:noProof/>
          <w:sz w:val="22"/>
          <w:szCs w:val="22"/>
        </w:rPr>
      </w:pPr>
      <w:del w:id="221" w:author="Miranda, Brian R -FS" w:date="2020-09-01T15:59:00Z">
        <w:r w:rsidRPr="00996BEF" w:rsidDel="00996BEF">
          <w:rPr>
            <w:rStyle w:val="Hyperlink"/>
            <w:i w:val="0"/>
            <w:iCs w:val="0"/>
            <w:noProof/>
          </w:rPr>
          <w:delText>1.2.2</w:delText>
        </w:r>
        <w:r w:rsidDel="00996BEF">
          <w:rPr>
            <w:rFonts w:eastAsiaTheme="minorEastAsia"/>
            <w:i w:val="0"/>
            <w:iCs w:val="0"/>
            <w:noProof/>
            <w:sz w:val="22"/>
            <w:szCs w:val="22"/>
          </w:rPr>
          <w:tab/>
        </w:r>
        <w:r w:rsidRPr="00996BEF" w:rsidDel="00996BEF">
          <w:rPr>
            <w:rStyle w:val="Hyperlink"/>
            <w:i w:val="0"/>
            <w:iCs w:val="0"/>
            <w:noProof/>
          </w:rPr>
          <w:delText>Infected (I) Cells</w:delText>
        </w:r>
        <w:r w:rsidDel="00996BEF">
          <w:rPr>
            <w:noProof/>
            <w:webHidden/>
          </w:rPr>
          <w:tab/>
          <w:delText>8</w:delText>
        </w:r>
      </w:del>
    </w:p>
    <w:p w14:paraId="178C6F2F" w14:textId="77777777" w:rsidR="00A04CD3" w:rsidDel="00996BEF" w:rsidRDefault="00A04CD3">
      <w:pPr>
        <w:pStyle w:val="TOC3"/>
        <w:tabs>
          <w:tab w:val="left" w:pos="1200"/>
          <w:tab w:val="right" w:leader="dot" w:pos="8976"/>
        </w:tabs>
        <w:rPr>
          <w:del w:id="222" w:author="Miranda, Brian R -FS" w:date="2020-09-01T15:59:00Z"/>
          <w:rFonts w:eastAsiaTheme="minorEastAsia"/>
          <w:i w:val="0"/>
          <w:iCs w:val="0"/>
          <w:noProof/>
          <w:sz w:val="22"/>
          <w:szCs w:val="22"/>
        </w:rPr>
      </w:pPr>
      <w:del w:id="223" w:author="Miranda, Brian R -FS" w:date="2020-09-01T15:59:00Z">
        <w:r w:rsidRPr="00996BEF" w:rsidDel="00996BEF">
          <w:rPr>
            <w:rStyle w:val="Hyperlink"/>
            <w:i w:val="0"/>
            <w:iCs w:val="0"/>
            <w:noProof/>
          </w:rPr>
          <w:delText>1.2.3</w:delText>
        </w:r>
        <w:r w:rsidDel="00996BEF">
          <w:rPr>
            <w:rFonts w:eastAsiaTheme="minorEastAsia"/>
            <w:i w:val="0"/>
            <w:iCs w:val="0"/>
            <w:noProof/>
            <w:sz w:val="22"/>
            <w:szCs w:val="22"/>
          </w:rPr>
          <w:tab/>
        </w:r>
        <w:r w:rsidRPr="00996BEF" w:rsidDel="00996BEF">
          <w:rPr>
            <w:rStyle w:val="Hyperlink"/>
            <w:i w:val="0"/>
            <w:iCs w:val="0"/>
            <w:noProof/>
          </w:rPr>
          <w:delText>Diseased (D) Cells</w:delText>
        </w:r>
        <w:r w:rsidDel="00996BEF">
          <w:rPr>
            <w:noProof/>
            <w:webHidden/>
          </w:rPr>
          <w:tab/>
          <w:delText>9</w:delText>
        </w:r>
      </w:del>
    </w:p>
    <w:p w14:paraId="01921154" w14:textId="77777777" w:rsidR="00A04CD3" w:rsidDel="00996BEF" w:rsidRDefault="00A04CD3">
      <w:pPr>
        <w:pStyle w:val="TOC2"/>
        <w:rPr>
          <w:del w:id="224" w:author="Miranda, Brian R -FS" w:date="2020-09-01T15:59:00Z"/>
          <w:rFonts w:eastAsiaTheme="minorEastAsia"/>
          <w:noProof/>
          <w:sz w:val="22"/>
          <w:szCs w:val="22"/>
        </w:rPr>
      </w:pPr>
      <w:del w:id="225" w:author="Miranda, Brian R -FS" w:date="2020-09-01T15:59:00Z">
        <w:r w:rsidRPr="00996BEF" w:rsidDel="00996BEF">
          <w:rPr>
            <w:rStyle w:val="Hyperlink"/>
            <w:noProof/>
          </w:rPr>
          <w:delText>1.3</w:delText>
        </w:r>
        <w:r w:rsidDel="00996BEF">
          <w:rPr>
            <w:rFonts w:eastAsiaTheme="minorEastAsia"/>
            <w:noProof/>
            <w:sz w:val="22"/>
            <w:szCs w:val="22"/>
          </w:rPr>
          <w:tab/>
        </w:r>
        <w:r w:rsidRPr="00996BEF" w:rsidDel="00996BEF">
          <w:rPr>
            <w:rStyle w:val="Hyperlink"/>
            <w:noProof/>
          </w:rPr>
          <w:delText>Damage</w:delText>
        </w:r>
        <w:r w:rsidDel="00996BEF">
          <w:rPr>
            <w:noProof/>
            <w:webHidden/>
          </w:rPr>
          <w:tab/>
          <w:delText>10</w:delText>
        </w:r>
      </w:del>
    </w:p>
    <w:p w14:paraId="5BAF8048" w14:textId="77777777" w:rsidR="00A04CD3" w:rsidDel="00996BEF" w:rsidRDefault="00A04CD3">
      <w:pPr>
        <w:pStyle w:val="TOC2"/>
        <w:rPr>
          <w:del w:id="226" w:author="Miranda, Brian R -FS" w:date="2020-09-01T15:59:00Z"/>
          <w:rFonts w:eastAsiaTheme="minorEastAsia"/>
          <w:noProof/>
          <w:sz w:val="22"/>
          <w:szCs w:val="22"/>
        </w:rPr>
      </w:pPr>
      <w:del w:id="227" w:author="Miranda, Brian R -FS" w:date="2020-09-01T15:59:00Z">
        <w:r w:rsidRPr="00996BEF" w:rsidDel="00996BEF">
          <w:rPr>
            <w:rStyle w:val="Hyperlink"/>
            <w:noProof/>
          </w:rPr>
          <w:delText>1.4</w:delText>
        </w:r>
        <w:r w:rsidDel="00996BEF">
          <w:rPr>
            <w:rFonts w:eastAsiaTheme="minorEastAsia"/>
            <w:noProof/>
            <w:sz w:val="22"/>
            <w:szCs w:val="22"/>
          </w:rPr>
          <w:tab/>
        </w:r>
        <w:r w:rsidRPr="00996BEF" w:rsidDel="00996BEF">
          <w:rPr>
            <w:rStyle w:val="Hyperlink"/>
            <w:noProof/>
          </w:rPr>
          <w:delText>Major Releases</w:delText>
        </w:r>
        <w:r w:rsidDel="00996BEF">
          <w:rPr>
            <w:noProof/>
            <w:webHidden/>
          </w:rPr>
          <w:tab/>
          <w:delText>11</w:delText>
        </w:r>
      </w:del>
    </w:p>
    <w:p w14:paraId="76D92FE8" w14:textId="77777777" w:rsidR="00A04CD3" w:rsidDel="00996BEF" w:rsidRDefault="00A04CD3">
      <w:pPr>
        <w:pStyle w:val="TOC2"/>
        <w:rPr>
          <w:del w:id="228" w:author="Miranda, Brian R -FS" w:date="2020-09-01T15:59:00Z"/>
          <w:rFonts w:eastAsiaTheme="minorEastAsia"/>
          <w:noProof/>
          <w:sz w:val="22"/>
          <w:szCs w:val="22"/>
        </w:rPr>
      </w:pPr>
      <w:del w:id="229" w:author="Miranda, Brian R -FS" w:date="2020-09-01T15:59:00Z">
        <w:r w:rsidRPr="00996BEF" w:rsidDel="00996BEF">
          <w:rPr>
            <w:rStyle w:val="Hyperlink"/>
            <w:noProof/>
          </w:rPr>
          <w:delText>1.5</w:delText>
        </w:r>
        <w:r w:rsidDel="00996BEF">
          <w:rPr>
            <w:rFonts w:eastAsiaTheme="minorEastAsia"/>
            <w:noProof/>
            <w:sz w:val="22"/>
            <w:szCs w:val="22"/>
          </w:rPr>
          <w:tab/>
        </w:r>
        <w:r w:rsidRPr="00996BEF" w:rsidDel="00996BEF">
          <w:rPr>
            <w:rStyle w:val="Hyperlink"/>
            <w:noProof/>
          </w:rPr>
          <w:delText>Minor Releases</w:delText>
        </w:r>
        <w:r w:rsidDel="00996BEF">
          <w:rPr>
            <w:noProof/>
            <w:webHidden/>
          </w:rPr>
          <w:tab/>
          <w:delText>11</w:delText>
        </w:r>
      </w:del>
    </w:p>
    <w:p w14:paraId="050FD637" w14:textId="77777777" w:rsidR="00A04CD3" w:rsidDel="00996BEF" w:rsidRDefault="00A04CD3">
      <w:pPr>
        <w:pStyle w:val="TOC2"/>
        <w:rPr>
          <w:del w:id="230" w:author="Miranda, Brian R -FS" w:date="2020-09-01T15:59:00Z"/>
          <w:rFonts w:eastAsiaTheme="minorEastAsia"/>
          <w:noProof/>
          <w:sz w:val="22"/>
          <w:szCs w:val="22"/>
        </w:rPr>
      </w:pPr>
      <w:del w:id="231" w:author="Miranda, Brian R -FS" w:date="2020-09-01T15:59:00Z">
        <w:r w:rsidRPr="00996BEF" w:rsidDel="00996BEF">
          <w:rPr>
            <w:rStyle w:val="Hyperlink"/>
            <w:noProof/>
          </w:rPr>
          <w:delText>1.6</w:delText>
        </w:r>
        <w:r w:rsidDel="00996BEF">
          <w:rPr>
            <w:rFonts w:eastAsiaTheme="minorEastAsia"/>
            <w:noProof/>
            <w:sz w:val="22"/>
            <w:szCs w:val="22"/>
          </w:rPr>
          <w:tab/>
        </w:r>
        <w:r w:rsidRPr="00996BEF" w:rsidDel="00996BEF">
          <w:rPr>
            <w:rStyle w:val="Hyperlink"/>
            <w:noProof/>
          </w:rPr>
          <w:delText>References</w:delText>
        </w:r>
        <w:r w:rsidDel="00996BEF">
          <w:rPr>
            <w:noProof/>
            <w:webHidden/>
          </w:rPr>
          <w:tab/>
          <w:delText>11</w:delText>
        </w:r>
      </w:del>
    </w:p>
    <w:p w14:paraId="4B99A411" w14:textId="77777777" w:rsidR="00A04CD3" w:rsidDel="00996BEF" w:rsidRDefault="00A04CD3">
      <w:pPr>
        <w:pStyle w:val="TOC2"/>
        <w:rPr>
          <w:del w:id="232" w:author="Miranda, Brian R -FS" w:date="2020-09-01T15:59:00Z"/>
          <w:rFonts w:eastAsiaTheme="minorEastAsia"/>
          <w:noProof/>
          <w:sz w:val="22"/>
          <w:szCs w:val="22"/>
        </w:rPr>
      </w:pPr>
      <w:del w:id="233" w:author="Miranda, Brian R -FS" w:date="2020-09-01T15:59:00Z">
        <w:r w:rsidRPr="00996BEF" w:rsidDel="00996BEF">
          <w:rPr>
            <w:rStyle w:val="Hyperlink"/>
            <w:noProof/>
          </w:rPr>
          <w:delText>1.7</w:delText>
        </w:r>
        <w:r w:rsidDel="00996BEF">
          <w:rPr>
            <w:rFonts w:eastAsiaTheme="minorEastAsia"/>
            <w:noProof/>
            <w:sz w:val="22"/>
            <w:szCs w:val="22"/>
          </w:rPr>
          <w:tab/>
        </w:r>
        <w:r w:rsidRPr="00996BEF" w:rsidDel="00996BEF">
          <w:rPr>
            <w:rStyle w:val="Hyperlink"/>
            <w:noProof/>
          </w:rPr>
          <w:delText>Acknowledgements</w:delText>
        </w:r>
        <w:r w:rsidDel="00996BEF">
          <w:rPr>
            <w:noProof/>
            <w:webHidden/>
          </w:rPr>
          <w:tab/>
          <w:delText>11</w:delText>
        </w:r>
      </w:del>
    </w:p>
    <w:p w14:paraId="603800D5" w14:textId="77777777" w:rsidR="00A04CD3" w:rsidDel="00996BEF" w:rsidRDefault="00A04CD3">
      <w:pPr>
        <w:pStyle w:val="TOC1"/>
        <w:tabs>
          <w:tab w:val="left" w:pos="480"/>
          <w:tab w:val="right" w:leader="dot" w:pos="8976"/>
        </w:tabs>
        <w:rPr>
          <w:del w:id="234" w:author="Miranda, Brian R -FS" w:date="2020-09-01T15:59:00Z"/>
          <w:rFonts w:eastAsiaTheme="minorEastAsia"/>
          <w:b w:val="0"/>
          <w:bCs w:val="0"/>
          <w:caps w:val="0"/>
          <w:noProof/>
          <w:sz w:val="22"/>
          <w:szCs w:val="22"/>
        </w:rPr>
      </w:pPr>
      <w:del w:id="235" w:author="Miranda, Brian R -FS" w:date="2020-09-01T15:59:00Z">
        <w:r w:rsidRPr="00996BEF" w:rsidDel="00996BEF">
          <w:rPr>
            <w:rStyle w:val="Hyperlink"/>
            <w:b w:val="0"/>
            <w:bCs w:val="0"/>
            <w:caps w:val="0"/>
            <w:noProof/>
          </w:rPr>
          <w:delText>2</w:delText>
        </w:r>
        <w:r w:rsidDel="00996BEF">
          <w:rPr>
            <w:rFonts w:eastAsiaTheme="minorEastAsia"/>
            <w:b w:val="0"/>
            <w:bCs w:val="0"/>
            <w:caps w:val="0"/>
            <w:noProof/>
            <w:sz w:val="22"/>
            <w:szCs w:val="22"/>
          </w:rPr>
          <w:tab/>
        </w:r>
        <w:r w:rsidRPr="00996BEF" w:rsidDel="00996BEF">
          <w:rPr>
            <w:rStyle w:val="Hyperlink"/>
            <w:b w:val="0"/>
            <w:bCs w:val="0"/>
            <w:caps w:val="0"/>
            <w:noProof/>
          </w:rPr>
          <w:delText>Input File</w:delText>
        </w:r>
        <w:r w:rsidDel="00996BEF">
          <w:rPr>
            <w:noProof/>
            <w:webHidden/>
          </w:rPr>
          <w:tab/>
          <w:delText>12</w:delText>
        </w:r>
      </w:del>
    </w:p>
    <w:p w14:paraId="5F84D15B" w14:textId="77777777" w:rsidR="00A04CD3" w:rsidDel="00996BEF" w:rsidRDefault="00A04CD3">
      <w:pPr>
        <w:pStyle w:val="TOC2"/>
        <w:rPr>
          <w:del w:id="236" w:author="Miranda, Brian R -FS" w:date="2020-09-01T15:59:00Z"/>
          <w:rFonts w:eastAsiaTheme="minorEastAsia"/>
          <w:noProof/>
          <w:sz w:val="22"/>
          <w:szCs w:val="22"/>
        </w:rPr>
      </w:pPr>
      <w:del w:id="237" w:author="Miranda, Brian R -FS" w:date="2020-09-01T15:59:00Z">
        <w:r w:rsidRPr="00996BEF" w:rsidDel="00996BEF">
          <w:rPr>
            <w:rStyle w:val="Hyperlink"/>
            <w:noProof/>
          </w:rPr>
          <w:delText>2.1</w:delText>
        </w:r>
        <w:r w:rsidDel="00996BEF">
          <w:rPr>
            <w:rFonts w:eastAsiaTheme="minorEastAsia"/>
            <w:noProof/>
            <w:sz w:val="22"/>
            <w:szCs w:val="22"/>
          </w:rPr>
          <w:tab/>
        </w:r>
        <w:r w:rsidRPr="00996BEF" w:rsidDel="00996BEF">
          <w:rPr>
            <w:rStyle w:val="Hyperlink"/>
            <w:noProof/>
          </w:rPr>
          <w:delText>LandisData</w:delText>
        </w:r>
        <w:r w:rsidDel="00996BEF">
          <w:rPr>
            <w:noProof/>
            <w:webHidden/>
          </w:rPr>
          <w:tab/>
          <w:delText>12</w:delText>
        </w:r>
      </w:del>
    </w:p>
    <w:p w14:paraId="05607212" w14:textId="77777777" w:rsidR="00A04CD3" w:rsidDel="00996BEF" w:rsidRDefault="00A04CD3">
      <w:pPr>
        <w:pStyle w:val="TOC2"/>
        <w:rPr>
          <w:del w:id="238" w:author="Miranda, Brian R -FS" w:date="2020-09-01T15:59:00Z"/>
          <w:rFonts w:eastAsiaTheme="minorEastAsia"/>
          <w:noProof/>
          <w:sz w:val="22"/>
          <w:szCs w:val="22"/>
        </w:rPr>
      </w:pPr>
      <w:del w:id="239" w:author="Miranda, Brian R -FS" w:date="2020-09-01T15:59:00Z">
        <w:r w:rsidRPr="00996BEF" w:rsidDel="00996BEF">
          <w:rPr>
            <w:rStyle w:val="Hyperlink"/>
            <w:noProof/>
          </w:rPr>
          <w:delText>2.2</w:delText>
        </w:r>
        <w:r w:rsidDel="00996BEF">
          <w:rPr>
            <w:rFonts w:eastAsiaTheme="minorEastAsia"/>
            <w:noProof/>
            <w:sz w:val="22"/>
            <w:szCs w:val="22"/>
          </w:rPr>
          <w:tab/>
        </w:r>
        <w:r w:rsidRPr="00996BEF" w:rsidDel="00996BEF">
          <w:rPr>
            <w:rStyle w:val="Hyperlink"/>
            <w:noProof/>
          </w:rPr>
          <w:delText>Timestep</w:delText>
        </w:r>
        <w:r w:rsidDel="00996BEF">
          <w:rPr>
            <w:noProof/>
            <w:webHidden/>
          </w:rPr>
          <w:tab/>
          <w:delText>12</w:delText>
        </w:r>
      </w:del>
    </w:p>
    <w:p w14:paraId="6004C021" w14:textId="77777777" w:rsidR="00A04CD3" w:rsidDel="00996BEF" w:rsidRDefault="00A04CD3">
      <w:pPr>
        <w:pStyle w:val="TOC2"/>
        <w:rPr>
          <w:del w:id="240" w:author="Miranda, Brian R -FS" w:date="2020-09-01T15:59:00Z"/>
          <w:rFonts w:eastAsiaTheme="minorEastAsia"/>
          <w:noProof/>
          <w:sz w:val="22"/>
          <w:szCs w:val="22"/>
        </w:rPr>
      </w:pPr>
      <w:del w:id="241" w:author="Miranda, Brian R -FS" w:date="2020-09-01T15:59:00Z">
        <w:r w:rsidRPr="00996BEF" w:rsidDel="00996BEF">
          <w:rPr>
            <w:rStyle w:val="Hyperlink"/>
            <w:noProof/>
          </w:rPr>
          <w:delText>2.3</w:delText>
        </w:r>
        <w:r w:rsidDel="00996BEF">
          <w:rPr>
            <w:rFonts w:eastAsiaTheme="minorEastAsia"/>
            <w:noProof/>
            <w:sz w:val="22"/>
            <w:szCs w:val="22"/>
          </w:rPr>
          <w:tab/>
        </w:r>
        <w:r w:rsidRPr="00996BEF" w:rsidDel="00996BEF">
          <w:rPr>
            <w:rStyle w:val="Hyperlink"/>
            <w:noProof/>
          </w:rPr>
          <w:delText>InputMap (optional)</w:delText>
        </w:r>
        <w:r w:rsidDel="00996BEF">
          <w:rPr>
            <w:noProof/>
            <w:webHidden/>
          </w:rPr>
          <w:tab/>
          <w:delText>12</w:delText>
        </w:r>
      </w:del>
    </w:p>
    <w:p w14:paraId="314B968B" w14:textId="77777777" w:rsidR="00A04CD3" w:rsidDel="00996BEF" w:rsidRDefault="00A04CD3">
      <w:pPr>
        <w:pStyle w:val="TOC2"/>
        <w:rPr>
          <w:del w:id="242" w:author="Miranda, Brian R -FS" w:date="2020-09-01T15:59:00Z"/>
          <w:rFonts w:eastAsiaTheme="minorEastAsia"/>
          <w:noProof/>
          <w:sz w:val="22"/>
          <w:szCs w:val="22"/>
        </w:rPr>
      </w:pPr>
      <w:del w:id="243" w:author="Miranda, Brian R -FS" w:date="2020-09-01T15:59:00Z">
        <w:r w:rsidRPr="00996BEF" w:rsidDel="00996BEF">
          <w:rPr>
            <w:rStyle w:val="Hyperlink"/>
            <w:noProof/>
          </w:rPr>
          <w:delText>2.4</w:delText>
        </w:r>
        <w:r w:rsidDel="00996BEF">
          <w:rPr>
            <w:rFonts w:eastAsiaTheme="minorEastAsia"/>
            <w:noProof/>
            <w:sz w:val="22"/>
            <w:szCs w:val="22"/>
          </w:rPr>
          <w:tab/>
        </w:r>
        <w:r w:rsidRPr="00996BEF" w:rsidDel="00996BEF">
          <w:rPr>
            <w:rStyle w:val="Hyperlink"/>
            <w:noProof/>
          </w:rPr>
          <w:delText>SpeciesSusceptibility</w:delText>
        </w:r>
        <w:r w:rsidDel="00996BEF">
          <w:rPr>
            <w:noProof/>
            <w:webHidden/>
          </w:rPr>
          <w:tab/>
          <w:delText>12</w:delText>
        </w:r>
      </w:del>
    </w:p>
    <w:p w14:paraId="3BDB2332" w14:textId="77777777" w:rsidR="00A04CD3" w:rsidDel="00996BEF" w:rsidRDefault="00A04CD3">
      <w:pPr>
        <w:pStyle w:val="TOC2"/>
        <w:rPr>
          <w:del w:id="244" w:author="Miranda, Brian R -FS" w:date="2020-09-01T15:59:00Z"/>
          <w:rFonts w:eastAsiaTheme="minorEastAsia"/>
          <w:noProof/>
          <w:sz w:val="22"/>
          <w:szCs w:val="22"/>
        </w:rPr>
      </w:pPr>
      <w:del w:id="245" w:author="Miranda, Brian R -FS" w:date="2020-09-01T15:59:00Z">
        <w:r w:rsidRPr="00996BEF" w:rsidDel="00996BEF">
          <w:rPr>
            <w:rStyle w:val="Hyperlink"/>
            <w:noProof/>
          </w:rPr>
          <w:delText>2.5</w:delText>
        </w:r>
        <w:r w:rsidDel="00996BEF">
          <w:rPr>
            <w:rFonts w:eastAsiaTheme="minorEastAsia"/>
            <w:noProof/>
            <w:sz w:val="22"/>
            <w:szCs w:val="22"/>
          </w:rPr>
          <w:tab/>
        </w:r>
        <w:r w:rsidRPr="00996BEF" w:rsidDel="00996BEF">
          <w:rPr>
            <w:rStyle w:val="Hyperlink"/>
            <w:noProof/>
          </w:rPr>
          <w:delText>LethalTemp</w:delText>
        </w:r>
        <w:r w:rsidDel="00996BEF">
          <w:rPr>
            <w:noProof/>
            <w:webHidden/>
          </w:rPr>
          <w:tab/>
          <w:delText>12</w:delText>
        </w:r>
      </w:del>
    </w:p>
    <w:p w14:paraId="60E200B1" w14:textId="77777777" w:rsidR="00A04CD3" w:rsidDel="00996BEF" w:rsidRDefault="00A04CD3">
      <w:pPr>
        <w:pStyle w:val="TOC2"/>
        <w:rPr>
          <w:del w:id="246" w:author="Miranda, Brian R -FS" w:date="2020-09-01T15:59:00Z"/>
          <w:rFonts w:eastAsiaTheme="minorEastAsia"/>
          <w:noProof/>
          <w:sz w:val="22"/>
          <w:szCs w:val="22"/>
        </w:rPr>
      </w:pPr>
      <w:del w:id="247" w:author="Miranda, Brian R -FS" w:date="2020-09-01T15:59:00Z">
        <w:r w:rsidRPr="00996BEF" w:rsidDel="00996BEF">
          <w:rPr>
            <w:rStyle w:val="Hyperlink"/>
            <w:noProof/>
          </w:rPr>
          <w:delText>2.6</w:delText>
        </w:r>
        <w:r w:rsidDel="00996BEF">
          <w:rPr>
            <w:rFonts w:eastAsiaTheme="minorEastAsia"/>
            <w:noProof/>
            <w:sz w:val="22"/>
            <w:szCs w:val="22"/>
          </w:rPr>
          <w:tab/>
        </w:r>
        <w:r w:rsidRPr="00996BEF" w:rsidDel="00996BEF">
          <w:rPr>
            <w:rStyle w:val="Hyperlink"/>
            <w:noProof/>
          </w:rPr>
          <w:delText>MinSoilTemp</w:delText>
        </w:r>
        <w:r w:rsidDel="00996BEF">
          <w:rPr>
            <w:noProof/>
            <w:webHidden/>
          </w:rPr>
          <w:tab/>
          <w:delText>12</w:delText>
        </w:r>
      </w:del>
    </w:p>
    <w:p w14:paraId="594163BC" w14:textId="77777777" w:rsidR="00A04CD3" w:rsidDel="00996BEF" w:rsidRDefault="00A04CD3">
      <w:pPr>
        <w:pStyle w:val="TOC2"/>
        <w:rPr>
          <w:del w:id="248" w:author="Miranda, Brian R -FS" w:date="2020-09-01T15:59:00Z"/>
          <w:rFonts w:eastAsiaTheme="minorEastAsia"/>
          <w:noProof/>
          <w:sz w:val="22"/>
          <w:szCs w:val="22"/>
        </w:rPr>
      </w:pPr>
      <w:del w:id="249" w:author="Miranda, Brian R -FS" w:date="2020-09-01T15:59:00Z">
        <w:r w:rsidRPr="00996BEF" w:rsidDel="00996BEF">
          <w:rPr>
            <w:rStyle w:val="Hyperlink"/>
            <w:noProof/>
          </w:rPr>
          <w:delText>2.7</w:delText>
        </w:r>
        <w:r w:rsidDel="00996BEF">
          <w:rPr>
            <w:rFonts w:eastAsiaTheme="minorEastAsia"/>
            <w:noProof/>
            <w:sz w:val="22"/>
            <w:szCs w:val="22"/>
          </w:rPr>
          <w:tab/>
        </w:r>
        <w:r w:rsidRPr="00996BEF" w:rsidDel="00996BEF">
          <w:rPr>
            <w:rStyle w:val="Hyperlink"/>
            <w:noProof/>
          </w:rPr>
          <w:delText>SoilTempDepth</w:delText>
        </w:r>
        <w:r w:rsidDel="00996BEF">
          <w:rPr>
            <w:noProof/>
            <w:webHidden/>
          </w:rPr>
          <w:tab/>
          <w:delText>13</w:delText>
        </w:r>
      </w:del>
    </w:p>
    <w:p w14:paraId="3C9C108B" w14:textId="77777777" w:rsidR="00A04CD3" w:rsidDel="00996BEF" w:rsidRDefault="00A04CD3">
      <w:pPr>
        <w:pStyle w:val="TOC2"/>
        <w:rPr>
          <w:del w:id="250" w:author="Miranda, Brian R -FS" w:date="2020-09-01T15:59:00Z"/>
          <w:rFonts w:eastAsiaTheme="minorEastAsia"/>
          <w:noProof/>
          <w:sz w:val="22"/>
          <w:szCs w:val="22"/>
        </w:rPr>
      </w:pPr>
      <w:del w:id="251" w:author="Miranda, Brian R -FS" w:date="2020-09-01T15:59:00Z">
        <w:r w:rsidRPr="00996BEF" w:rsidDel="00996BEF">
          <w:rPr>
            <w:rStyle w:val="Hyperlink"/>
            <w:noProof/>
          </w:rPr>
          <w:delText>2.8</w:delText>
        </w:r>
        <w:r w:rsidDel="00996BEF">
          <w:rPr>
            <w:rFonts w:eastAsiaTheme="minorEastAsia"/>
            <w:noProof/>
            <w:sz w:val="22"/>
            <w:szCs w:val="22"/>
          </w:rPr>
          <w:tab/>
        </w:r>
        <w:r w:rsidRPr="00996BEF" w:rsidDel="00996BEF">
          <w:rPr>
            <w:rStyle w:val="Hyperlink"/>
            <w:noProof/>
          </w:rPr>
          <w:delText>PhWet</w:delText>
        </w:r>
        <w:r w:rsidDel="00996BEF">
          <w:rPr>
            <w:noProof/>
            <w:webHidden/>
          </w:rPr>
          <w:tab/>
          <w:delText>13</w:delText>
        </w:r>
      </w:del>
    </w:p>
    <w:p w14:paraId="4A3377E4" w14:textId="77777777" w:rsidR="00A04CD3" w:rsidDel="00996BEF" w:rsidRDefault="00A04CD3">
      <w:pPr>
        <w:pStyle w:val="TOC2"/>
        <w:rPr>
          <w:del w:id="252" w:author="Miranda, Brian R -FS" w:date="2020-09-01T15:59:00Z"/>
          <w:rFonts w:eastAsiaTheme="minorEastAsia"/>
          <w:noProof/>
          <w:sz w:val="22"/>
          <w:szCs w:val="22"/>
        </w:rPr>
      </w:pPr>
      <w:del w:id="253" w:author="Miranda, Brian R -FS" w:date="2020-09-01T15:59:00Z">
        <w:r w:rsidRPr="00996BEF" w:rsidDel="00996BEF">
          <w:rPr>
            <w:rStyle w:val="Hyperlink"/>
            <w:noProof/>
          </w:rPr>
          <w:delText>2.9</w:delText>
        </w:r>
        <w:r w:rsidDel="00996BEF">
          <w:rPr>
            <w:rFonts w:eastAsiaTheme="minorEastAsia"/>
            <w:noProof/>
            <w:sz w:val="22"/>
            <w:szCs w:val="22"/>
          </w:rPr>
          <w:tab/>
        </w:r>
        <w:r w:rsidRPr="00996BEF" w:rsidDel="00996BEF">
          <w:rPr>
            <w:rStyle w:val="Hyperlink"/>
            <w:noProof/>
          </w:rPr>
          <w:delText>PhDry</w:delText>
        </w:r>
        <w:r w:rsidDel="00996BEF">
          <w:rPr>
            <w:noProof/>
            <w:webHidden/>
          </w:rPr>
          <w:tab/>
          <w:delText>13</w:delText>
        </w:r>
      </w:del>
    </w:p>
    <w:p w14:paraId="338B460A" w14:textId="77777777" w:rsidR="00A04CD3" w:rsidDel="00996BEF" w:rsidRDefault="00A04CD3">
      <w:pPr>
        <w:pStyle w:val="TOC2"/>
        <w:rPr>
          <w:del w:id="254" w:author="Miranda, Brian R -FS" w:date="2020-09-01T15:59:00Z"/>
          <w:rFonts w:eastAsiaTheme="minorEastAsia"/>
          <w:noProof/>
          <w:sz w:val="22"/>
          <w:szCs w:val="22"/>
        </w:rPr>
      </w:pPr>
      <w:del w:id="255" w:author="Miranda, Brian R -FS" w:date="2020-09-01T15:59:00Z">
        <w:r w:rsidRPr="00996BEF" w:rsidDel="00996BEF">
          <w:rPr>
            <w:rStyle w:val="Hyperlink"/>
            <w:noProof/>
          </w:rPr>
          <w:delText>2.10</w:delText>
        </w:r>
        <w:r w:rsidDel="00996BEF">
          <w:rPr>
            <w:rFonts w:eastAsiaTheme="minorEastAsia"/>
            <w:noProof/>
            <w:sz w:val="22"/>
            <w:szCs w:val="22"/>
          </w:rPr>
          <w:tab/>
        </w:r>
        <w:r w:rsidRPr="00996BEF" w:rsidDel="00996BEF">
          <w:rPr>
            <w:rStyle w:val="Hyperlink"/>
            <w:noProof/>
          </w:rPr>
          <w:delText>PhMax</w:delText>
        </w:r>
        <w:r w:rsidDel="00996BEF">
          <w:rPr>
            <w:noProof/>
            <w:webHidden/>
          </w:rPr>
          <w:tab/>
          <w:delText>13</w:delText>
        </w:r>
      </w:del>
    </w:p>
    <w:p w14:paraId="010AA9CE" w14:textId="77777777" w:rsidR="00A04CD3" w:rsidDel="00996BEF" w:rsidRDefault="00A04CD3">
      <w:pPr>
        <w:pStyle w:val="TOC2"/>
        <w:rPr>
          <w:del w:id="256" w:author="Miranda, Brian R -FS" w:date="2020-09-01T15:59:00Z"/>
          <w:rFonts w:eastAsiaTheme="minorEastAsia"/>
          <w:noProof/>
          <w:sz w:val="22"/>
          <w:szCs w:val="22"/>
        </w:rPr>
      </w:pPr>
      <w:del w:id="257" w:author="Miranda, Brian R -FS" w:date="2020-09-01T15:59:00Z">
        <w:r w:rsidRPr="00996BEF" w:rsidDel="00996BEF">
          <w:rPr>
            <w:rStyle w:val="Hyperlink"/>
            <w:noProof/>
          </w:rPr>
          <w:delText>2.11</w:delText>
        </w:r>
        <w:r w:rsidDel="00996BEF">
          <w:rPr>
            <w:rFonts w:eastAsiaTheme="minorEastAsia"/>
            <w:noProof/>
            <w:sz w:val="22"/>
            <w:szCs w:val="22"/>
          </w:rPr>
          <w:tab/>
        </w:r>
        <w:r w:rsidRPr="00996BEF" w:rsidDel="00996BEF">
          <w:rPr>
            <w:rStyle w:val="Hyperlink"/>
            <w:noProof/>
          </w:rPr>
          <w:delText>MinProbID</w:delText>
        </w:r>
        <w:r w:rsidDel="00996BEF">
          <w:rPr>
            <w:noProof/>
            <w:webHidden/>
          </w:rPr>
          <w:tab/>
          <w:delText>13</w:delText>
        </w:r>
      </w:del>
    </w:p>
    <w:p w14:paraId="1120F1D8" w14:textId="77777777" w:rsidR="00A04CD3" w:rsidDel="00996BEF" w:rsidRDefault="00A04CD3">
      <w:pPr>
        <w:pStyle w:val="TOC2"/>
        <w:rPr>
          <w:del w:id="258" w:author="Miranda, Brian R -FS" w:date="2020-09-01T15:59:00Z"/>
          <w:rFonts w:eastAsiaTheme="minorEastAsia"/>
          <w:noProof/>
          <w:sz w:val="22"/>
          <w:szCs w:val="22"/>
        </w:rPr>
      </w:pPr>
      <w:del w:id="259" w:author="Miranda, Brian R -FS" w:date="2020-09-01T15:59:00Z">
        <w:r w:rsidRPr="00996BEF" w:rsidDel="00996BEF">
          <w:rPr>
            <w:rStyle w:val="Hyperlink"/>
            <w:noProof/>
          </w:rPr>
          <w:delText>2.12</w:delText>
        </w:r>
        <w:r w:rsidDel="00996BEF">
          <w:rPr>
            <w:rFonts w:eastAsiaTheme="minorEastAsia"/>
            <w:noProof/>
            <w:sz w:val="22"/>
            <w:szCs w:val="22"/>
          </w:rPr>
          <w:tab/>
        </w:r>
        <w:r w:rsidRPr="00996BEF" w:rsidDel="00996BEF">
          <w:rPr>
            <w:rStyle w:val="Hyperlink"/>
            <w:noProof/>
          </w:rPr>
          <w:delText>MaxProbDI</w:delText>
        </w:r>
        <w:r w:rsidDel="00996BEF">
          <w:rPr>
            <w:noProof/>
            <w:webHidden/>
          </w:rPr>
          <w:tab/>
          <w:delText>13</w:delText>
        </w:r>
      </w:del>
    </w:p>
    <w:p w14:paraId="37EAB32D" w14:textId="77777777" w:rsidR="00A04CD3" w:rsidDel="00996BEF" w:rsidRDefault="00A04CD3">
      <w:pPr>
        <w:pStyle w:val="TOC2"/>
        <w:rPr>
          <w:del w:id="260" w:author="Miranda, Brian R -FS" w:date="2020-09-01T15:59:00Z"/>
          <w:rFonts w:eastAsiaTheme="minorEastAsia"/>
          <w:noProof/>
          <w:sz w:val="22"/>
          <w:szCs w:val="22"/>
        </w:rPr>
      </w:pPr>
      <w:del w:id="261" w:author="Miranda, Brian R -FS" w:date="2020-09-01T15:59:00Z">
        <w:r w:rsidRPr="00996BEF" w:rsidDel="00996BEF">
          <w:rPr>
            <w:rStyle w:val="Hyperlink"/>
            <w:noProof/>
          </w:rPr>
          <w:delText>2.13</w:delText>
        </w:r>
        <w:r w:rsidDel="00996BEF">
          <w:rPr>
            <w:rFonts w:eastAsiaTheme="minorEastAsia"/>
            <w:noProof/>
            <w:sz w:val="22"/>
            <w:szCs w:val="22"/>
          </w:rPr>
          <w:tab/>
        </w:r>
        <w:r w:rsidRPr="00996BEF" w:rsidDel="00996BEF">
          <w:rPr>
            <w:rStyle w:val="Hyperlink"/>
            <w:noProof/>
          </w:rPr>
          <w:delText>OutputMapName (optional)</w:delText>
        </w:r>
        <w:r w:rsidDel="00996BEF">
          <w:rPr>
            <w:noProof/>
            <w:webHidden/>
          </w:rPr>
          <w:tab/>
          <w:delText>14</w:delText>
        </w:r>
      </w:del>
    </w:p>
    <w:p w14:paraId="41E8A42B" w14:textId="77777777" w:rsidR="00A04CD3" w:rsidDel="00996BEF" w:rsidRDefault="00A04CD3">
      <w:pPr>
        <w:pStyle w:val="TOC2"/>
        <w:rPr>
          <w:del w:id="262" w:author="Miranda, Brian R -FS" w:date="2020-09-01T15:59:00Z"/>
          <w:rFonts w:eastAsiaTheme="minorEastAsia"/>
          <w:noProof/>
          <w:sz w:val="22"/>
          <w:szCs w:val="22"/>
        </w:rPr>
      </w:pPr>
      <w:del w:id="263" w:author="Miranda, Brian R -FS" w:date="2020-09-01T15:59:00Z">
        <w:r w:rsidRPr="00996BEF" w:rsidDel="00996BEF">
          <w:rPr>
            <w:rStyle w:val="Hyperlink"/>
            <w:noProof/>
          </w:rPr>
          <w:delText>2.14</w:delText>
        </w:r>
        <w:r w:rsidDel="00996BEF">
          <w:rPr>
            <w:rFonts w:eastAsiaTheme="minorEastAsia"/>
            <w:noProof/>
            <w:sz w:val="22"/>
            <w:szCs w:val="22"/>
          </w:rPr>
          <w:tab/>
        </w:r>
        <w:r w:rsidRPr="00996BEF" w:rsidDel="00996BEF">
          <w:rPr>
            <w:rStyle w:val="Hyperlink"/>
            <w:noProof/>
          </w:rPr>
          <w:delText>TOLPMapName (optional)</w:delText>
        </w:r>
        <w:r w:rsidDel="00996BEF">
          <w:rPr>
            <w:noProof/>
            <w:webHidden/>
          </w:rPr>
          <w:tab/>
          <w:delText>14</w:delText>
        </w:r>
      </w:del>
    </w:p>
    <w:p w14:paraId="14EEED7A" w14:textId="77777777" w:rsidR="00A04CD3" w:rsidDel="00996BEF" w:rsidRDefault="00A04CD3">
      <w:pPr>
        <w:pStyle w:val="TOC2"/>
        <w:rPr>
          <w:del w:id="264" w:author="Miranda, Brian R -FS" w:date="2020-09-01T15:59:00Z"/>
          <w:rFonts w:eastAsiaTheme="minorEastAsia"/>
          <w:noProof/>
          <w:sz w:val="22"/>
          <w:szCs w:val="22"/>
        </w:rPr>
      </w:pPr>
      <w:del w:id="265" w:author="Miranda, Brian R -FS" w:date="2020-09-01T15:59:00Z">
        <w:r w:rsidRPr="00996BEF" w:rsidDel="00996BEF">
          <w:rPr>
            <w:rStyle w:val="Hyperlink"/>
            <w:noProof/>
          </w:rPr>
          <w:delText>2.15</w:delText>
        </w:r>
        <w:r w:rsidDel="00996BEF">
          <w:rPr>
            <w:rFonts w:eastAsiaTheme="minorEastAsia"/>
            <w:noProof/>
            <w:sz w:val="22"/>
            <w:szCs w:val="22"/>
          </w:rPr>
          <w:tab/>
        </w:r>
        <w:r w:rsidRPr="00996BEF" w:rsidDel="00996BEF">
          <w:rPr>
            <w:rStyle w:val="Hyperlink"/>
            <w:noProof/>
          </w:rPr>
          <w:delText>LethalTempMapName (optional)</w:delText>
        </w:r>
        <w:r w:rsidDel="00996BEF">
          <w:rPr>
            <w:noProof/>
            <w:webHidden/>
          </w:rPr>
          <w:tab/>
          <w:delText>14</w:delText>
        </w:r>
      </w:del>
    </w:p>
    <w:p w14:paraId="2D190B5B" w14:textId="77777777" w:rsidR="00A04CD3" w:rsidDel="00996BEF" w:rsidRDefault="00A04CD3">
      <w:pPr>
        <w:pStyle w:val="TOC2"/>
        <w:rPr>
          <w:del w:id="266" w:author="Miranda, Brian R -FS" w:date="2020-09-01T15:59:00Z"/>
          <w:rFonts w:eastAsiaTheme="minorEastAsia"/>
          <w:noProof/>
          <w:sz w:val="22"/>
          <w:szCs w:val="22"/>
        </w:rPr>
      </w:pPr>
      <w:del w:id="267" w:author="Miranda, Brian R -FS" w:date="2020-09-01T15:59:00Z">
        <w:r w:rsidRPr="00996BEF" w:rsidDel="00996BEF">
          <w:rPr>
            <w:rStyle w:val="Hyperlink"/>
            <w:noProof/>
          </w:rPr>
          <w:delText>2.16</w:delText>
        </w:r>
        <w:r w:rsidDel="00996BEF">
          <w:rPr>
            <w:rFonts w:eastAsiaTheme="minorEastAsia"/>
            <w:noProof/>
            <w:sz w:val="22"/>
            <w:szCs w:val="22"/>
          </w:rPr>
          <w:tab/>
        </w:r>
        <w:r w:rsidRPr="00996BEF" w:rsidDel="00996BEF">
          <w:rPr>
            <w:rStyle w:val="Hyperlink"/>
            <w:noProof/>
          </w:rPr>
          <w:delText>TotalBiomassRemovedMapName (optional)</w:delText>
        </w:r>
        <w:r w:rsidDel="00996BEF">
          <w:rPr>
            <w:noProof/>
            <w:webHidden/>
          </w:rPr>
          <w:tab/>
          <w:delText>14</w:delText>
        </w:r>
      </w:del>
    </w:p>
    <w:p w14:paraId="34D57814" w14:textId="77777777" w:rsidR="00A04CD3" w:rsidDel="00996BEF" w:rsidRDefault="00A04CD3">
      <w:pPr>
        <w:pStyle w:val="TOC2"/>
        <w:rPr>
          <w:del w:id="268" w:author="Miranda, Brian R -FS" w:date="2020-09-01T15:59:00Z"/>
          <w:rFonts w:eastAsiaTheme="minorEastAsia"/>
          <w:noProof/>
          <w:sz w:val="22"/>
          <w:szCs w:val="22"/>
        </w:rPr>
      </w:pPr>
      <w:del w:id="269" w:author="Miranda, Brian R -FS" w:date="2020-09-01T15:59:00Z">
        <w:r w:rsidRPr="00996BEF" w:rsidDel="00996BEF">
          <w:rPr>
            <w:rStyle w:val="Hyperlink"/>
            <w:noProof/>
          </w:rPr>
          <w:delText>2.17</w:delText>
        </w:r>
        <w:r w:rsidDel="00996BEF">
          <w:rPr>
            <w:rFonts w:eastAsiaTheme="minorEastAsia"/>
            <w:noProof/>
            <w:sz w:val="22"/>
            <w:szCs w:val="22"/>
          </w:rPr>
          <w:tab/>
        </w:r>
        <w:r w:rsidRPr="00996BEF" w:rsidDel="00996BEF">
          <w:rPr>
            <w:rStyle w:val="Hyperlink"/>
            <w:noProof/>
          </w:rPr>
          <w:delText>SpeciesBiomassRemovedMapName (optional)</w:delText>
        </w:r>
        <w:r w:rsidDel="00996BEF">
          <w:rPr>
            <w:noProof/>
            <w:webHidden/>
          </w:rPr>
          <w:tab/>
          <w:delText>14</w:delText>
        </w:r>
      </w:del>
    </w:p>
    <w:p w14:paraId="7C6C5ED2" w14:textId="77777777" w:rsidR="00A04CD3" w:rsidDel="00996BEF" w:rsidRDefault="00A04CD3">
      <w:pPr>
        <w:pStyle w:val="TOC2"/>
        <w:rPr>
          <w:del w:id="270" w:author="Miranda, Brian R -FS" w:date="2020-09-01T15:59:00Z"/>
          <w:rFonts w:eastAsiaTheme="minorEastAsia"/>
          <w:noProof/>
          <w:sz w:val="22"/>
          <w:szCs w:val="22"/>
        </w:rPr>
      </w:pPr>
      <w:del w:id="271" w:author="Miranda, Brian R -FS" w:date="2020-09-01T15:59:00Z">
        <w:r w:rsidRPr="00996BEF" w:rsidDel="00996BEF">
          <w:rPr>
            <w:rStyle w:val="Hyperlink"/>
            <w:noProof/>
          </w:rPr>
          <w:delText>2.18</w:delText>
        </w:r>
        <w:r w:rsidDel="00996BEF">
          <w:rPr>
            <w:rFonts w:eastAsiaTheme="minorEastAsia"/>
            <w:noProof/>
            <w:sz w:val="22"/>
            <w:szCs w:val="22"/>
          </w:rPr>
          <w:tab/>
        </w:r>
        <w:r w:rsidRPr="00996BEF" w:rsidDel="00996BEF">
          <w:rPr>
            <w:rStyle w:val="Hyperlink"/>
            <w:noProof/>
          </w:rPr>
          <w:delText>EventLog (optional)</w:delText>
        </w:r>
        <w:r w:rsidDel="00996BEF">
          <w:rPr>
            <w:noProof/>
            <w:webHidden/>
          </w:rPr>
          <w:tab/>
          <w:delText>14</w:delText>
        </w:r>
      </w:del>
    </w:p>
    <w:p w14:paraId="647E8A09" w14:textId="77777777" w:rsidR="00A04CD3" w:rsidDel="00996BEF" w:rsidRDefault="00A04CD3">
      <w:pPr>
        <w:pStyle w:val="TOC2"/>
        <w:rPr>
          <w:del w:id="272" w:author="Miranda, Brian R -FS" w:date="2020-09-01T15:59:00Z"/>
          <w:rFonts w:eastAsiaTheme="minorEastAsia"/>
          <w:noProof/>
          <w:sz w:val="22"/>
          <w:szCs w:val="22"/>
        </w:rPr>
      </w:pPr>
      <w:del w:id="273" w:author="Miranda, Brian R -FS" w:date="2020-09-01T15:59:00Z">
        <w:r w:rsidRPr="00996BEF" w:rsidDel="00996BEF">
          <w:rPr>
            <w:rStyle w:val="Hyperlink"/>
            <w:noProof/>
          </w:rPr>
          <w:delText>2.19</w:delText>
        </w:r>
        <w:r w:rsidDel="00996BEF">
          <w:rPr>
            <w:rFonts w:eastAsiaTheme="minorEastAsia"/>
            <w:noProof/>
            <w:sz w:val="22"/>
            <w:szCs w:val="22"/>
          </w:rPr>
          <w:tab/>
        </w:r>
        <w:r w:rsidRPr="00996BEF" w:rsidDel="00996BEF">
          <w:rPr>
            <w:rStyle w:val="Hyperlink"/>
            <w:noProof/>
          </w:rPr>
          <w:delText>SummaryLog (optional)</w:delText>
        </w:r>
        <w:r w:rsidDel="00996BEF">
          <w:rPr>
            <w:noProof/>
            <w:webHidden/>
          </w:rPr>
          <w:tab/>
          <w:delText>15</w:delText>
        </w:r>
      </w:del>
    </w:p>
    <w:p w14:paraId="65825CE6" w14:textId="77777777" w:rsidR="00A04CD3" w:rsidDel="00996BEF" w:rsidRDefault="00A04CD3">
      <w:pPr>
        <w:pStyle w:val="TOC1"/>
        <w:tabs>
          <w:tab w:val="left" w:pos="480"/>
          <w:tab w:val="right" w:leader="dot" w:pos="8976"/>
        </w:tabs>
        <w:rPr>
          <w:del w:id="274" w:author="Miranda, Brian R -FS" w:date="2020-09-01T15:59:00Z"/>
          <w:rFonts w:eastAsiaTheme="minorEastAsia"/>
          <w:b w:val="0"/>
          <w:bCs w:val="0"/>
          <w:caps w:val="0"/>
          <w:noProof/>
          <w:sz w:val="22"/>
          <w:szCs w:val="22"/>
        </w:rPr>
      </w:pPr>
      <w:del w:id="275" w:author="Miranda, Brian R -FS" w:date="2020-09-01T15:59:00Z">
        <w:r w:rsidRPr="00996BEF" w:rsidDel="00996BEF">
          <w:rPr>
            <w:rStyle w:val="Hyperlink"/>
            <w:b w:val="0"/>
            <w:bCs w:val="0"/>
            <w:caps w:val="0"/>
            <w:noProof/>
          </w:rPr>
          <w:delText>3</w:delText>
        </w:r>
        <w:r w:rsidDel="00996BEF">
          <w:rPr>
            <w:rFonts w:eastAsiaTheme="minorEastAsia"/>
            <w:b w:val="0"/>
            <w:bCs w:val="0"/>
            <w:caps w:val="0"/>
            <w:noProof/>
            <w:sz w:val="22"/>
            <w:szCs w:val="22"/>
          </w:rPr>
          <w:tab/>
        </w:r>
        <w:r w:rsidRPr="00996BEF" w:rsidDel="00996BEF">
          <w:rPr>
            <w:rStyle w:val="Hyperlink"/>
            <w:b w:val="0"/>
            <w:bCs w:val="0"/>
            <w:caps w:val="0"/>
            <w:noProof/>
          </w:rPr>
          <w:delText>Output Files</w:delText>
        </w:r>
        <w:r w:rsidDel="00996BEF">
          <w:rPr>
            <w:noProof/>
            <w:webHidden/>
          </w:rPr>
          <w:tab/>
          <w:delText>16</w:delText>
        </w:r>
      </w:del>
    </w:p>
    <w:p w14:paraId="5532D765" w14:textId="77777777" w:rsidR="00A04CD3" w:rsidDel="00996BEF" w:rsidRDefault="00A04CD3">
      <w:pPr>
        <w:pStyle w:val="TOC2"/>
        <w:rPr>
          <w:del w:id="276" w:author="Miranda, Brian R -FS" w:date="2020-09-01T15:59:00Z"/>
          <w:rFonts w:eastAsiaTheme="minorEastAsia"/>
          <w:noProof/>
          <w:sz w:val="22"/>
          <w:szCs w:val="22"/>
        </w:rPr>
      </w:pPr>
      <w:del w:id="277" w:author="Miranda, Brian R -FS" w:date="2020-09-01T15:59:00Z">
        <w:r w:rsidRPr="00996BEF" w:rsidDel="00996BEF">
          <w:rPr>
            <w:rStyle w:val="Hyperlink"/>
            <w:noProof/>
          </w:rPr>
          <w:delText>3.1</w:delText>
        </w:r>
        <w:r w:rsidDel="00996BEF">
          <w:rPr>
            <w:rFonts w:eastAsiaTheme="minorEastAsia"/>
            <w:noProof/>
            <w:sz w:val="22"/>
            <w:szCs w:val="22"/>
          </w:rPr>
          <w:tab/>
        </w:r>
        <w:r w:rsidRPr="00996BEF" w:rsidDel="00996BEF">
          <w:rPr>
            <w:rStyle w:val="Hyperlink"/>
            <w:noProof/>
          </w:rPr>
          <w:delText>Root Rot Infection Output Maps</w:delText>
        </w:r>
        <w:r w:rsidDel="00996BEF">
          <w:rPr>
            <w:noProof/>
            <w:webHidden/>
          </w:rPr>
          <w:tab/>
          <w:delText>16</w:delText>
        </w:r>
      </w:del>
    </w:p>
    <w:p w14:paraId="1A7E107D" w14:textId="77777777" w:rsidR="00A04CD3" w:rsidDel="00996BEF" w:rsidRDefault="00A04CD3">
      <w:pPr>
        <w:pStyle w:val="TOC2"/>
        <w:rPr>
          <w:del w:id="278" w:author="Miranda, Brian R -FS" w:date="2020-09-01T15:59:00Z"/>
          <w:rFonts w:eastAsiaTheme="minorEastAsia"/>
          <w:noProof/>
          <w:sz w:val="22"/>
          <w:szCs w:val="22"/>
        </w:rPr>
      </w:pPr>
      <w:del w:id="279" w:author="Miranda, Brian R -FS" w:date="2020-09-01T15:59:00Z">
        <w:r w:rsidRPr="00996BEF" w:rsidDel="00996BEF">
          <w:rPr>
            <w:rStyle w:val="Hyperlink"/>
            <w:noProof/>
          </w:rPr>
          <w:delText>3.2</w:delText>
        </w:r>
        <w:r w:rsidDel="00996BEF">
          <w:rPr>
            <w:rFonts w:eastAsiaTheme="minorEastAsia"/>
            <w:noProof/>
            <w:sz w:val="22"/>
            <w:szCs w:val="22"/>
          </w:rPr>
          <w:tab/>
        </w:r>
        <w:r w:rsidRPr="00996BEF" w:rsidDel="00996BEF">
          <w:rPr>
            <w:rStyle w:val="Hyperlink"/>
            <w:noProof/>
          </w:rPr>
          <w:delText>Time of Last Pathogen (TOLP) Maps</w:delText>
        </w:r>
        <w:r w:rsidDel="00996BEF">
          <w:rPr>
            <w:noProof/>
            <w:webHidden/>
          </w:rPr>
          <w:tab/>
          <w:delText>16</w:delText>
        </w:r>
      </w:del>
    </w:p>
    <w:p w14:paraId="714B5A3B" w14:textId="77777777" w:rsidR="00A04CD3" w:rsidDel="00996BEF" w:rsidRDefault="00A04CD3">
      <w:pPr>
        <w:pStyle w:val="TOC2"/>
        <w:rPr>
          <w:del w:id="280" w:author="Miranda, Brian R -FS" w:date="2020-09-01T15:59:00Z"/>
          <w:rFonts w:eastAsiaTheme="minorEastAsia"/>
          <w:noProof/>
          <w:sz w:val="22"/>
          <w:szCs w:val="22"/>
        </w:rPr>
      </w:pPr>
      <w:del w:id="281" w:author="Miranda, Brian R -FS" w:date="2020-09-01T15:59:00Z">
        <w:r w:rsidRPr="00996BEF" w:rsidDel="00996BEF">
          <w:rPr>
            <w:rStyle w:val="Hyperlink"/>
            <w:noProof/>
          </w:rPr>
          <w:delText>3.3</w:delText>
        </w:r>
        <w:r w:rsidDel="00996BEF">
          <w:rPr>
            <w:rFonts w:eastAsiaTheme="minorEastAsia"/>
            <w:noProof/>
            <w:sz w:val="22"/>
            <w:szCs w:val="22"/>
          </w:rPr>
          <w:tab/>
        </w:r>
        <w:r w:rsidRPr="00996BEF" w:rsidDel="00996BEF">
          <w:rPr>
            <w:rStyle w:val="Hyperlink"/>
            <w:noProof/>
          </w:rPr>
          <w:delText>Lethal Temperature Output Maps</w:delText>
        </w:r>
        <w:r w:rsidDel="00996BEF">
          <w:rPr>
            <w:noProof/>
            <w:webHidden/>
          </w:rPr>
          <w:tab/>
          <w:delText>16</w:delText>
        </w:r>
      </w:del>
    </w:p>
    <w:p w14:paraId="72D18CEE" w14:textId="77777777" w:rsidR="00A04CD3" w:rsidDel="00996BEF" w:rsidRDefault="00A04CD3">
      <w:pPr>
        <w:pStyle w:val="TOC2"/>
        <w:rPr>
          <w:del w:id="282" w:author="Miranda, Brian R -FS" w:date="2020-09-01T15:59:00Z"/>
          <w:rFonts w:eastAsiaTheme="minorEastAsia"/>
          <w:noProof/>
          <w:sz w:val="22"/>
          <w:szCs w:val="22"/>
        </w:rPr>
      </w:pPr>
      <w:del w:id="283" w:author="Miranda, Brian R -FS" w:date="2020-09-01T15:59:00Z">
        <w:r w:rsidRPr="00996BEF" w:rsidDel="00996BEF">
          <w:rPr>
            <w:rStyle w:val="Hyperlink"/>
            <w:noProof/>
          </w:rPr>
          <w:delText>3.4</w:delText>
        </w:r>
        <w:r w:rsidDel="00996BEF">
          <w:rPr>
            <w:rFonts w:eastAsiaTheme="minorEastAsia"/>
            <w:noProof/>
            <w:sz w:val="22"/>
            <w:szCs w:val="22"/>
          </w:rPr>
          <w:tab/>
        </w:r>
        <w:r w:rsidRPr="00996BEF" w:rsidDel="00996BEF">
          <w:rPr>
            <w:rStyle w:val="Hyperlink"/>
            <w:noProof/>
          </w:rPr>
          <w:delText>Total Biomass Removed Output Maps</w:delText>
        </w:r>
        <w:r w:rsidDel="00996BEF">
          <w:rPr>
            <w:noProof/>
            <w:webHidden/>
          </w:rPr>
          <w:tab/>
          <w:delText>16</w:delText>
        </w:r>
      </w:del>
    </w:p>
    <w:p w14:paraId="6C187E45" w14:textId="77777777" w:rsidR="00A04CD3" w:rsidDel="00996BEF" w:rsidRDefault="00A04CD3">
      <w:pPr>
        <w:pStyle w:val="TOC2"/>
        <w:rPr>
          <w:del w:id="284" w:author="Miranda, Brian R -FS" w:date="2020-09-01T15:59:00Z"/>
          <w:rFonts w:eastAsiaTheme="minorEastAsia"/>
          <w:noProof/>
          <w:sz w:val="22"/>
          <w:szCs w:val="22"/>
        </w:rPr>
      </w:pPr>
      <w:del w:id="285" w:author="Miranda, Brian R -FS" w:date="2020-09-01T15:59:00Z">
        <w:r w:rsidRPr="00996BEF" w:rsidDel="00996BEF">
          <w:rPr>
            <w:rStyle w:val="Hyperlink"/>
            <w:noProof/>
          </w:rPr>
          <w:delText>3.5</w:delText>
        </w:r>
        <w:r w:rsidDel="00996BEF">
          <w:rPr>
            <w:rFonts w:eastAsiaTheme="minorEastAsia"/>
            <w:noProof/>
            <w:sz w:val="22"/>
            <w:szCs w:val="22"/>
          </w:rPr>
          <w:tab/>
        </w:r>
        <w:r w:rsidRPr="00996BEF" w:rsidDel="00996BEF">
          <w:rPr>
            <w:rStyle w:val="Hyperlink"/>
            <w:noProof/>
          </w:rPr>
          <w:delText>Species Biomass Removed Output Maps</w:delText>
        </w:r>
        <w:r w:rsidDel="00996BEF">
          <w:rPr>
            <w:noProof/>
            <w:webHidden/>
          </w:rPr>
          <w:tab/>
          <w:delText>17</w:delText>
        </w:r>
      </w:del>
    </w:p>
    <w:p w14:paraId="02B107FE" w14:textId="77777777" w:rsidR="00A04CD3" w:rsidDel="00996BEF" w:rsidRDefault="00A04CD3">
      <w:pPr>
        <w:pStyle w:val="TOC2"/>
        <w:rPr>
          <w:del w:id="286" w:author="Miranda, Brian R -FS" w:date="2020-09-01T15:59:00Z"/>
          <w:rFonts w:eastAsiaTheme="minorEastAsia"/>
          <w:noProof/>
          <w:sz w:val="22"/>
          <w:szCs w:val="22"/>
        </w:rPr>
      </w:pPr>
      <w:del w:id="287" w:author="Miranda, Brian R -FS" w:date="2020-09-01T15:59:00Z">
        <w:r w:rsidRPr="00996BEF" w:rsidDel="00996BEF">
          <w:rPr>
            <w:rStyle w:val="Hyperlink"/>
            <w:noProof/>
          </w:rPr>
          <w:delText>3.6</w:delText>
        </w:r>
        <w:r w:rsidDel="00996BEF">
          <w:rPr>
            <w:rFonts w:eastAsiaTheme="minorEastAsia"/>
            <w:noProof/>
            <w:sz w:val="22"/>
            <w:szCs w:val="22"/>
          </w:rPr>
          <w:tab/>
        </w:r>
        <w:r w:rsidRPr="00996BEF" w:rsidDel="00996BEF">
          <w:rPr>
            <w:rStyle w:val="Hyperlink"/>
            <w:noProof/>
          </w:rPr>
          <w:delText>Event Log</w:delText>
        </w:r>
        <w:r w:rsidDel="00996BEF">
          <w:rPr>
            <w:noProof/>
            <w:webHidden/>
          </w:rPr>
          <w:tab/>
          <w:delText>17</w:delText>
        </w:r>
      </w:del>
    </w:p>
    <w:p w14:paraId="5C8C568A" w14:textId="77777777" w:rsidR="00A04CD3" w:rsidDel="00996BEF" w:rsidRDefault="00A04CD3">
      <w:pPr>
        <w:pStyle w:val="TOC2"/>
        <w:rPr>
          <w:del w:id="288" w:author="Miranda, Brian R -FS" w:date="2020-09-01T15:59:00Z"/>
          <w:rFonts w:eastAsiaTheme="minorEastAsia"/>
          <w:noProof/>
          <w:sz w:val="22"/>
          <w:szCs w:val="22"/>
        </w:rPr>
      </w:pPr>
      <w:del w:id="289" w:author="Miranda, Brian R -FS" w:date="2020-09-01T15:59:00Z">
        <w:r w:rsidRPr="00996BEF" w:rsidDel="00996BEF">
          <w:rPr>
            <w:rStyle w:val="Hyperlink"/>
            <w:noProof/>
          </w:rPr>
          <w:delText>3.7</w:delText>
        </w:r>
        <w:r w:rsidDel="00996BEF">
          <w:rPr>
            <w:rFonts w:eastAsiaTheme="minorEastAsia"/>
            <w:noProof/>
            <w:sz w:val="22"/>
            <w:szCs w:val="22"/>
          </w:rPr>
          <w:tab/>
        </w:r>
        <w:r w:rsidRPr="00996BEF" w:rsidDel="00996BEF">
          <w:rPr>
            <w:rStyle w:val="Hyperlink"/>
            <w:noProof/>
          </w:rPr>
          <w:delText>Summary Log</w:delText>
        </w:r>
        <w:r w:rsidDel="00996BEF">
          <w:rPr>
            <w:noProof/>
            <w:webHidden/>
          </w:rPr>
          <w:tab/>
          <w:delText>17</w:delText>
        </w:r>
      </w:del>
    </w:p>
    <w:p w14:paraId="0EE0DFFA" w14:textId="77777777" w:rsidR="00A04CD3" w:rsidDel="00996BEF" w:rsidRDefault="00A04CD3">
      <w:pPr>
        <w:pStyle w:val="TOC1"/>
        <w:tabs>
          <w:tab w:val="left" w:pos="480"/>
          <w:tab w:val="right" w:leader="dot" w:pos="8976"/>
        </w:tabs>
        <w:rPr>
          <w:del w:id="290" w:author="Miranda, Brian R -FS" w:date="2020-09-01T15:59:00Z"/>
          <w:rFonts w:eastAsiaTheme="minorEastAsia"/>
          <w:b w:val="0"/>
          <w:bCs w:val="0"/>
          <w:caps w:val="0"/>
          <w:noProof/>
          <w:sz w:val="22"/>
          <w:szCs w:val="22"/>
        </w:rPr>
      </w:pPr>
      <w:del w:id="291" w:author="Miranda, Brian R -FS" w:date="2020-09-01T15:59:00Z">
        <w:r w:rsidRPr="00996BEF" w:rsidDel="00996BEF">
          <w:rPr>
            <w:rStyle w:val="Hyperlink"/>
            <w:b w:val="0"/>
            <w:bCs w:val="0"/>
            <w:caps w:val="0"/>
            <w:noProof/>
          </w:rPr>
          <w:delText>4</w:delText>
        </w:r>
        <w:r w:rsidDel="00996BEF">
          <w:rPr>
            <w:rFonts w:eastAsiaTheme="minorEastAsia"/>
            <w:b w:val="0"/>
            <w:bCs w:val="0"/>
            <w:caps w:val="0"/>
            <w:noProof/>
            <w:sz w:val="22"/>
            <w:szCs w:val="22"/>
          </w:rPr>
          <w:tab/>
        </w:r>
        <w:r w:rsidRPr="00996BEF" w:rsidDel="00996BEF">
          <w:rPr>
            <w:rStyle w:val="Hyperlink"/>
            <w:b w:val="0"/>
            <w:bCs w:val="0"/>
            <w:caps w:val="0"/>
            <w:noProof/>
          </w:rPr>
          <w:delText>Example File</w:delText>
        </w:r>
        <w:r w:rsidDel="00996BEF">
          <w:rPr>
            <w:noProof/>
            <w:webHidden/>
          </w:rPr>
          <w:tab/>
          <w:delText>18</w:delText>
        </w:r>
      </w:del>
    </w:p>
    <w:p w14:paraId="6D871B43" w14:textId="77777777" w:rsidR="00DD025C" w:rsidDel="00A04CD3" w:rsidRDefault="00DD025C">
      <w:pPr>
        <w:pStyle w:val="TOC1"/>
        <w:tabs>
          <w:tab w:val="left" w:pos="480"/>
          <w:tab w:val="right" w:leader="dot" w:pos="8976"/>
        </w:tabs>
        <w:rPr>
          <w:del w:id="292" w:author="Miranda, Brian R -FS" w:date="2020-09-01T15:36:00Z"/>
          <w:rFonts w:eastAsiaTheme="minorEastAsia"/>
          <w:b w:val="0"/>
          <w:bCs w:val="0"/>
          <w:caps w:val="0"/>
          <w:noProof/>
          <w:sz w:val="22"/>
          <w:szCs w:val="22"/>
        </w:rPr>
      </w:pPr>
      <w:del w:id="293" w:author="Miranda, Brian R -FS" w:date="2020-09-01T15:36:00Z">
        <w:r w:rsidRPr="00A04CD3" w:rsidDel="00A04CD3">
          <w:rPr>
            <w:rStyle w:val="Hyperlink"/>
            <w:b w:val="0"/>
            <w:bCs w:val="0"/>
            <w:caps w:val="0"/>
            <w:noProof/>
          </w:rPr>
          <w:delText>1</w:delText>
        </w:r>
        <w:r w:rsidDel="00A04CD3">
          <w:rPr>
            <w:rFonts w:eastAsiaTheme="minorEastAsia"/>
            <w:b w:val="0"/>
            <w:bCs w:val="0"/>
            <w:caps w:val="0"/>
            <w:noProof/>
            <w:sz w:val="22"/>
            <w:szCs w:val="22"/>
          </w:rPr>
          <w:tab/>
        </w:r>
        <w:r w:rsidRPr="00A04CD3" w:rsidDel="00A04CD3">
          <w:rPr>
            <w:rStyle w:val="Hyperlink"/>
            <w:b w:val="0"/>
            <w:bCs w:val="0"/>
            <w:caps w:val="0"/>
            <w:noProof/>
          </w:rPr>
          <w:delText>Introduction</w:delText>
        </w:r>
        <w:r w:rsidDel="00A04CD3">
          <w:rPr>
            <w:noProof/>
            <w:webHidden/>
          </w:rPr>
          <w:tab/>
          <w:delText>3</w:delText>
        </w:r>
      </w:del>
    </w:p>
    <w:p w14:paraId="732DC83B" w14:textId="77777777" w:rsidR="00DD025C" w:rsidDel="00A04CD3" w:rsidRDefault="00DD025C">
      <w:pPr>
        <w:pStyle w:val="TOC2"/>
        <w:rPr>
          <w:del w:id="294" w:author="Miranda, Brian R -FS" w:date="2020-09-01T15:36:00Z"/>
          <w:rFonts w:eastAsiaTheme="minorEastAsia"/>
          <w:noProof/>
          <w:sz w:val="22"/>
          <w:szCs w:val="22"/>
        </w:rPr>
      </w:pPr>
      <w:del w:id="295" w:author="Miranda, Brian R -FS" w:date="2020-09-01T15:36:00Z">
        <w:r w:rsidRPr="00A04CD3" w:rsidDel="00A04CD3">
          <w:rPr>
            <w:rStyle w:val="Hyperlink"/>
            <w:noProof/>
          </w:rPr>
          <w:delText>1.1</w:delText>
        </w:r>
        <w:r w:rsidDel="00A04CD3">
          <w:rPr>
            <w:rFonts w:eastAsiaTheme="minorEastAsia"/>
            <w:noProof/>
            <w:sz w:val="22"/>
            <w:szCs w:val="22"/>
          </w:rPr>
          <w:tab/>
        </w:r>
        <w:r w:rsidRPr="00A04CD3" w:rsidDel="00A04CD3">
          <w:rPr>
            <w:rStyle w:val="Hyperlink"/>
            <w:noProof/>
          </w:rPr>
          <w:delText>Root Rot Disturbances</w:delText>
        </w:r>
        <w:r w:rsidDel="00A04CD3">
          <w:rPr>
            <w:noProof/>
            <w:webHidden/>
          </w:rPr>
          <w:tab/>
          <w:delText>3</w:delText>
        </w:r>
      </w:del>
    </w:p>
    <w:p w14:paraId="3E67790B" w14:textId="77777777" w:rsidR="00DD025C" w:rsidDel="00A04CD3" w:rsidRDefault="00DD025C">
      <w:pPr>
        <w:pStyle w:val="TOC3"/>
        <w:tabs>
          <w:tab w:val="left" w:pos="1200"/>
          <w:tab w:val="right" w:leader="dot" w:pos="8976"/>
        </w:tabs>
        <w:rPr>
          <w:del w:id="296" w:author="Miranda, Brian R -FS" w:date="2020-09-01T15:36:00Z"/>
          <w:rFonts w:eastAsiaTheme="minorEastAsia"/>
          <w:i w:val="0"/>
          <w:iCs w:val="0"/>
          <w:noProof/>
          <w:sz w:val="22"/>
          <w:szCs w:val="22"/>
        </w:rPr>
      </w:pPr>
      <w:del w:id="297" w:author="Miranda, Brian R -FS" w:date="2020-09-01T15:36:00Z">
        <w:r w:rsidRPr="00A04CD3" w:rsidDel="00A04CD3">
          <w:rPr>
            <w:rStyle w:val="Hyperlink"/>
            <w:i w:val="0"/>
            <w:iCs w:val="0"/>
            <w:noProof/>
          </w:rPr>
          <w:delText>1.1.1</w:delText>
        </w:r>
        <w:r w:rsidDel="00A04CD3">
          <w:rPr>
            <w:rFonts w:eastAsiaTheme="minorEastAsia"/>
            <w:i w:val="0"/>
            <w:iCs w:val="0"/>
            <w:noProof/>
            <w:sz w:val="22"/>
            <w:szCs w:val="22"/>
          </w:rPr>
          <w:tab/>
        </w:r>
        <w:r w:rsidRPr="00A04CD3" w:rsidDel="00A04CD3">
          <w:rPr>
            <w:rStyle w:val="Hyperlink"/>
            <w:i w:val="0"/>
            <w:iCs w:val="0"/>
            <w:noProof/>
          </w:rPr>
          <w:delText>Pathogen Presence</w:delText>
        </w:r>
        <w:r w:rsidDel="00A04CD3">
          <w:rPr>
            <w:noProof/>
            <w:webHidden/>
          </w:rPr>
          <w:tab/>
          <w:delText>4</w:delText>
        </w:r>
      </w:del>
    </w:p>
    <w:p w14:paraId="229B6D58" w14:textId="77777777" w:rsidR="00DD025C" w:rsidDel="00A04CD3" w:rsidRDefault="00DD025C">
      <w:pPr>
        <w:pStyle w:val="TOC2"/>
        <w:rPr>
          <w:del w:id="298" w:author="Miranda, Brian R -FS" w:date="2020-09-01T15:36:00Z"/>
          <w:rFonts w:eastAsiaTheme="minorEastAsia"/>
          <w:noProof/>
          <w:sz w:val="22"/>
          <w:szCs w:val="22"/>
        </w:rPr>
      </w:pPr>
      <w:del w:id="299" w:author="Miranda, Brian R -FS" w:date="2020-09-01T15:36:00Z">
        <w:r w:rsidRPr="00A04CD3" w:rsidDel="00A04CD3">
          <w:rPr>
            <w:rStyle w:val="Hyperlink"/>
            <w:noProof/>
          </w:rPr>
          <w:delText>1.2</w:delText>
        </w:r>
        <w:r w:rsidDel="00A04CD3">
          <w:rPr>
            <w:rFonts w:eastAsiaTheme="minorEastAsia"/>
            <w:noProof/>
            <w:sz w:val="22"/>
            <w:szCs w:val="22"/>
          </w:rPr>
          <w:tab/>
        </w:r>
        <w:r w:rsidRPr="00A04CD3" w:rsidDel="00A04CD3">
          <w:rPr>
            <w:rStyle w:val="Hyperlink"/>
            <w:noProof/>
          </w:rPr>
          <w:delText>Cell Transitions between Infection States</w:delText>
        </w:r>
        <w:r w:rsidDel="00A04CD3">
          <w:rPr>
            <w:noProof/>
            <w:webHidden/>
          </w:rPr>
          <w:tab/>
          <w:delText>4</w:delText>
        </w:r>
      </w:del>
    </w:p>
    <w:p w14:paraId="3FBE9459" w14:textId="77777777" w:rsidR="00DD025C" w:rsidDel="00A04CD3" w:rsidRDefault="00DD025C">
      <w:pPr>
        <w:pStyle w:val="TOC3"/>
        <w:tabs>
          <w:tab w:val="left" w:pos="1200"/>
          <w:tab w:val="right" w:leader="dot" w:pos="8976"/>
        </w:tabs>
        <w:rPr>
          <w:del w:id="300" w:author="Miranda, Brian R -FS" w:date="2020-09-01T15:36:00Z"/>
          <w:rFonts w:eastAsiaTheme="minorEastAsia"/>
          <w:i w:val="0"/>
          <w:iCs w:val="0"/>
          <w:noProof/>
          <w:sz w:val="22"/>
          <w:szCs w:val="22"/>
        </w:rPr>
      </w:pPr>
      <w:del w:id="301" w:author="Miranda, Brian R -FS" w:date="2020-09-01T15:36:00Z">
        <w:r w:rsidRPr="00A04CD3" w:rsidDel="00A04CD3">
          <w:rPr>
            <w:rStyle w:val="Hyperlink"/>
            <w:i w:val="0"/>
            <w:iCs w:val="0"/>
            <w:noProof/>
          </w:rPr>
          <w:delText>1.2.1</w:delText>
        </w:r>
        <w:r w:rsidDel="00A04CD3">
          <w:rPr>
            <w:rFonts w:eastAsiaTheme="minorEastAsia"/>
            <w:i w:val="0"/>
            <w:iCs w:val="0"/>
            <w:noProof/>
            <w:sz w:val="22"/>
            <w:szCs w:val="22"/>
          </w:rPr>
          <w:tab/>
        </w:r>
        <w:r w:rsidRPr="00A04CD3" w:rsidDel="00A04CD3">
          <w:rPr>
            <w:rStyle w:val="Hyperlink"/>
            <w:i w:val="0"/>
            <w:iCs w:val="0"/>
            <w:noProof/>
          </w:rPr>
          <w:delText>Susceptible (S) Cells</w:delText>
        </w:r>
        <w:r w:rsidDel="00A04CD3">
          <w:rPr>
            <w:noProof/>
            <w:webHidden/>
          </w:rPr>
          <w:tab/>
          <w:delText>5</w:delText>
        </w:r>
      </w:del>
    </w:p>
    <w:p w14:paraId="0D4DE9D6" w14:textId="77777777" w:rsidR="00DD025C" w:rsidDel="00A04CD3" w:rsidRDefault="00DD025C">
      <w:pPr>
        <w:pStyle w:val="TOC3"/>
        <w:tabs>
          <w:tab w:val="left" w:pos="1200"/>
          <w:tab w:val="right" w:leader="dot" w:pos="8976"/>
        </w:tabs>
        <w:rPr>
          <w:del w:id="302" w:author="Miranda, Brian R -FS" w:date="2020-09-01T15:36:00Z"/>
          <w:rFonts w:eastAsiaTheme="minorEastAsia"/>
          <w:i w:val="0"/>
          <w:iCs w:val="0"/>
          <w:noProof/>
          <w:sz w:val="22"/>
          <w:szCs w:val="22"/>
        </w:rPr>
      </w:pPr>
      <w:del w:id="303" w:author="Miranda, Brian R -FS" w:date="2020-09-01T15:36:00Z">
        <w:r w:rsidRPr="00A04CD3" w:rsidDel="00A04CD3">
          <w:rPr>
            <w:rStyle w:val="Hyperlink"/>
            <w:i w:val="0"/>
            <w:iCs w:val="0"/>
            <w:noProof/>
          </w:rPr>
          <w:delText>1.2.2</w:delText>
        </w:r>
        <w:r w:rsidDel="00A04CD3">
          <w:rPr>
            <w:rFonts w:eastAsiaTheme="minorEastAsia"/>
            <w:i w:val="0"/>
            <w:iCs w:val="0"/>
            <w:noProof/>
            <w:sz w:val="22"/>
            <w:szCs w:val="22"/>
          </w:rPr>
          <w:tab/>
        </w:r>
        <w:r w:rsidRPr="00A04CD3" w:rsidDel="00A04CD3">
          <w:rPr>
            <w:rStyle w:val="Hyperlink"/>
            <w:i w:val="0"/>
            <w:iCs w:val="0"/>
            <w:noProof/>
          </w:rPr>
          <w:delText>Infected (I) Cells</w:delText>
        </w:r>
        <w:r w:rsidDel="00A04CD3">
          <w:rPr>
            <w:noProof/>
            <w:webHidden/>
          </w:rPr>
          <w:tab/>
          <w:delText>6</w:delText>
        </w:r>
      </w:del>
    </w:p>
    <w:p w14:paraId="01105F82" w14:textId="77777777" w:rsidR="00DD025C" w:rsidDel="00A04CD3" w:rsidRDefault="00DD025C">
      <w:pPr>
        <w:pStyle w:val="TOC3"/>
        <w:tabs>
          <w:tab w:val="left" w:pos="1200"/>
          <w:tab w:val="right" w:leader="dot" w:pos="8976"/>
        </w:tabs>
        <w:rPr>
          <w:del w:id="304" w:author="Miranda, Brian R -FS" w:date="2020-09-01T15:36:00Z"/>
          <w:rFonts w:eastAsiaTheme="minorEastAsia"/>
          <w:i w:val="0"/>
          <w:iCs w:val="0"/>
          <w:noProof/>
          <w:sz w:val="22"/>
          <w:szCs w:val="22"/>
        </w:rPr>
      </w:pPr>
      <w:del w:id="305" w:author="Miranda, Brian R -FS" w:date="2020-09-01T15:36:00Z">
        <w:r w:rsidRPr="00A04CD3" w:rsidDel="00A04CD3">
          <w:rPr>
            <w:rStyle w:val="Hyperlink"/>
            <w:i w:val="0"/>
            <w:iCs w:val="0"/>
            <w:noProof/>
          </w:rPr>
          <w:delText>1.2.3</w:delText>
        </w:r>
        <w:r w:rsidDel="00A04CD3">
          <w:rPr>
            <w:rFonts w:eastAsiaTheme="minorEastAsia"/>
            <w:i w:val="0"/>
            <w:iCs w:val="0"/>
            <w:noProof/>
            <w:sz w:val="22"/>
            <w:szCs w:val="22"/>
          </w:rPr>
          <w:tab/>
        </w:r>
        <w:r w:rsidRPr="00A04CD3" w:rsidDel="00A04CD3">
          <w:rPr>
            <w:rStyle w:val="Hyperlink"/>
            <w:i w:val="0"/>
            <w:iCs w:val="0"/>
            <w:noProof/>
          </w:rPr>
          <w:delText>Diseased (D) Cells</w:delText>
        </w:r>
        <w:r w:rsidDel="00A04CD3">
          <w:rPr>
            <w:noProof/>
            <w:webHidden/>
          </w:rPr>
          <w:tab/>
          <w:delText>7</w:delText>
        </w:r>
      </w:del>
    </w:p>
    <w:p w14:paraId="6C2CAA82" w14:textId="77777777" w:rsidR="00DD025C" w:rsidDel="00A04CD3" w:rsidRDefault="00DD025C">
      <w:pPr>
        <w:pStyle w:val="TOC2"/>
        <w:rPr>
          <w:del w:id="306" w:author="Miranda, Brian R -FS" w:date="2020-09-01T15:36:00Z"/>
          <w:rFonts w:eastAsiaTheme="minorEastAsia"/>
          <w:noProof/>
          <w:sz w:val="22"/>
          <w:szCs w:val="22"/>
        </w:rPr>
      </w:pPr>
      <w:del w:id="307" w:author="Miranda, Brian R -FS" w:date="2020-09-01T15:36:00Z">
        <w:r w:rsidRPr="00A04CD3" w:rsidDel="00A04CD3">
          <w:rPr>
            <w:rStyle w:val="Hyperlink"/>
            <w:noProof/>
          </w:rPr>
          <w:delText>1.3</w:delText>
        </w:r>
        <w:r w:rsidDel="00A04CD3">
          <w:rPr>
            <w:rFonts w:eastAsiaTheme="minorEastAsia"/>
            <w:noProof/>
            <w:sz w:val="22"/>
            <w:szCs w:val="22"/>
          </w:rPr>
          <w:tab/>
        </w:r>
        <w:r w:rsidRPr="00A04CD3" w:rsidDel="00A04CD3">
          <w:rPr>
            <w:rStyle w:val="Hyperlink"/>
            <w:noProof/>
          </w:rPr>
          <w:delText>Damage</w:delText>
        </w:r>
        <w:r w:rsidDel="00A04CD3">
          <w:rPr>
            <w:noProof/>
            <w:webHidden/>
          </w:rPr>
          <w:tab/>
          <w:delText>8</w:delText>
        </w:r>
      </w:del>
    </w:p>
    <w:p w14:paraId="0896247C" w14:textId="77777777" w:rsidR="00DD025C" w:rsidDel="00A04CD3" w:rsidRDefault="00DD025C">
      <w:pPr>
        <w:pStyle w:val="TOC2"/>
        <w:rPr>
          <w:del w:id="308" w:author="Miranda, Brian R -FS" w:date="2020-09-01T15:36:00Z"/>
          <w:rFonts w:eastAsiaTheme="minorEastAsia"/>
          <w:noProof/>
          <w:sz w:val="22"/>
          <w:szCs w:val="22"/>
        </w:rPr>
      </w:pPr>
      <w:del w:id="309" w:author="Miranda, Brian R -FS" w:date="2020-09-01T15:36:00Z">
        <w:r w:rsidRPr="00A04CD3" w:rsidDel="00A04CD3">
          <w:rPr>
            <w:rStyle w:val="Hyperlink"/>
            <w:noProof/>
          </w:rPr>
          <w:delText>1.4</w:delText>
        </w:r>
        <w:r w:rsidDel="00A04CD3">
          <w:rPr>
            <w:rFonts w:eastAsiaTheme="minorEastAsia"/>
            <w:noProof/>
            <w:sz w:val="22"/>
            <w:szCs w:val="22"/>
          </w:rPr>
          <w:tab/>
        </w:r>
        <w:r w:rsidRPr="00A04CD3" w:rsidDel="00A04CD3">
          <w:rPr>
            <w:rStyle w:val="Hyperlink"/>
            <w:noProof/>
          </w:rPr>
          <w:delText>Major Releases</w:delText>
        </w:r>
        <w:r w:rsidDel="00A04CD3">
          <w:rPr>
            <w:noProof/>
            <w:webHidden/>
          </w:rPr>
          <w:tab/>
          <w:delText>8</w:delText>
        </w:r>
      </w:del>
    </w:p>
    <w:p w14:paraId="03024D3E" w14:textId="77777777" w:rsidR="00DD025C" w:rsidDel="00A04CD3" w:rsidRDefault="00DD025C">
      <w:pPr>
        <w:pStyle w:val="TOC2"/>
        <w:rPr>
          <w:del w:id="310" w:author="Miranda, Brian R -FS" w:date="2020-09-01T15:36:00Z"/>
          <w:rFonts w:eastAsiaTheme="minorEastAsia"/>
          <w:noProof/>
          <w:sz w:val="22"/>
          <w:szCs w:val="22"/>
        </w:rPr>
      </w:pPr>
      <w:del w:id="311" w:author="Miranda, Brian R -FS" w:date="2020-09-01T15:36:00Z">
        <w:r w:rsidRPr="00A04CD3" w:rsidDel="00A04CD3">
          <w:rPr>
            <w:rStyle w:val="Hyperlink"/>
            <w:noProof/>
          </w:rPr>
          <w:delText>1.5</w:delText>
        </w:r>
        <w:r w:rsidDel="00A04CD3">
          <w:rPr>
            <w:rFonts w:eastAsiaTheme="minorEastAsia"/>
            <w:noProof/>
            <w:sz w:val="22"/>
            <w:szCs w:val="22"/>
          </w:rPr>
          <w:tab/>
        </w:r>
        <w:r w:rsidRPr="00A04CD3" w:rsidDel="00A04CD3">
          <w:rPr>
            <w:rStyle w:val="Hyperlink"/>
            <w:noProof/>
          </w:rPr>
          <w:delText>Minor Releases</w:delText>
        </w:r>
        <w:r w:rsidDel="00A04CD3">
          <w:rPr>
            <w:noProof/>
            <w:webHidden/>
          </w:rPr>
          <w:tab/>
          <w:delText>9</w:delText>
        </w:r>
      </w:del>
    </w:p>
    <w:p w14:paraId="0A59ECBD" w14:textId="77777777" w:rsidR="00DD025C" w:rsidDel="00A04CD3" w:rsidRDefault="00DD025C">
      <w:pPr>
        <w:pStyle w:val="TOC2"/>
        <w:rPr>
          <w:del w:id="312" w:author="Miranda, Brian R -FS" w:date="2020-09-01T15:36:00Z"/>
          <w:rFonts w:eastAsiaTheme="minorEastAsia"/>
          <w:noProof/>
          <w:sz w:val="22"/>
          <w:szCs w:val="22"/>
        </w:rPr>
      </w:pPr>
      <w:del w:id="313" w:author="Miranda, Brian R -FS" w:date="2020-09-01T15:36:00Z">
        <w:r w:rsidRPr="00A04CD3" w:rsidDel="00A04CD3">
          <w:rPr>
            <w:rStyle w:val="Hyperlink"/>
            <w:noProof/>
          </w:rPr>
          <w:delText>1.6</w:delText>
        </w:r>
        <w:r w:rsidDel="00A04CD3">
          <w:rPr>
            <w:rFonts w:eastAsiaTheme="minorEastAsia"/>
            <w:noProof/>
            <w:sz w:val="22"/>
            <w:szCs w:val="22"/>
          </w:rPr>
          <w:tab/>
        </w:r>
        <w:r w:rsidRPr="00A04CD3" w:rsidDel="00A04CD3">
          <w:rPr>
            <w:rStyle w:val="Hyperlink"/>
            <w:noProof/>
          </w:rPr>
          <w:delText>References</w:delText>
        </w:r>
        <w:r w:rsidDel="00A04CD3">
          <w:rPr>
            <w:noProof/>
            <w:webHidden/>
          </w:rPr>
          <w:tab/>
          <w:delText>9</w:delText>
        </w:r>
      </w:del>
    </w:p>
    <w:p w14:paraId="36DBBE65" w14:textId="77777777" w:rsidR="00DD025C" w:rsidDel="00A04CD3" w:rsidRDefault="00DD025C">
      <w:pPr>
        <w:pStyle w:val="TOC2"/>
        <w:rPr>
          <w:del w:id="314" w:author="Miranda, Brian R -FS" w:date="2020-09-01T15:36:00Z"/>
          <w:rFonts w:eastAsiaTheme="minorEastAsia"/>
          <w:noProof/>
          <w:sz w:val="22"/>
          <w:szCs w:val="22"/>
        </w:rPr>
      </w:pPr>
      <w:del w:id="315" w:author="Miranda, Brian R -FS" w:date="2020-09-01T15:36:00Z">
        <w:r w:rsidRPr="00A04CD3" w:rsidDel="00A04CD3">
          <w:rPr>
            <w:rStyle w:val="Hyperlink"/>
            <w:noProof/>
          </w:rPr>
          <w:delText>1.7</w:delText>
        </w:r>
        <w:r w:rsidDel="00A04CD3">
          <w:rPr>
            <w:rFonts w:eastAsiaTheme="minorEastAsia"/>
            <w:noProof/>
            <w:sz w:val="22"/>
            <w:szCs w:val="22"/>
          </w:rPr>
          <w:tab/>
        </w:r>
        <w:r w:rsidRPr="00A04CD3" w:rsidDel="00A04CD3">
          <w:rPr>
            <w:rStyle w:val="Hyperlink"/>
            <w:noProof/>
          </w:rPr>
          <w:delText>Acknowledgements</w:delText>
        </w:r>
        <w:r w:rsidDel="00A04CD3">
          <w:rPr>
            <w:noProof/>
            <w:webHidden/>
          </w:rPr>
          <w:tab/>
          <w:delText>9</w:delText>
        </w:r>
      </w:del>
    </w:p>
    <w:p w14:paraId="2723E7D9" w14:textId="77777777" w:rsidR="00DD025C" w:rsidDel="00A04CD3" w:rsidRDefault="00DD025C">
      <w:pPr>
        <w:pStyle w:val="TOC1"/>
        <w:tabs>
          <w:tab w:val="left" w:pos="480"/>
          <w:tab w:val="right" w:leader="dot" w:pos="8976"/>
        </w:tabs>
        <w:rPr>
          <w:del w:id="316" w:author="Miranda, Brian R -FS" w:date="2020-09-01T15:36:00Z"/>
          <w:rFonts w:eastAsiaTheme="minorEastAsia"/>
          <w:b w:val="0"/>
          <w:bCs w:val="0"/>
          <w:caps w:val="0"/>
          <w:noProof/>
          <w:sz w:val="22"/>
          <w:szCs w:val="22"/>
        </w:rPr>
      </w:pPr>
      <w:del w:id="317" w:author="Miranda, Brian R -FS" w:date="2020-09-01T15:36:00Z">
        <w:r w:rsidRPr="00A04CD3" w:rsidDel="00A04CD3">
          <w:rPr>
            <w:rStyle w:val="Hyperlink"/>
            <w:b w:val="0"/>
            <w:bCs w:val="0"/>
            <w:caps w:val="0"/>
            <w:noProof/>
          </w:rPr>
          <w:delText>2</w:delText>
        </w:r>
        <w:r w:rsidDel="00A04CD3">
          <w:rPr>
            <w:rFonts w:eastAsiaTheme="minorEastAsia"/>
            <w:b w:val="0"/>
            <w:bCs w:val="0"/>
            <w:caps w:val="0"/>
            <w:noProof/>
            <w:sz w:val="22"/>
            <w:szCs w:val="22"/>
          </w:rPr>
          <w:tab/>
        </w:r>
        <w:r w:rsidRPr="00A04CD3" w:rsidDel="00A04CD3">
          <w:rPr>
            <w:rStyle w:val="Hyperlink"/>
            <w:b w:val="0"/>
            <w:bCs w:val="0"/>
            <w:caps w:val="0"/>
            <w:noProof/>
          </w:rPr>
          <w:delText>Input File</w:delText>
        </w:r>
        <w:r w:rsidDel="00A04CD3">
          <w:rPr>
            <w:noProof/>
            <w:webHidden/>
          </w:rPr>
          <w:tab/>
          <w:delText>10</w:delText>
        </w:r>
      </w:del>
    </w:p>
    <w:p w14:paraId="27823F1C" w14:textId="77777777" w:rsidR="00DD025C" w:rsidDel="00A04CD3" w:rsidRDefault="00DD025C">
      <w:pPr>
        <w:pStyle w:val="TOC2"/>
        <w:rPr>
          <w:del w:id="318" w:author="Miranda, Brian R -FS" w:date="2020-09-01T15:36:00Z"/>
          <w:rFonts w:eastAsiaTheme="minorEastAsia"/>
          <w:noProof/>
          <w:sz w:val="22"/>
          <w:szCs w:val="22"/>
        </w:rPr>
      </w:pPr>
      <w:del w:id="319" w:author="Miranda, Brian R -FS" w:date="2020-09-01T15:36:00Z">
        <w:r w:rsidRPr="00A04CD3" w:rsidDel="00A04CD3">
          <w:rPr>
            <w:rStyle w:val="Hyperlink"/>
            <w:noProof/>
          </w:rPr>
          <w:delText>2.1</w:delText>
        </w:r>
        <w:r w:rsidDel="00A04CD3">
          <w:rPr>
            <w:rFonts w:eastAsiaTheme="minorEastAsia"/>
            <w:noProof/>
            <w:sz w:val="22"/>
            <w:szCs w:val="22"/>
          </w:rPr>
          <w:tab/>
        </w:r>
        <w:r w:rsidRPr="00A04CD3" w:rsidDel="00A04CD3">
          <w:rPr>
            <w:rStyle w:val="Hyperlink"/>
            <w:noProof/>
          </w:rPr>
          <w:delText>LandisData</w:delText>
        </w:r>
        <w:r w:rsidDel="00A04CD3">
          <w:rPr>
            <w:noProof/>
            <w:webHidden/>
          </w:rPr>
          <w:tab/>
          <w:delText>10</w:delText>
        </w:r>
      </w:del>
    </w:p>
    <w:p w14:paraId="4ABBCF64" w14:textId="77777777" w:rsidR="00DD025C" w:rsidDel="00A04CD3" w:rsidRDefault="00DD025C">
      <w:pPr>
        <w:pStyle w:val="TOC2"/>
        <w:rPr>
          <w:del w:id="320" w:author="Miranda, Brian R -FS" w:date="2020-09-01T15:36:00Z"/>
          <w:rFonts w:eastAsiaTheme="minorEastAsia"/>
          <w:noProof/>
          <w:sz w:val="22"/>
          <w:szCs w:val="22"/>
        </w:rPr>
      </w:pPr>
      <w:del w:id="321" w:author="Miranda, Brian R -FS" w:date="2020-09-01T15:36:00Z">
        <w:r w:rsidRPr="00A04CD3" w:rsidDel="00A04CD3">
          <w:rPr>
            <w:rStyle w:val="Hyperlink"/>
            <w:noProof/>
          </w:rPr>
          <w:delText>2.2</w:delText>
        </w:r>
        <w:r w:rsidDel="00A04CD3">
          <w:rPr>
            <w:rFonts w:eastAsiaTheme="minorEastAsia"/>
            <w:noProof/>
            <w:sz w:val="22"/>
            <w:szCs w:val="22"/>
          </w:rPr>
          <w:tab/>
        </w:r>
        <w:r w:rsidRPr="00A04CD3" w:rsidDel="00A04CD3">
          <w:rPr>
            <w:rStyle w:val="Hyperlink"/>
            <w:noProof/>
          </w:rPr>
          <w:delText>Timestep</w:delText>
        </w:r>
        <w:r w:rsidDel="00A04CD3">
          <w:rPr>
            <w:noProof/>
            <w:webHidden/>
          </w:rPr>
          <w:tab/>
          <w:delText>10</w:delText>
        </w:r>
      </w:del>
    </w:p>
    <w:p w14:paraId="22100E57" w14:textId="77777777" w:rsidR="00DD025C" w:rsidDel="00A04CD3" w:rsidRDefault="00DD025C">
      <w:pPr>
        <w:pStyle w:val="TOC2"/>
        <w:rPr>
          <w:del w:id="322" w:author="Miranda, Brian R -FS" w:date="2020-09-01T15:36:00Z"/>
          <w:rFonts w:eastAsiaTheme="minorEastAsia"/>
          <w:noProof/>
          <w:sz w:val="22"/>
          <w:szCs w:val="22"/>
        </w:rPr>
      </w:pPr>
      <w:del w:id="323" w:author="Miranda, Brian R -FS" w:date="2020-09-01T15:36:00Z">
        <w:r w:rsidRPr="00A04CD3" w:rsidDel="00A04CD3">
          <w:rPr>
            <w:rStyle w:val="Hyperlink"/>
            <w:noProof/>
          </w:rPr>
          <w:delText>2.3</w:delText>
        </w:r>
        <w:r w:rsidDel="00A04CD3">
          <w:rPr>
            <w:rFonts w:eastAsiaTheme="minorEastAsia"/>
            <w:noProof/>
            <w:sz w:val="22"/>
            <w:szCs w:val="22"/>
          </w:rPr>
          <w:tab/>
        </w:r>
        <w:r w:rsidRPr="00A04CD3" w:rsidDel="00A04CD3">
          <w:rPr>
            <w:rStyle w:val="Hyperlink"/>
            <w:noProof/>
          </w:rPr>
          <w:delText>InputMap (optional)</w:delText>
        </w:r>
        <w:r w:rsidDel="00A04CD3">
          <w:rPr>
            <w:noProof/>
            <w:webHidden/>
          </w:rPr>
          <w:tab/>
          <w:delText>10</w:delText>
        </w:r>
      </w:del>
    </w:p>
    <w:p w14:paraId="5D02DF5E" w14:textId="77777777" w:rsidR="00DD025C" w:rsidDel="00A04CD3" w:rsidRDefault="00DD025C">
      <w:pPr>
        <w:pStyle w:val="TOC2"/>
        <w:rPr>
          <w:del w:id="324" w:author="Miranda, Brian R -FS" w:date="2020-09-01T15:36:00Z"/>
          <w:rFonts w:eastAsiaTheme="minorEastAsia"/>
          <w:noProof/>
          <w:sz w:val="22"/>
          <w:szCs w:val="22"/>
        </w:rPr>
      </w:pPr>
      <w:del w:id="325" w:author="Miranda, Brian R -FS" w:date="2020-09-01T15:36:00Z">
        <w:r w:rsidRPr="00A04CD3" w:rsidDel="00A04CD3">
          <w:rPr>
            <w:rStyle w:val="Hyperlink"/>
            <w:noProof/>
          </w:rPr>
          <w:delText>2.4</w:delText>
        </w:r>
        <w:r w:rsidDel="00A04CD3">
          <w:rPr>
            <w:rFonts w:eastAsiaTheme="minorEastAsia"/>
            <w:noProof/>
            <w:sz w:val="22"/>
            <w:szCs w:val="22"/>
          </w:rPr>
          <w:tab/>
        </w:r>
        <w:r w:rsidRPr="00A04CD3" w:rsidDel="00A04CD3">
          <w:rPr>
            <w:rStyle w:val="Hyperlink"/>
            <w:noProof/>
          </w:rPr>
          <w:delText>SpeciesSusceptibility</w:delText>
        </w:r>
        <w:r w:rsidDel="00A04CD3">
          <w:rPr>
            <w:noProof/>
            <w:webHidden/>
          </w:rPr>
          <w:tab/>
          <w:delText>10</w:delText>
        </w:r>
      </w:del>
    </w:p>
    <w:p w14:paraId="52400917" w14:textId="77777777" w:rsidR="00DD025C" w:rsidDel="00A04CD3" w:rsidRDefault="00DD025C">
      <w:pPr>
        <w:pStyle w:val="TOC2"/>
        <w:rPr>
          <w:del w:id="326" w:author="Miranda, Brian R -FS" w:date="2020-09-01T15:36:00Z"/>
          <w:rFonts w:eastAsiaTheme="minorEastAsia"/>
          <w:noProof/>
          <w:sz w:val="22"/>
          <w:szCs w:val="22"/>
        </w:rPr>
      </w:pPr>
      <w:del w:id="327" w:author="Miranda, Brian R -FS" w:date="2020-09-01T15:36:00Z">
        <w:r w:rsidRPr="00A04CD3" w:rsidDel="00A04CD3">
          <w:rPr>
            <w:rStyle w:val="Hyperlink"/>
            <w:noProof/>
          </w:rPr>
          <w:delText>2.5</w:delText>
        </w:r>
        <w:r w:rsidDel="00A04CD3">
          <w:rPr>
            <w:rFonts w:eastAsiaTheme="minorEastAsia"/>
            <w:noProof/>
            <w:sz w:val="22"/>
            <w:szCs w:val="22"/>
          </w:rPr>
          <w:tab/>
        </w:r>
        <w:r w:rsidRPr="00A04CD3" w:rsidDel="00A04CD3">
          <w:rPr>
            <w:rStyle w:val="Hyperlink"/>
            <w:noProof/>
          </w:rPr>
          <w:delText>LethalTemp</w:delText>
        </w:r>
        <w:r w:rsidDel="00A04CD3">
          <w:rPr>
            <w:noProof/>
            <w:webHidden/>
          </w:rPr>
          <w:tab/>
          <w:delText>10</w:delText>
        </w:r>
      </w:del>
    </w:p>
    <w:p w14:paraId="7DA99F6D" w14:textId="77777777" w:rsidR="00DD025C" w:rsidDel="00A04CD3" w:rsidRDefault="00DD025C">
      <w:pPr>
        <w:pStyle w:val="TOC2"/>
        <w:rPr>
          <w:del w:id="328" w:author="Miranda, Brian R -FS" w:date="2020-09-01T15:36:00Z"/>
          <w:rFonts w:eastAsiaTheme="minorEastAsia"/>
          <w:noProof/>
          <w:sz w:val="22"/>
          <w:szCs w:val="22"/>
        </w:rPr>
      </w:pPr>
      <w:del w:id="329" w:author="Miranda, Brian R -FS" w:date="2020-09-01T15:36:00Z">
        <w:r w:rsidRPr="00A04CD3" w:rsidDel="00A04CD3">
          <w:rPr>
            <w:rStyle w:val="Hyperlink"/>
            <w:noProof/>
          </w:rPr>
          <w:delText>2.6</w:delText>
        </w:r>
        <w:r w:rsidDel="00A04CD3">
          <w:rPr>
            <w:rFonts w:eastAsiaTheme="minorEastAsia"/>
            <w:noProof/>
            <w:sz w:val="22"/>
            <w:szCs w:val="22"/>
          </w:rPr>
          <w:tab/>
        </w:r>
        <w:r w:rsidRPr="00A04CD3" w:rsidDel="00A04CD3">
          <w:rPr>
            <w:rStyle w:val="Hyperlink"/>
            <w:noProof/>
          </w:rPr>
          <w:delText>PhWet</w:delText>
        </w:r>
        <w:r w:rsidDel="00A04CD3">
          <w:rPr>
            <w:noProof/>
            <w:webHidden/>
          </w:rPr>
          <w:tab/>
          <w:delText>10</w:delText>
        </w:r>
      </w:del>
    </w:p>
    <w:p w14:paraId="6F562443" w14:textId="77777777" w:rsidR="00DD025C" w:rsidDel="00A04CD3" w:rsidRDefault="00DD025C">
      <w:pPr>
        <w:pStyle w:val="TOC2"/>
        <w:rPr>
          <w:del w:id="330" w:author="Miranda, Brian R -FS" w:date="2020-09-01T15:36:00Z"/>
          <w:rFonts w:eastAsiaTheme="minorEastAsia"/>
          <w:noProof/>
          <w:sz w:val="22"/>
          <w:szCs w:val="22"/>
        </w:rPr>
      </w:pPr>
      <w:del w:id="331" w:author="Miranda, Brian R -FS" w:date="2020-09-01T15:36:00Z">
        <w:r w:rsidRPr="00A04CD3" w:rsidDel="00A04CD3">
          <w:rPr>
            <w:rStyle w:val="Hyperlink"/>
            <w:noProof/>
          </w:rPr>
          <w:delText>2.7</w:delText>
        </w:r>
        <w:r w:rsidDel="00A04CD3">
          <w:rPr>
            <w:rFonts w:eastAsiaTheme="minorEastAsia"/>
            <w:noProof/>
            <w:sz w:val="22"/>
            <w:szCs w:val="22"/>
          </w:rPr>
          <w:tab/>
        </w:r>
        <w:r w:rsidRPr="00A04CD3" w:rsidDel="00A04CD3">
          <w:rPr>
            <w:rStyle w:val="Hyperlink"/>
            <w:noProof/>
          </w:rPr>
          <w:delText>PhDry</w:delText>
        </w:r>
        <w:r w:rsidDel="00A04CD3">
          <w:rPr>
            <w:noProof/>
            <w:webHidden/>
          </w:rPr>
          <w:tab/>
          <w:delText>11</w:delText>
        </w:r>
      </w:del>
    </w:p>
    <w:p w14:paraId="56BA0E5B" w14:textId="77777777" w:rsidR="00DD025C" w:rsidDel="00A04CD3" w:rsidRDefault="00DD025C">
      <w:pPr>
        <w:pStyle w:val="TOC2"/>
        <w:rPr>
          <w:del w:id="332" w:author="Miranda, Brian R -FS" w:date="2020-09-01T15:36:00Z"/>
          <w:rFonts w:eastAsiaTheme="minorEastAsia"/>
          <w:noProof/>
          <w:sz w:val="22"/>
          <w:szCs w:val="22"/>
        </w:rPr>
      </w:pPr>
      <w:del w:id="333" w:author="Miranda, Brian R -FS" w:date="2020-09-01T15:36:00Z">
        <w:r w:rsidRPr="00A04CD3" w:rsidDel="00A04CD3">
          <w:rPr>
            <w:rStyle w:val="Hyperlink"/>
            <w:noProof/>
          </w:rPr>
          <w:delText>2.8</w:delText>
        </w:r>
        <w:r w:rsidDel="00A04CD3">
          <w:rPr>
            <w:rFonts w:eastAsiaTheme="minorEastAsia"/>
            <w:noProof/>
            <w:sz w:val="22"/>
            <w:szCs w:val="22"/>
          </w:rPr>
          <w:tab/>
        </w:r>
        <w:r w:rsidRPr="00A04CD3" w:rsidDel="00A04CD3">
          <w:rPr>
            <w:rStyle w:val="Hyperlink"/>
            <w:noProof/>
          </w:rPr>
          <w:delText>PhMax</w:delText>
        </w:r>
        <w:r w:rsidDel="00A04CD3">
          <w:rPr>
            <w:noProof/>
            <w:webHidden/>
          </w:rPr>
          <w:tab/>
          <w:delText>11</w:delText>
        </w:r>
      </w:del>
    </w:p>
    <w:p w14:paraId="3AC5A82E" w14:textId="77777777" w:rsidR="00DD025C" w:rsidDel="00A04CD3" w:rsidRDefault="00DD025C">
      <w:pPr>
        <w:pStyle w:val="TOC2"/>
        <w:rPr>
          <w:del w:id="334" w:author="Miranda, Brian R -FS" w:date="2020-09-01T15:36:00Z"/>
          <w:rFonts w:eastAsiaTheme="minorEastAsia"/>
          <w:noProof/>
          <w:sz w:val="22"/>
          <w:szCs w:val="22"/>
        </w:rPr>
      </w:pPr>
      <w:del w:id="335" w:author="Miranda, Brian R -FS" w:date="2020-09-01T15:36:00Z">
        <w:r w:rsidRPr="00A04CD3" w:rsidDel="00A04CD3">
          <w:rPr>
            <w:rStyle w:val="Hyperlink"/>
            <w:noProof/>
          </w:rPr>
          <w:delText>2.9</w:delText>
        </w:r>
        <w:r w:rsidDel="00A04CD3">
          <w:rPr>
            <w:rFonts w:eastAsiaTheme="minorEastAsia"/>
            <w:noProof/>
            <w:sz w:val="22"/>
            <w:szCs w:val="22"/>
          </w:rPr>
          <w:tab/>
        </w:r>
        <w:r w:rsidRPr="00A04CD3" w:rsidDel="00A04CD3">
          <w:rPr>
            <w:rStyle w:val="Hyperlink"/>
            <w:noProof/>
          </w:rPr>
          <w:delText>MinProbID</w:delText>
        </w:r>
        <w:r w:rsidDel="00A04CD3">
          <w:rPr>
            <w:noProof/>
            <w:webHidden/>
          </w:rPr>
          <w:tab/>
          <w:delText>11</w:delText>
        </w:r>
      </w:del>
    </w:p>
    <w:p w14:paraId="4BD1AE7F" w14:textId="77777777" w:rsidR="00DD025C" w:rsidDel="00A04CD3" w:rsidRDefault="00DD025C">
      <w:pPr>
        <w:pStyle w:val="TOC2"/>
        <w:rPr>
          <w:del w:id="336" w:author="Miranda, Brian R -FS" w:date="2020-09-01T15:36:00Z"/>
          <w:rFonts w:eastAsiaTheme="minorEastAsia"/>
          <w:noProof/>
          <w:sz w:val="22"/>
          <w:szCs w:val="22"/>
        </w:rPr>
      </w:pPr>
      <w:del w:id="337" w:author="Miranda, Brian R -FS" w:date="2020-09-01T15:36:00Z">
        <w:r w:rsidRPr="00A04CD3" w:rsidDel="00A04CD3">
          <w:rPr>
            <w:rStyle w:val="Hyperlink"/>
            <w:noProof/>
          </w:rPr>
          <w:delText>2.10</w:delText>
        </w:r>
        <w:r w:rsidDel="00A04CD3">
          <w:rPr>
            <w:rFonts w:eastAsiaTheme="minorEastAsia"/>
            <w:noProof/>
            <w:sz w:val="22"/>
            <w:szCs w:val="22"/>
          </w:rPr>
          <w:tab/>
        </w:r>
        <w:r w:rsidRPr="00A04CD3" w:rsidDel="00A04CD3">
          <w:rPr>
            <w:rStyle w:val="Hyperlink"/>
            <w:noProof/>
          </w:rPr>
          <w:delText>MaxProbDI</w:delText>
        </w:r>
        <w:r w:rsidDel="00A04CD3">
          <w:rPr>
            <w:noProof/>
            <w:webHidden/>
          </w:rPr>
          <w:tab/>
          <w:delText>11</w:delText>
        </w:r>
      </w:del>
    </w:p>
    <w:p w14:paraId="46202A68" w14:textId="77777777" w:rsidR="00DD025C" w:rsidDel="00A04CD3" w:rsidRDefault="00DD025C">
      <w:pPr>
        <w:pStyle w:val="TOC2"/>
        <w:rPr>
          <w:del w:id="338" w:author="Miranda, Brian R -FS" w:date="2020-09-01T15:36:00Z"/>
          <w:rFonts w:eastAsiaTheme="minorEastAsia"/>
          <w:noProof/>
          <w:sz w:val="22"/>
          <w:szCs w:val="22"/>
        </w:rPr>
      </w:pPr>
      <w:del w:id="339" w:author="Miranda, Brian R -FS" w:date="2020-09-01T15:36:00Z">
        <w:r w:rsidRPr="00A04CD3" w:rsidDel="00A04CD3">
          <w:rPr>
            <w:rStyle w:val="Hyperlink"/>
            <w:noProof/>
          </w:rPr>
          <w:delText>2.11</w:delText>
        </w:r>
        <w:r w:rsidDel="00A04CD3">
          <w:rPr>
            <w:rFonts w:eastAsiaTheme="minorEastAsia"/>
            <w:noProof/>
            <w:sz w:val="22"/>
            <w:szCs w:val="22"/>
          </w:rPr>
          <w:tab/>
        </w:r>
        <w:r w:rsidRPr="00A04CD3" w:rsidDel="00A04CD3">
          <w:rPr>
            <w:rStyle w:val="Hyperlink"/>
            <w:noProof/>
          </w:rPr>
          <w:delText>OutputMapName (optional)</w:delText>
        </w:r>
        <w:r w:rsidDel="00A04CD3">
          <w:rPr>
            <w:noProof/>
            <w:webHidden/>
          </w:rPr>
          <w:tab/>
          <w:delText>11</w:delText>
        </w:r>
      </w:del>
    </w:p>
    <w:p w14:paraId="5B07C3AD" w14:textId="77777777" w:rsidR="00DD025C" w:rsidDel="00A04CD3" w:rsidRDefault="00DD025C">
      <w:pPr>
        <w:pStyle w:val="TOC2"/>
        <w:rPr>
          <w:del w:id="340" w:author="Miranda, Brian R -FS" w:date="2020-09-01T15:36:00Z"/>
          <w:rFonts w:eastAsiaTheme="minorEastAsia"/>
          <w:noProof/>
          <w:sz w:val="22"/>
          <w:szCs w:val="22"/>
        </w:rPr>
      </w:pPr>
      <w:del w:id="341" w:author="Miranda, Brian R -FS" w:date="2020-09-01T15:36:00Z">
        <w:r w:rsidRPr="00A04CD3" w:rsidDel="00A04CD3">
          <w:rPr>
            <w:rStyle w:val="Hyperlink"/>
            <w:noProof/>
          </w:rPr>
          <w:delText>2.12</w:delText>
        </w:r>
        <w:r w:rsidDel="00A04CD3">
          <w:rPr>
            <w:rFonts w:eastAsiaTheme="minorEastAsia"/>
            <w:noProof/>
            <w:sz w:val="22"/>
            <w:szCs w:val="22"/>
          </w:rPr>
          <w:tab/>
        </w:r>
        <w:r w:rsidRPr="00A04CD3" w:rsidDel="00A04CD3">
          <w:rPr>
            <w:rStyle w:val="Hyperlink"/>
            <w:noProof/>
          </w:rPr>
          <w:delText>TOLPMapName (optional)</w:delText>
        </w:r>
        <w:r w:rsidDel="00A04CD3">
          <w:rPr>
            <w:noProof/>
            <w:webHidden/>
          </w:rPr>
          <w:tab/>
          <w:delText>11</w:delText>
        </w:r>
      </w:del>
    </w:p>
    <w:p w14:paraId="53EAB344" w14:textId="77777777" w:rsidR="00DD025C" w:rsidDel="00A04CD3" w:rsidRDefault="00DD025C">
      <w:pPr>
        <w:pStyle w:val="TOC2"/>
        <w:rPr>
          <w:del w:id="342" w:author="Miranda, Brian R -FS" w:date="2020-09-01T15:36:00Z"/>
          <w:rFonts w:eastAsiaTheme="minorEastAsia"/>
          <w:noProof/>
          <w:sz w:val="22"/>
          <w:szCs w:val="22"/>
        </w:rPr>
      </w:pPr>
      <w:del w:id="343" w:author="Miranda, Brian R -FS" w:date="2020-09-01T15:36:00Z">
        <w:r w:rsidRPr="00A04CD3" w:rsidDel="00A04CD3">
          <w:rPr>
            <w:rStyle w:val="Hyperlink"/>
            <w:noProof/>
          </w:rPr>
          <w:delText>2.13</w:delText>
        </w:r>
        <w:r w:rsidDel="00A04CD3">
          <w:rPr>
            <w:rFonts w:eastAsiaTheme="minorEastAsia"/>
            <w:noProof/>
            <w:sz w:val="22"/>
            <w:szCs w:val="22"/>
          </w:rPr>
          <w:tab/>
        </w:r>
        <w:r w:rsidRPr="00A04CD3" w:rsidDel="00A04CD3">
          <w:rPr>
            <w:rStyle w:val="Hyperlink"/>
            <w:noProof/>
          </w:rPr>
          <w:delText>LethalTempMapName (optional)</w:delText>
        </w:r>
        <w:r w:rsidDel="00A04CD3">
          <w:rPr>
            <w:noProof/>
            <w:webHidden/>
          </w:rPr>
          <w:tab/>
          <w:delText>12</w:delText>
        </w:r>
      </w:del>
    </w:p>
    <w:p w14:paraId="6DEC155C" w14:textId="77777777" w:rsidR="00DD025C" w:rsidDel="00A04CD3" w:rsidRDefault="00DD025C">
      <w:pPr>
        <w:pStyle w:val="TOC2"/>
        <w:rPr>
          <w:del w:id="344" w:author="Miranda, Brian R -FS" w:date="2020-09-01T15:36:00Z"/>
          <w:rFonts w:eastAsiaTheme="minorEastAsia"/>
          <w:noProof/>
          <w:sz w:val="22"/>
          <w:szCs w:val="22"/>
        </w:rPr>
      </w:pPr>
      <w:del w:id="345" w:author="Miranda, Brian R -FS" w:date="2020-09-01T15:36:00Z">
        <w:r w:rsidRPr="00A04CD3" w:rsidDel="00A04CD3">
          <w:rPr>
            <w:rStyle w:val="Hyperlink"/>
            <w:noProof/>
          </w:rPr>
          <w:delText>2.14</w:delText>
        </w:r>
        <w:r w:rsidDel="00A04CD3">
          <w:rPr>
            <w:rFonts w:eastAsiaTheme="minorEastAsia"/>
            <w:noProof/>
            <w:sz w:val="22"/>
            <w:szCs w:val="22"/>
          </w:rPr>
          <w:tab/>
        </w:r>
        <w:r w:rsidRPr="00A04CD3" w:rsidDel="00A04CD3">
          <w:rPr>
            <w:rStyle w:val="Hyperlink"/>
            <w:noProof/>
          </w:rPr>
          <w:delText>TotalBiomassRemovedMapName (optional)</w:delText>
        </w:r>
        <w:r w:rsidDel="00A04CD3">
          <w:rPr>
            <w:noProof/>
            <w:webHidden/>
          </w:rPr>
          <w:tab/>
          <w:delText>12</w:delText>
        </w:r>
      </w:del>
    </w:p>
    <w:p w14:paraId="14FC6C93" w14:textId="77777777" w:rsidR="00DD025C" w:rsidDel="00A04CD3" w:rsidRDefault="00DD025C">
      <w:pPr>
        <w:pStyle w:val="TOC2"/>
        <w:rPr>
          <w:del w:id="346" w:author="Miranda, Brian R -FS" w:date="2020-09-01T15:36:00Z"/>
          <w:rFonts w:eastAsiaTheme="minorEastAsia"/>
          <w:noProof/>
          <w:sz w:val="22"/>
          <w:szCs w:val="22"/>
        </w:rPr>
      </w:pPr>
      <w:del w:id="347" w:author="Miranda, Brian R -FS" w:date="2020-09-01T15:36:00Z">
        <w:r w:rsidRPr="00A04CD3" w:rsidDel="00A04CD3">
          <w:rPr>
            <w:rStyle w:val="Hyperlink"/>
            <w:noProof/>
          </w:rPr>
          <w:delText>2.15</w:delText>
        </w:r>
        <w:r w:rsidDel="00A04CD3">
          <w:rPr>
            <w:rFonts w:eastAsiaTheme="minorEastAsia"/>
            <w:noProof/>
            <w:sz w:val="22"/>
            <w:szCs w:val="22"/>
          </w:rPr>
          <w:tab/>
        </w:r>
        <w:r w:rsidRPr="00A04CD3" w:rsidDel="00A04CD3">
          <w:rPr>
            <w:rStyle w:val="Hyperlink"/>
            <w:noProof/>
          </w:rPr>
          <w:delText>SpeciesBiomassRemovedMapName (optional)</w:delText>
        </w:r>
        <w:r w:rsidDel="00A04CD3">
          <w:rPr>
            <w:noProof/>
            <w:webHidden/>
          </w:rPr>
          <w:tab/>
          <w:delText>12</w:delText>
        </w:r>
      </w:del>
    </w:p>
    <w:p w14:paraId="32DE0A83" w14:textId="77777777" w:rsidR="00DD025C" w:rsidDel="00A04CD3" w:rsidRDefault="00DD025C">
      <w:pPr>
        <w:pStyle w:val="TOC2"/>
        <w:rPr>
          <w:del w:id="348" w:author="Miranda, Brian R -FS" w:date="2020-09-01T15:36:00Z"/>
          <w:rFonts w:eastAsiaTheme="minorEastAsia"/>
          <w:noProof/>
          <w:sz w:val="22"/>
          <w:szCs w:val="22"/>
        </w:rPr>
      </w:pPr>
      <w:del w:id="349" w:author="Miranda, Brian R -FS" w:date="2020-09-01T15:36:00Z">
        <w:r w:rsidRPr="00A04CD3" w:rsidDel="00A04CD3">
          <w:rPr>
            <w:rStyle w:val="Hyperlink"/>
            <w:noProof/>
          </w:rPr>
          <w:delText>2.16</w:delText>
        </w:r>
        <w:r w:rsidDel="00A04CD3">
          <w:rPr>
            <w:rFonts w:eastAsiaTheme="minorEastAsia"/>
            <w:noProof/>
            <w:sz w:val="22"/>
            <w:szCs w:val="22"/>
          </w:rPr>
          <w:tab/>
        </w:r>
        <w:r w:rsidRPr="00A04CD3" w:rsidDel="00A04CD3">
          <w:rPr>
            <w:rStyle w:val="Hyperlink"/>
            <w:noProof/>
          </w:rPr>
          <w:delText>EventLog (optional)</w:delText>
        </w:r>
        <w:r w:rsidDel="00A04CD3">
          <w:rPr>
            <w:noProof/>
            <w:webHidden/>
          </w:rPr>
          <w:tab/>
          <w:delText>12</w:delText>
        </w:r>
      </w:del>
    </w:p>
    <w:p w14:paraId="0B460588" w14:textId="77777777" w:rsidR="00DD025C" w:rsidDel="00A04CD3" w:rsidRDefault="00DD025C">
      <w:pPr>
        <w:pStyle w:val="TOC2"/>
        <w:rPr>
          <w:del w:id="350" w:author="Miranda, Brian R -FS" w:date="2020-09-01T15:36:00Z"/>
          <w:rFonts w:eastAsiaTheme="minorEastAsia"/>
          <w:noProof/>
          <w:sz w:val="22"/>
          <w:szCs w:val="22"/>
        </w:rPr>
      </w:pPr>
      <w:del w:id="351" w:author="Miranda, Brian R -FS" w:date="2020-09-01T15:36:00Z">
        <w:r w:rsidRPr="00A04CD3" w:rsidDel="00A04CD3">
          <w:rPr>
            <w:rStyle w:val="Hyperlink"/>
            <w:noProof/>
          </w:rPr>
          <w:delText>2.17</w:delText>
        </w:r>
        <w:r w:rsidDel="00A04CD3">
          <w:rPr>
            <w:rFonts w:eastAsiaTheme="minorEastAsia"/>
            <w:noProof/>
            <w:sz w:val="22"/>
            <w:szCs w:val="22"/>
          </w:rPr>
          <w:tab/>
        </w:r>
        <w:r w:rsidRPr="00A04CD3" w:rsidDel="00A04CD3">
          <w:rPr>
            <w:rStyle w:val="Hyperlink"/>
            <w:noProof/>
          </w:rPr>
          <w:delText>SummaryLog (optional)</w:delText>
        </w:r>
        <w:r w:rsidDel="00A04CD3">
          <w:rPr>
            <w:noProof/>
            <w:webHidden/>
          </w:rPr>
          <w:tab/>
          <w:delText>12</w:delText>
        </w:r>
      </w:del>
    </w:p>
    <w:p w14:paraId="184EDFE4" w14:textId="77777777" w:rsidR="00DD025C" w:rsidDel="00A04CD3" w:rsidRDefault="00DD025C">
      <w:pPr>
        <w:pStyle w:val="TOC1"/>
        <w:tabs>
          <w:tab w:val="left" w:pos="480"/>
          <w:tab w:val="right" w:leader="dot" w:pos="8976"/>
        </w:tabs>
        <w:rPr>
          <w:del w:id="352" w:author="Miranda, Brian R -FS" w:date="2020-09-01T15:36:00Z"/>
          <w:rFonts w:eastAsiaTheme="minorEastAsia"/>
          <w:b w:val="0"/>
          <w:bCs w:val="0"/>
          <w:caps w:val="0"/>
          <w:noProof/>
          <w:sz w:val="22"/>
          <w:szCs w:val="22"/>
        </w:rPr>
      </w:pPr>
      <w:del w:id="353" w:author="Miranda, Brian R -FS" w:date="2020-09-01T15:36:00Z">
        <w:r w:rsidRPr="00A04CD3" w:rsidDel="00A04CD3">
          <w:rPr>
            <w:rStyle w:val="Hyperlink"/>
            <w:b w:val="0"/>
            <w:bCs w:val="0"/>
            <w:caps w:val="0"/>
            <w:noProof/>
          </w:rPr>
          <w:delText>3</w:delText>
        </w:r>
        <w:r w:rsidDel="00A04CD3">
          <w:rPr>
            <w:rFonts w:eastAsiaTheme="minorEastAsia"/>
            <w:b w:val="0"/>
            <w:bCs w:val="0"/>
            <w:caps w:val="0"/>
            <w:noProof/>
            <w:sz w:val="22"/>
            <w:szCs w:val="22"/>
          </w:rPr>
          <w:tab/>
        </w:r>
        <w:r w:rsidRPr="00A04CD3" w:rsidDel="00A04CD3">
          <w:rPr>
            <w:rStyle w:val="Hyperlink"/>
            <w:b w:val="0"/>
            <w:bCs w:val="0"/>
            <w:caps w:val="0"/>
            <w:noProof/>
          </w:rPr>
          <w:delText>Output Files</w:delText>
        </w:r>
        <w:r w:rsidDel="00A04CD3">
          <w:rPr>
            <w:noProof/>
            <w:webHidden/>
          </w:rPr>
          <w:tab/>
          <w:delText>13</w:delText>
        </w:r>
      </w:del>
    </w:p>
    <w:p w14:paraId="24EFEB1F" w14:textId="77777777" w:rsidR="00DD025C" w:rsidDel="00A04CD3" w:rsidRDefault="00DD025C">
      <w:pPr>
        <w:pStyle w:val="TOC2"/>
        <w:rPr>
          <w:del w:id="354" w:author="Miranda, Brian R -FS" w:date="2020-09-01T15:36:00Z"/>
          <w:rFonts w:eastAsiaTheme="minorEastAsia"/>
          <w:noProof/>
          <w:sz w:val="22"/>
          <w:szCs w:val="22"/>
        </w:rPr>
      </w:pPr>
      <w:del w:id="355" w:author="Miranda, Brian R -FS" w:date="2020-09-01T15:36:00Z">
        <w:r w:rsidRPr="00A04CD3" w:rsidDel="00A04CD3">
          <w:rPr>
            <w:rStyle w:val="Hyperlink"/>
            <w:noProof/>
          </w:rPr>
          <w:delText>3.1</w:delText>
        </w:r>
        <w:r w:rsidDel="00A04CD3">
          <w:rPr>
            <w:rFonts w:eastAsiaTheme="minorEastAsia"/>
            <w:noProof/>
            <w:sz w:val="22"/>
            <w:szCs w:val="22"/>
          </w:rPr>
          <w:tab/>
        </w:r>
        <w:r w:rsidRPr="00A04CD3" w:rsidDel="00A04CD3">
          <w:rPr>
            <w:rStyle w:val="Hyperlink"/>
            <w:noProof/>
          </w:rPr>
          <w:delText>Root Rot Infection Output Maps</w:delText>
        </w:r>
        <w:r w:rsidDel="00A04CD3">
          <w:rPr>
            <w:noProof/>
            <w:webHidden/>
          </w:rPr>
          <w:tab/>
          <w:delText>13</w:delText>
        </w:r>
      </w:del>
    </w:p>
    <w:p w14:paraId="231BCE11" w14:textId="77777777" w:rsidR="00DD025C" w:rsidDel="00A04CD3" w:rsidRDefault="00DD025C">
      <w:pPr>
        <w:pStyle w:val="TOC2"/>
        <w:rPr>
          <w:del w:id="356" w:author="Miranda, Brian R -FS" w:date="2020-09-01T15:36:00Z"/>
          <w:rFonts w:eastAsiaTheme="minorEastAsia"/>
          <w:noProof/>
          <w:sz w:val="22"/>
          <w:szCs w:val="22"/>
        </w:rPr>
      </w:pPr>
      <w:del w:id="357" w:author="Miranda, Brian R -FS" w:date="2020-09-01T15:36:00Z">
        <w:r w:rsidRPr="00A04CD3" w:rsidDel="00A04CD3">
          <w:rPr>
            <w:rStyle w:val="Hyperlink"/>
            <w:noProof/>
          </w:rPr>
          <w:delText>3.2</w:delText>
        </w:r>
        <w:r w:rsidDel="00A04CD3">
          <w:rPr>
            <w:rFonts w:eastAsiaTheme="minorEastAsia"/>
            <w:noProof/>
            <w:sz w:val="22"/>
            <w:szCs w:val="22"/>
          </w:rPr>
          <w:tab/>
        </w:r>
        <w:r w:rsidRPr="00A04CD3" w:rsidDel="00A04CD3">
          <w:rPr>
            <w:rStyle w:val="Hyperlink"/>
            <w:noProof/>
          </w:rPr>
          <w:delText>Time of Last Pathogen (TOLP) Maps</w:delText>
        </w:r>
        <w:r w:rsidDel="00A04CD3">
          <w:rPr>
            <w:noProof/>
            <w:webHidden/>
          </w:rPr>
          <w:tab/>
          <w:delText>13</w:delText>
        </w:r>
      </w:del>
    </w:p>
    <w:p w14:paraId="7CBD38CA" w14:textId="77777777" w:rsidR="00DD025C" w:rsidDel="00A04CD3" w:rsidRDefault="00DD025C">
      <w:pPr>
        <w:pStyle w:val="TOC2"/>
        <w:rPr>
          <w:del w:id="358" w:author="Miranda, Brian R -FS" w:date="2020-09-01T15:36:00Z"/>
          <w:rFonts w:eastAsiaTheme="minorEastAsia"/>
          <w:noProof/>
          <w:sz w:val="22"/>
          <w:szCs w:val="22"/>
        </w:rPr>
      </w:pPr>
      <w:del w:id="359" w:author="Miranda, Brian R -FS" w:date="2020-09-01T15:36:00Z">
        <w:r w:rsidRPr="00A04CD3" w:rsidDel="00A04CD3">
          <w:rPr>
            <w:rStyle w:val="Hyperlink"/>
            <w:noProof/>
          </w:rPr>
          <w:delText>3.3</w:delText>
        </w:r>
        <w:r w:rsidDel="00A04CD3">
          <w:rPr>
            <w:rFonts w:eastAsiaTheme="minorEastAsia"/>
            <w:noProof/>
            <w:sz w:val="22"/>
            <w:szCs w:val="22"/>
          </w:rPr>
          <w:tab/>
        </w:r>
        <w:r w:rsidRPr="00A04CD3" w:rsidDel="00A04CD3">
          <w:rPr>
            <w:rStyle w:val="Hyperlink"/>
            <w:noProof/>
          </w:rPr>
          <w:delText>Lethal Temperature Output Maps</w:delText>
        </w:r>
        <w:r w:rsidDel="00A04CD3">
          <w:rPr>
            <w:noProof/>
            <w:webHidden/>
          </w:rPr>
          <w:tab/>
          <w:delText>13</w:delText>
        </w:r>
      </w:del>
    </w:p>
    <w:p w14:paraId="02389CB1" w14:textId="77777777" w:rsidR="00DD025C" w:rsidDel="00A04CD3" w:rsidRDefault="00DD025C">
      <w:pPr>
        <w:pStyle w:val="TOC2"/>
        <w:rPr>
          <w:del w:id="360" w:author="Miranda, Brian R -FS" w:date="2020-09-01T15:36:00Z"/>
          <w:rFonts w:eastAsiaTheme="minorEastAsia"/>
          <w:noProof/>
          <w:sz w:val="22"/>
          <w:szCs w:val="22"/>
        </w:rPr>
      </w:pPr>
      <w:del w:id="361" w:author="Miranda, Brian R -FS" w:date="2020-09-01T15:36:00Z">
        <w:r w:rsidRPr="00A04CD3" w:rsidDel="00A04CD3">
          <w:rPr>
            <w:rStyle w:val="Hyperlink"/>
            <w:noProof/>
          </w:rPr>
          <w:delText>3.4</w:delText>
        </w:r>
        <w:r w:rsidDel="00A04CD3">
          <w:rPr>
            <w:rFonts w:eastAsiaTheme="minorEastAsia"/>
            <w:noProof/>
            <w:sz w:val="22"/>
            <w:szCs w:val="22"/>
          </w:rPr>
          <w:tab/>
        </w:r>
        <w:r w:rsidRPr="00A04CD3" w:rsidDel="00A04CD3">
          <w:rPr>
            <w:rStyle w:val="Hyperlink"/>
            <w:noProof/>
          </w:rPr>
          <w:delText>Total Biomass Removed Output Maps</w:delText>
        </w:r>
        <w:r w:rsidDel="00A04CD3">
          <w:rPr>
            <w:noProof/>
            <w:webHidden/>
          </w:rPr>
          <w:tab/>
          <w:delText>13</w:delText>
        </w:r>
      </w:del>
    </w:p>
    <w:p w14:paraId="50DFD6CA" w14:textId="77777777" w:rsidR="00DD025C" w:rsidDel="00A04CD3" w:rsidRDefault="00DD025C">
      <w:pPr>
        <w:pStyle w:val="TOC2"/>
        <w:rPr>
          <w:del w:id="362" w:author="Miranda, Brian R -FS" w:date="2020-09-01T15:36:00Z"/>
          <w:rFonts w:eastAsiaTheme="minorEastAsia"/>
          <w:noProof/>
          <w:sz w:val="22"/>
          <w:szCs w:val="22"/>
        </w:rPr>
      </w:pPr>
      <w:del w:id="363" w:author="Miranda, Brian R -FS" w:date="2020-09-01T15:36:00Z">
        <w:r w:rsidRPr="00A04CD3" w:rsidDel="00A04CD3">
          <w:rPr>
            <w:rStyle w:val="Hyperlink"/>
            <w:noProof/>
          </w:rPr>
          <w:delText>3.5</w:delText>
        </w:r>
        <w:r w:rsidDel="00A04CD3">
          <w:rPr>
            <w:rFonts w:eastAsiaTheme="minorEastAsia"/>
            <w:noProof/>
            <w:sz w:val="22"/>
            <w:szCs w:val="22"/>
          </w:rPr>
          <w:tab/>
        </w:r>
        <w:r w:rsidRPr="00A04CD3" w:rsidDel="00A04CD3">
          <w:rPr>
            <w:rStyle w:val="Hyperlink"/>
            <w:noProof/>
          </w:rPr>
          <w:delText>Species Biomass Removed Output Maps</w:delText>
        </w:r>
        <w:r w:rsidDel="00A04CD3">
          <w:rPr>
            <w:noProof/>
            <w:webHidden/>
          </w:rPr>
          <w:tab/>
          <w:delText>14</w:delText>
        </w:r>
      </w:del>
    </w:p>
    <w:p w14:paraId="363FEED5" w14:textId="77777777" w:rsidR="00DD025C" w:rsidDel="00A04CD3" w:rsidRDefault="00DD025C">
      <w:pPr>
        <w:pStyle w:val="TOC2"/>
        <w:rPr>
          <w:del w:id="364" w:author="Miranda, Brian R -FS" w:date="2020-09-01T15:36:00Z"/>
          <w:rFonts w:eastAsiaTheme="minorEastAsia"/>
          <w:noProof/>
          <w:sz w:val="22"/>
          <w:szCs w:val="22"/>
        </w:rPr>
      </w:pPr>
      <w:del w:id="365" w:author="Miranda, Brian R -FS" w:date="2020-09-01T15:36:00Z">
        <w:r w:rsidRPr="00A04CD3" w:rsidDel="00A04CD3">
          <w:rPr>
            <w:rStyle w:val="Hyperlink"/>
            <w:noProof/>
          </w:rPr>
          <w:delText>3.6</w:delText>
        </w:r>
        <w:r w:rsidDel="00A04CD3">
          <w:rPr>
            <w:rFonts w:eastAsiaTheme="minorEastAsia"/>
            <w:noProof/>
            <w:sz w:val="22"/>
            <w:szCs w:val="22"/>
          </w:rPr>
          <w:tab/>
        </w:r>
        <w:r w:rsidRPr="00A04CD3" w:rsidDel="00A04CD3">
          <w:rPr>
            <w:rStyle w:val="Hyperlink"/>
            <w:noProof/>
          </w:rPr>
          <w:delText>Event Log</w:delText>
        </w:r>
        <w:r w:rsidDel="00A04CD3">
          <w:rPr>
            <w:noProof/>
            <w:webHidden/>
          </w:rPr>
          <w:tab/>
          <w:delText>14</w:delText>
        </w:r>
      </w:del>
    </w:p>
    <w:p w14:paraId="4DBA3DFD" w14:textId="77777777" w:rsidR="00DD025C" w:rsidDel="00A04CD3" w:rsidRDefault="00DD025C">
      <w:pPr>
        <w:pStyle w:val="TOC2"/>
        <w:rPr>
          <w:del w:id="366" w:author="Miranda, Brian R -FS" w:date="2020-09-01T15:36:00Z"/>
          <w:rFonts w:eastAsiaTheme="minorEastAsia"/>
          <w:noProof/>
          <w:sz w:val="22"/>
          <w:szCs w:val="22"/>
        </w:rPr>
      </w:pPr>
      <w:del w:id="367" w:author="Miranda, Brian R -FS" w:date="2020-09-01T15:36:00Z">
        <w:r w:rsidRPr="00A04CD3" w:rsidDel="00A04CD3">
          <w:rPr>
            <w:rStyle w:val="Hyperlink"/>
            <w:noProof/>
          </w:rPr>
          <w:delText>3.7</w:delText>
        </w:r>
        <w:r w:rsidDel="00A04CD3">
          <w:rPr>
            <w:rFonts w:eastAsiaTheme="minorEastAsia"/>
            <w:noProof/>
            <w:sz w:val="22"/>
            <w:szCs w:val="22"/>
          </w:rPr>
          <w:tab/>
        </w:r>
        <w:r w:rsidRPr="00A04CD3" w:rsidDel="00A04CD3">
          <w:rPr>
            <w:rStyle w:val="Hyperlink"/>
            <w:noProof/>
          </w:rPr>
          <w:delText>Summary Log</w:delText>
        </w:r>
        <w:r w:rsidDel="00A04CD3">
          <w:rPr>
            <w:noProof/>
            <w:webHidden/>
          </w:rPr>
          <w:tab/>
          <w:delText>14</w:delText>
        </w:r>
      </w:del>
    </w:p>
    <w:p w14:paraId="7CE9003A" w14:textId="77777777" w:rsidR="00DD025C" w:rsidDel="00A04CD3" w:rsidRDefault="00DD025C">
      <w:pPr>
        <w:pStyle w:val="TOC1"/>
        <w:tabs>
          <w:tab w:val="left" w:pos="480"/>
          <w:tab w:val="right" w:leader="dot" w:pos="8976"/>
        </w:tabs>
        <w:rPr>
          <w:del w:id="368" w:author="Miranda, Brian R -FS" w:date="2020-09-01T15:36:00Z"/>
          <w:rFonts w:eastAsiaTheme="minorEastAsia"/>
          <w:b w:val="0"/>
          <w:bCs w:val="0"/>
          <w:caps w:val="0"/>
          <w:noProof/>
          <w:sz w:val="22"/>
          <w:szCs w:val="22"/>
        </w:rPr>
      </w:pPr>
      <w:del w:id="369" w:author="Miranda, Brian R -FS" w:date="2020-09-01T15:36:00Z">
        <w:r w:rsidRPr="00A04CD3" w:rsidDel="00A04CD3">
          <w:rPr>
            <w:rStyle w:val="Hyperlink"/>
            <w:b w:val="0"/>
            <w:bCs w:val="0"/>
            <w:caps w:val="0"/>
            <w:noProof/>
          </w:rPr>
          <w:delText>4</w:delText>
        </w:r>
        <w:r w:rsidDel="00A04CD3">
          <w:rPr>
            <w:rFonts w:eastAsiaTheme="minorEastAsia"/>
            <w:b w:val="0"/>
            <w:bCs w:val="0"/>
            <w:caps w:val="0"/>
            <w:noProof/>
            <w:sz w:val="22"/>
            <w:szCs w:val="22"/>
          </w:rPr>
          <w:tab/>
        </w:r>
        <w:r w:rsidRPr="00A04CD3" w:rsidDel="00A04CD3">
          <w:rPr>
            <w:rStyle w:val="Hyperlink"/>
            <w:b w:val="0"/>
            <w:bCs w:val="0"/>
            <w:caps w:val="0"/>
            <w:noProof/>
          </w:rPr>
          <w:delText>Example File</w:delText>
        </w:r>
        <w:r w:rsidDel="00A04CD3">
          <w:rPr>
            <w:noProof/>
            <w:webHidden/>
          </w:rPr>
          <w:tab/>
          <w:delText>15</w:delText>
        </w:r>
      </w:del>
    </w:p>
    <w:p w14:paraId="222EBB22"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75CDC4CA" w14:textId="77777777" w:rsidR="004645F2" w:rsidRDefault="004645F2">
      <w:pPr>
        <w:pStyle w:val="Heading1"/>
      </w:pPr>
      <w:bookmarkStart w:id="370" w:name="_Toc102232953"/>
      <w:bookmarkStart w:id="371" w:name="_Toc50456236"/>
      <w:r>
        <w:lastRenderedPageBreak/>
        <w:t>Introduction</w:t>
      </w:r>
      <w:bookmarkEnd w:id="0"/>
      <w:bookmarkEnd w:id="370"/>
      <w:bookmarkEnd w:id="371"/>
    </w:p>
    <w:p w14:paraId="7203777C" w14:textId="22D98D73" w:rsidR="004645F2" w:rsidRPr="00B00907" w:rsidRDefault="004645F2" w:rsidP="003A768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document describes the </w:t>
      </w:r>
      <w:r w:rsidR="00EC22B5" w:rsidRPr="00F17DE8">
        <w:rPr>
          <w:rFonts w:ascii="Times New Roman" w:hAnsi="Times New Roman" w:cs="Times New Roman"/>
          <w:sz w:val="24"/>
          <w:szCs w:val="24"/>
        </w:rPr>
        <w:fldChar w:fldCharType="begin"/>
      </w:r>
      <w:r w:rsidR="00EC22B5" w:rsidRPr="00F17DE8">
        <w:rPr>
          <w:rFonts w:ascii="Times New Roman" w:hAnsi="Times New Roman" w:cs="Times New Roman"/>
          <w:sz w:val="24"/>
          <w:szCs w:val="24"/>
        </w:rPr>
        <w:instrText xml:space="preserve"> DOCPROPERTY  "Extension Name"  \* MERGEFORMAT </w:instrText>
      </w:r>
      <w:r w:rsidR="00EC22B5" w:rsidRPr="00F17DE8">
        <w:rPr>
          <w:rFonts w:ascii="Times New Roman" w:hAnsi="Times New Roman" w:cs="Times New Roman"/>
          <w:sz w:val="24"/>
          <w:szCs w:val="24"/>
        </w:rPr>
        <w:fldChar w:fldCharType="separate"/>
      </w:r>
      <w:r w:rsidR="000712CC" w:rsidRPr="000712CC">
        <w:rPr>
          <w:rFonts w:ascii="Times New Roman" w:hAnsi="Times New Roman" w:cs="Times New Roman"/>
          <w:b/>
          <w:bCs/>
          <w:sz w:val="24"/>
          <w:szCs w:val="24"/>
        </w:rPr>
        <w:t>Root Rot</w:t>
      </w:r>
      <w:r w:rsidR="00EC22B5" w:rsidRPr="00F17DE8">
        <w:rPr>
          <w:rFonts w:ascii="Times New Roman" w:hAnsi="Times New Roman" w:cs="Times New Roman"/>
          <w:b/>
          <w:bCs/>
          <w:sz w:val="24"/>
          <w:szCs w:val="24"/>
        </w:rPr>
        <w:fldChar w:fldCharType="end"/>
      </w:r>
      <w:r w:rsidRPr="00F17DE8">
        <w:rPr>
          <w:rFonts w:ascii="Times New Roman" w:hAnsi="Times New Roman" w:cs="Times New Roman"/>
          <w:sz w:val="24"/>
          <w:szCs w:val="24"/>
        </w:rPr>
        <w:t xml:space="preserve"> extension for the LANDIS-II model.  For information about the model and its core concepts, see the </w:t>
      </w:r>
      <w:r w:rsidRPr="00F17DE8">
        <w:rPr>
          <w:rFonts w:ascii="Times New Roman" w:hAnsi="Times New Roman" w:cs="Times New Roman"/>
          <w:i/>
          <w:iCs/>
          <w:sz w:val="24"/>
          <w:szCs w:val="24"/>
        </w:rPr>
        <w:t>LANDIS</w:t>
      </w:r>
      <w:r w:rsidRPr="00F17DE8">
        <w:rPr>
          <w:rFonts w:ascii="Times New Roman" w:hAnsi="Times New Roman" w:cs="Times New Roman"/>
          <w:i/>
          <w:iCs/>
          <w:sz w:val="24"/>
          <w:szCs w:val="24"/>
        </w:rPr>
        <w:noBreakHyphen/>
        <w:t>II Conceptual Model Description.</w:t>
      </w:r>
      <w:ins w:id="372" w:author="Miranda, Brian R -FS" w:date="2020-08-31T15:55:00Z">
        <w:r w:rsidR="00B00907">
          <w:rPr>
            <w:rFonts w:ascii="Times New Roman" w:hAnsi="Times New Roman" w:cs="Times New Roman"/>
            <w:iCs/>
            <w:sz w:val="24"/>
            <w:szCs w:val="24"/>
          </w:rPr>
          <w:t xml:space="preserve">  This extension is only compatible with the </w:t>
        </w:r>
        <w:proofErr w:type="spellStart"/>
        <w:r w:rsidR="00B00907">
          <w:rPr>
            <w:rFonts w:ascii="Times New Roman" w:hAnsi="Times New Roman" w:cs="Times New Roman"/>
            <w:iCs/>
            <w:sz w:val="24"/>
            <w:szCs w:val="24"/>
          </w:rPr>
          <w:t>PnET</w:t>
        </w:r>
        <w:proofErr w:type="spellEnd"/>
        <w:r w:rsidR="00B00907">
          <w:rPr>
            <w:rFonts w:ascii="Times New Roman" w:hAnsi="Times New Roman" w:cs="Times New Roman"/>
            <w:iCs/>
            <w:sz w:val="24"/>
            <w:szCs w:val="24"/>
          </w:rPr>
          <w:t xml:space="preserve">-Succession extension due to its </w:t>
        </w:r>
      </w:ins>
      <w:ins w:id="373" w:author="Miranda, Brian R -FS" w:date="2020-08-31T15:56:00Z">
        <w:r w:rsidR="00B00907">
          <w:rPr>
            <w:rFonts w:ascii="Times New Roman" w:hAnsi="Times New Roman" w:cs="Times New Roman"/>
            <w:iCs/>
            <w:sz w:val="24"/>
            <w:szCs w:val="24"/>
          </w:rPr>
          <w:t>reliance</w:t>
        </w:r>
      </w:ins>
      <w:ins w:id="374" w:author="Miranda, Brian R -FS" w:date="2020-08-31T15:55:00Z">
        <w:r w:rsidR="00B00907">
          <w:rPr>
            <w:rFonts w:ascii="Times New Roman" w:hAnsi="Times New Roman" w:cs="Times New Roman"/>
            <w:iCs/>
            <w:sz w:val="24"/>
            <w:szCs w:val="24"/>
          </w:rPr>
          <w:t xml:space="preserve"> </w:t>
        </w:r>
      </w:ins>
      <w:ins w:id="375" w:author="Miranda, Brian R -FS" w:date="2020-08-31T15:56:00Z">
        <w:r w:rsidR="00B00907">
          <w:rPr>
            <w:rFonts w:ascii="Times New Roman" w:hAnsi="Times New Roman" w:cs="Times New Roman"/>
            <w:iCs/>
            <w:sz w:val="24"/>
            <w:szCs w:val="24"/>
          </w:rPr>
          <w:t xml:space="preserve">on soil moisture and temperature </w:t>
        </w:r>
      </w:ins>
      <w:ins w:id="376" w:author="Miranda, Brian R -FS" w:date="2020-09-01T09:21:00Z">
        <w:r w:rsidR="00985C81">
          <w:rPr>
            <w:rFonts w:ascii="Times New Roman" w:hAnsi="Times New Roman" w:cs="Times New Roman"/>
            <w:iCs/>
            <w:sz w:val="24"/>
            <w:szCs w:val="24"/>
          </w:rPr>
          <w:t xml:space="preserve">variables </w:t>
        </w:r>
      </w:ins>
      <w:ins w:id="377" w:author="Miranda, Brian R -FS" w:date="2020-08-31T15:56:00Z">
        <w:r w:rsidR="00B00907">
          <w:rPr>
            <w:rFonts w:ascii="Times New Roman" w:hAnsi="Times New Roman" w:cs="Times New Roman"/>
            <w:iCs/>
            <w:sz w:val="24"/>
            <w:szCs w:val="24"/>
          </w:rPr>
          <w:t>that are currently only provided by this version of succession.</w:t>
        </w:r>
      </w:ins>
    </w:p>
    <w:p w14:paraId="0A0BC4DD" w14:textId="41AA9576" w:rsidR="004645F2" w:rsidRPr="003A7687" w:rsidRDefault="00791CB2" w:rsidP="003A7687">
      <w:pPr>
        <w:pStyle w:val="textbody"/>
        <w:ind w:left="720" w:right="76"/>
      </w:pPr>
      <w:r w:rsidRPr="00F17DE8">
        <w:rPr>
          <w:rFonts w:ascii="Times New Roman" w:hAnsi="Times New Roman" w:cs="Times New Roman"/>
          <w:sz w:val="24"/>
          <w:szCs w:val="24"/>
        </w:rPr>
        <w:t xml:space="preserve">The </w:t>
      </w:r>
      <w:r w:rsidR="000712CC">
        <w:rPr>
          <w:rFonts w:ascii="Times New Roman" w:hAnsi="Times New Roman" w:cs="Times New Roman"/>
          <w:sz w:val="24"/>
          <w:szCs w:val="24"/>
        </w:rPr>
        <w:t>Root Rot extension described here is the model that was first published in Gustafson et al. (</w:t>
      </w:r>
      <w:r w:rsidR="000712CC" w:rsidRPr="000712CC">
        <w:rPr>
          <w:rFonts w:ascii="Times New Roman" w:hAnsi="Times New Roman" w:cs="Times New Roman"/>
          <w:i/>
          <w:sz w:val="24"/>
          <w:szCs w:val="24"/>
          <w:highlight w:val="yellow"/>
        </w:rPr>
        <w:t>In</w:t>
      </w:r>
      <w:r w:rsidR="000712CC" w:rsidRPr="00A04CD3">
        <w:rPr>
          <w:rFonts w:ascii="Times New Roman" w:hAnsi="Times New Roman" w:cs="Times New Roman"/>
          <w:i/>
          <w:sz w:val="24"/>
          <w:szCs w:val="24"/>
          <w:highlight w:val="yellow"/>
        </w:rPr>
        <w:t xml:space="preserve"> </w:t>
      </w:r>
      <w:del w:id="378" w:author="Miranda, Brian R -FS" w:date="2020-09-01T15:40:00Z">
        <w:r w:rsidR="000712CC" w:rsidRPr="00A04CD3" w:rsidDel="00A04CD3">
          <w:rPr>
            <w:rFonts w:ascii="Times New Roman" w:hAnsi="Times New Roman" w:cs="Times New Roman"/>
            <w:i/>
            <w:sz w:val="24"/>
            <w:szCs w:val="24"/>
            <w:highlight w:val="yellow"/>
          </w:rPr>
          <w:delText>Prep</w:delText>
        </w:r>
      </w:del>
      <w:ins w:id="379" w:author="Miranda, Brian R -FS" w:date="2020-09-01T15:40:00Z">
        <w:r w:rsidR="00A04CD3" w:rsidRPr="00A04CD3">
          <w:rPr>
            <w:rFonts w:ascii="Times New Roman" w:hAnsi="Times New Roman" w:cs="Times New Roman"/>
            <w:i/>
            <w:sz w:val="24"/>
            <w:szCs w:val="24"/>
            <w:highlight w:val="yellow"/>
            <w:rPrChange w:id="380" w:author="Miranda, Brian R -FS" w:date="2020-09-01T15:40:00Z">
              <w:rPr>
                <w:rFonts w:ascii="Times New Roman" w:hAnsi="Times New Roman" w:cs="Times New Roman"/>
                <w:i/>
                <w:sz w:val="24"/>
                <w:szCs w:val="24"/>
              </w:rPr>
            </w:rPrChange>
          </w:rPr>
          <w:t>Review</w:t>
        </w:r>
      </w:ins>
      <w:r w:rsidR="000712CC">
        <w:rPr>
          <w:rFonts w:ascii="Times New Roman" w:hAnsi="Times New Roman" w:cs="Times New Roman"/>
          <w:sz w:val="24"/>
          <w:szCs w:val="24"/>
        </w:rPr>
        <w:t>).</w:t>
      </w:r>
      <w:r w:rsidR="004645F2" w:rsidRPr="00F17DE8">
        <w:rPr>
          <w:rFonts w:ascii="Times New Roman" w:hAnsi="Times New Roman" w:cs="Times New Roman"/>
          <w:sz w:val="24"/>
          <w:szCs w:val="24"/>
        </w:rPr>
        <w:t xml:space="preserve">  </w:t>
      </w:r>
      <w:r w:rsidR="003A7687">
        <w:rPr>
          <w:rFonts w:ascii="Times New Roman" w:hAnsi="Times New Roman" w:cs="Times New Roman"/>
          <w:sz w:val="24"/>
          <w:szCs w:val="24"/>
        </w:rPr>
        <w:t xml:space="preserve">This extension was initially designed for the specific purpose of modeling Root Rot disease caused by </w:t>
      </w:r>
      <w:proofErr w:type="spellStart"/>
      <w:r w:rsidR="003A7687" w:rsidRPr="005D2D26">
        <w:rPr>
          <w:rFonts w:ascii="Times New Roman" w:hAnsi="Times New Roman" w:cs="Times New Roman"/>
          <w:i/>
          <w:iCs/>
          <w:sz w:val="24"/>
          <w:szCs w:val="24"/>
        </w:rPr>
        <w:t>Phytophthora</w:t>
      </w:r>
      <w:proofErr w:type="spellEnd"/>
      <w:r w:rsidR="003A7687" w:rsidRPr="005D2D26">
        <w:rPr>
          <w:rFonts w:ascii="Times New Roman" w:hAnsi="Times New Roman" w:cs="Times New Roman"/>
          <w:i/>
          <w:iCs/>
          <w:sz w:val="24"/>
          <w:szCs w:val="24"/>
        </w:rPr>
        <w:t xml:space="preserve"> </w:t>
      </w:r>
      <w:proofErr w:type="spellStart"/>
      <w:r w:rsidR="003A7687" w:rsidRPr="005D2D26">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in the eastern United States. </w:t>
      </w:r>
      <w:r w:rsidR="003A7687">
        <w:rPr>
          <w:rFonts w:ascii="Times New Roman" w:hAnsi="Times New Roman" w:cs="Times New Roman"/>
          <w:iCs/>
          <w:sz w:val="24"/>
          <w:szCs w:val="24"/>
        </w:rPr>
        <w:t xml:space="preserve"> </w:t>
      </w:r>
      <w:r w:rsidR="00DD025C">
        <w:rPr>
          <w:rFonts w:ascii="Times New Roman" w:hAnsi="Times New Roman" w:cs="Times New Roman"/>
          <w:iCs/>
          <w:sz w:val="24"/>
          <w:szCs w:val="24"/>
        </w:rPr>
        <w:t>H</w:t>
      </w:r>
      <w:r w:rsidR="003A7687">
        <w:rPr>
          <w:rFonts w:ascii="Times New Roman" w:hAnsi="Times New Roman" w:cs="Times New Roman"/>
          <w:iCs/>
          <w:sz w:val="24"/>
          <w:szCs w:val="24"/>
        </w:rPr>
        <w:t>owever</w:t>
      </w:r>
      <w:r w:rsidR="00DD025C">
        <w:rPr>
          <w:rFonts w:ascii="Times New Roman" w:hAnsi="Times New Roman" w:cs="Times New Roman"/>
          <w:iCs/>
          <w:sz w:val="24"/>
          <w:szCs w:val="24"/>
        </w:rPr>
        <w:t xml:space="preserve">, most parameters are user-defined, making it possible to adapt to other </w:t>
      </w:r>
      <w:r w:rsidR="00DD025C">
        <w:rPr>
          <w:rFonts w:ascii="Times New Roman" w:hAnsi="Times New Roman" w:cs="Times New Roman"/>
          <w:i/>
          <w:iCs/>
          <w:sz w:val="24"/>
          <w:szCs w:val="24"/>
        </w:rPr>
        <w:t>P</w:t>
      </w:r>
      <w:r w:rsidR="00DD025C">
        <w:rPr>
          <w:rFonts w:ascii="Times New Roman" w:hAnsi="Times New Roman" w:cs="Times New Roman"/>
          <w:iCs/>
          <w:sz w:val="24"/>
          <w:szCs w:val="24"/>
        </w:rPr>
        <w:t xml:space="preserve">. </w:t>
      </w:r>
      <w:proofErr w:type="spellStart"/>
      <w:r w:rsidR="00DD025C">
        <w:rPr>
          <w:rFonts w:ascii="Times New Roman" w:hAnsi="Times New Roman" w:cs="Times New Roman"/>
          <w:i/>
          <w:iCs/>
          <w:sz w:val="24"/>
          <w:szCs w:val="24"/>
        </w:rPr>
        <w:t>cinnamomi</w:t>
      </w:r>
      <w:proofErr w:type="spellEnd"/>
      <w:r w:rsidR="00DD025C">
        <w:rPr>
          <w:rFonts w:ascii="Times New Roman" w:hAnsi="Times New Roman" w:cs="Times New Roman"/>
          <w:iCs/>
          <w:sz w:val="24"/>
          <w:szCs w:val="24"/>
        </w:rPr>
        <w:t xml:space="preserve"> systems, or even other</w:t>
      </w:r>
      <w:r w:rsidR="003A7687">
        <w:rPr>
          <w:rFonts w:ascii="Times New Roman" w:hAnsi="Times New Roman" w:cs="Times New Roman"/>
          <w:iCs/>
          <w:sz w:val="24"/>
          <w:szCs w:val="24"/>
        </w:rPr>
        <w:t xml:space="preserve"> pathogens </w:t>
      </w:r>
      <w:r w:rsidR="00DD025C">
        <w:rPr>
          <w:rFonts w:ascii="Times New Roman" w:hAnsi="Times New Roman" w:cs="Times New Roman"/>
          <w:iCs/>
          <w:sz w:val="24"/>
          <w:szCs w:val="24"/>
        </w:rPr>
        <w:t xml:space="preserve">that </w:t>
      </w:r>
      <w:r w:rsidR="003A7687">
        <w:rPr>
          <w:rFonts w:ascii="Times New Roman" w:hAnsi="Times New Roman" w:cs="Times New Roman"/>
          <w:iCs/>
          <w:sz w:val="24"/>
          <w:szCs w:val="24"/>
        </w:rPr>
        <w:t>are cold-limited and influenced by soil moisture.  This could include</w:t>
      </w:r>
      <w:r w:rsidR="00DD025C" w:rsidRPr="00DD025C">
        <w:t xml:space="preserve"> </w:t>
      </w:r>
      <w:r w:rsidR="00DD025C" w:rsidRPr="00DD025C">
        <w:rPr>
          <w:rFonts w:ascii="Times New Roman" w:hAnsi="Times New Roman" w:cs="Times New Roman"/>
          <w:i/>
          <w:iCs/>
          <w:sz w:val="24"/>
          <w:szCs w:val="24"/>
        </w:rPr>
        <w:t>P</w:t>
      </w:r>
      <w:r w:rsidR="00DD025C" w:rsidRPr="00DD025C">
        <w:rPr>
          <w:rFonts w:ascii="Times New Roman" w:hAnsi="Times New Roman" w:cs="Times New Roman"/>
          <w:iCs/>
          <w:sz w:val="24"/>
          <w:szCs w:val="24"/>
        </w:rPr>
        <w:t xml:space="preserve">. </w:t>
      </w:r>
      <w:proofErr w:type="spellStart"/>
      <w:r w:rsidR="00DD025C" w:rsidRPr="00DD025C">
        <w:rPr>
          <w:rFonts w:ascii="Times New Roman" w:hAnsi="Times New Roman" w:cs="Times New Roman"/>
          <w:i/>
          <w:iCs/>
          <w:sz w:val="24"/>
          <w:szCs w:val="24"/>
        </w:rPr>
        <w:t>cinnamomi</w:t>
      </w:r>
      <w:proofErr w:type="spellEnd"/>
      <w:r w:rsidR="00DD025C" w:rsidRPr="00DD025C">
        <w:rPr>
          <w:rFonts w:ascii="Times New Roman" w:hAnsi="Times New Roman" w:cs="Times New Roman"/>
          <w:iCs/>
          <w:sz w:val="24"/>
          <w:szCs w:val="24"/>
        </w:rPr>
        <w:t xml:space="preserve"> and European chestnut or other </w:t>
      </w:r>
      <w:proofErr w:type="spellStart"/>
      <w:r w:rsidR="00DD025C" w:rsidRPr="00DD025C">
        <w:rPr>
          <w:rFonts w:ascii="Times New Roman" w:hAnsi="Times New Roman" w:cs="Times New Roman"/>
          <w:i/>
          <w:iCs/>
          <w:sz w:val="24"/>
          <w:szCs w:val="24"/>
        </w:rPr>
        <w:t>Phytophthora</w:t>
      </w:r>
      <w:proofErr w:type="spellEnd"/>
      <w:r w:rsidR="00DD025C" w:rsidRPr="00DD025C">
        <w:rPr>
          <w:rFonts w:ascii="Times New Roman" w:hAnsi="Times New Roman" w:cs="Times New Roman"/>
          <w:iCs/>
          <w:sz w:val="24"/>
          <w:szCs w:val="24"/>
        </w:rPr>
        <w:t xml:space="preserve"> spp. that cause root diseases</w:t>
      </w:r>
      <w:r w:rsidR="003A7687">
        <w:rPr>
          <w:rFonts w:ascii="Times New Roman" w:hAnsi="Times New Roman" w:cs="Times New Roman"/>
          <w:iCs/>
          <w:sz w:val="24"/>
          <w:szCs w:val="24"/>
        </w:rPr>
        <w:t>, though we provide no guidance on how this extension should be applied to those other pathogens.</w:t>
      </w:r>
    </w:p>
    <w:p w14:paraId="008C0CA9" w14:textId="77777777" w:rsidR="009A650E" w:rsidRDefault="00980124" w:rsidP="009A650E">
      <w:pPr>
        <w:pStyle w:val="Heading2"/>
      </w:pPr>
      <w:bookmarkStart w:id="381" w:name="_Toc102232954"/>
      <w:bookmarkStart w:id="382" w:name="_Toc50456237"/>
      <w:r>
        <w:t>Root Rot</w:t>
      </w:r>
      <w:r w:rsidR="009A650E">
        <w:t xml:space="preserve"> Disturbances</w:t>
      </w:r>
      <w:bookmarkEnd w:id="381"/>
      <w:bookmarkEnd w:id="382"/>
    </w:p>
    <w:p w14:paraId="17CE4F9E" w14:textId="0F143A04" w:rsidR="003225AE" w:rsidRDefault="00AC2B4C"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Mortality caused by root rot infection is modeled by tracking the infection status of each cell, with probabilistic transitions between states.  </w:t>
      </w:r>
      <w:r w:rsidR="003225AE" w:rsidRPr="003225AE">
        <w:rPr>
          <w:rFonts w:ascii="Times New Roman" w:hAnsi="Times New Roman" w:cs="Times New Roman"/>
          <w:sz w:val="24"/>
          <w:szCs w:val="24"/>
        </w:rPr>
        <w:t xml:space="preserve">Each active cell has a mutually exclusive status of Susceptible (S), </w:t>
      </w:r>
      <w:proofErr w:type="gramStart"/>
      <w:r w:rsidR="003225AE" w:rsidRPr="003225AE">
        <w:rPr>
          <w:rFonts w:ascii="Times New Roman" w:hAnsi="Times New Roman" w:cs="Times New Roman"/>
          <w:sz w:val="24"/>
          <w:szCs w:val="24"/>
        </w:rPr>
        <w:t>Infected</w:t>
      </w:r>
      <w:proofErr w:type="gramEnd"/>
      <w:r w:rsidR="003225AE" w:rsidRPr="003225AE">
        <w:rPr>
          <w:rFonts w:ascii="Times New Roman" w:hAnsi="Times New Roman" w:cs="Times New Roman"/>
          <w:sz w:val="24"/>
          <w:szCs w:val="24"/>
        </w:rPr>
        <w:t xml:space="preserve"> non-symptomatic (I) or Diseased symptomatic (D)</w:t>
      </w:r>
      <w:r w:rsidR="003225AE">
        <w:rPr>
          <w:rFonts w:ascii="Times New Roman" w:hAnsi="Times New Roman" w:cs="Times New Roman"/>
          <w:sz w:val="24"/>
          <w:szCs w:val="24"/>
        </w:rPr>
        <w:t>.  The p</w:t>
      </w:r>
      <w:r w:rsidR="003225AE" w:rsidRPr="003225AE">
        <w:rPr>
          <w:rFonts w:ascii="Times New Roman" w:hAnsi="Times New Roman" w:cs="Times New Roman"/>
          <w:sz w:val="24"/>
          <w:szCs w:val="24"/>
        </w:rPr>
        <w:t>robability of each transition</w:t>
      </w:r>
      <w:r w:rsidR="003225AE">
        <w:rPr>
          <w:rFonts w:ascii="Times New Roman" w:hAnsi="Times New Roman" w:cs="Times New Roman"/>
          <w:sz w:val="24"/>
          <w:szCs w:val="24"/>
        </w:rPr>
        <w:t xml:space="preserve"> between states</w:t>
      </w:r>
      <w:r w:rsidR="003225AE" w:rsidRPr="003225AE">
        <w:rPr>
          <w:rFonts w:ascii="Times New Roman" w:hAnsi="Times New Roman" w:cs="Times New Roman"/>
          <w:sz w:val="24"/>
          <w:szCs w:val="24"/>
        </w:rPr>
        <w:t xml:space="preserve"> is a combination of presence (controlled by temperature) and conducive envir</w:t>
      </w:r>
      <w:r w:rsidR="003225AE">
        <w:rPr>
          <w:rFonts w:ascii="Times New Roman" w:hAnsi="Times New Roman" w:cs="Times New Roman"/>
          <w:sz w:val="24"/>
          <w:szCs w:val="24"/>
        </w:rPr>
        <w:t>onment (controlled by soil moisture</w:t>
      </w:r>
      <w:ins w:id="383" w:author="Miranda, Brian R -FS" w:date="2020-09-01T09:21:00Z">
        <w:r w:rsidR="00985C81">
          <w:rPr>
            <w:rFonts w:ascii="Times New Roman" w:hAnsi="Times New Roman" w:cs="Times New Roman"/>
            <w:sz w:val="24"/>
            <w:szCs w:val="24"/>
          </w:rPr>
          <w:t>, temperature</w:t>
        </w:r>
      </w:ins>
      <w:r w:rsidR="003225AE" w:rsidRPr="003225AE">
        <w:rPr>
          <w:rFonts w:ascii="Times New Roman" w:hAnsi="Times New Roman" w:cs="Times New Roman"/>
          <w:sz w:val="24"/>
          <w:szCs w:val="24"/>
        </w:rPr>
        <w:t>)</w:t>
      </w:r>
      <w:r w:rsidR="00955FD6">
        <w:rPr>
          <w:rFonts w:ascii="Times New Roman" w:hAnsi="Times New Roman" w:cs="Times New Roman"/>
          <w:sz w:val="24"/>
          <w:szCs w:val="24"/>
        </w:rPr>
        <w:t>.</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Cells that are Infected (I) or Diseased (D) only revert to a status of Susceptible (S) when pathogen is absent (Presence == 0)</w:t>
      </w:r>
      <w:r w:rsidR="003225AE">
        <w:rPr>
          <w:rFonts w:ascii="Times New Roman" w:hAnsi="Times New Roman" w:cs="Times New Roman"/>
          <w:sz w:val="24"/>
          <w:szCs w:val="24"/>
        </w:rPr>
        <w:t xml:space="preserve">.  </w:t>
      </w:r>
      <w:r w:rsidR="003225AE" w:rsidRPr="003225AE">
        <w:rPr>
          <w:rFonts w:ascii="Times New Roman" w:hAnsi="Times New Roman" w:cs="Times New Roman"/>
          <w:sz w:val="24"/>
          <w:szCs w:val="24"/>
        </w:rPr>
        <w:t xml:space="preserve">Cells that are Diseased (D) can revert to a status of Infected (I), and will always revert to </w:t>
      </w:r>
      <w:proofErr w:type="gramStart"/>
      <w:r w:rsidR="003225AE" w:rsidRPr="003225AE">
        <w:rPr>
          <w:rFonts w:ascii="Times New Roman" w:hAnsi="Times New Roman" w:cs="Times New Roman"/>
          <w:sz w:val="24"/>
          <w:szCs w:val="24"/>
        </w:rPr>
        <w:t>I</w:t>
      </w:r>
      <w:proofErr w:type="gramEnd"/>
      <w:r w:rsidR="003225AE" w:rsidRPr="003225AE">
        <w:rPr>
          <w:rFonts w:ascii="Times New Roman" w:hAnsi="Times New Roman" w:cs="Times New Roman"/>
          <w:sz w:val="24"/>
          <w:szCs w:val="24"/>
        </w:rPr>
        <w:t xml:space="preserve"> if all susceptible tree hosts are eliminated</w:t>
      </w:r>
      <w:r w:rsidR="003225AE">
        <w:rPr>
          <w:rFonts w:ascii="Times New Roman" w:hAnsi="Times New Roman" w:cs="Times New Roman"/>
          <w:sz w:val="24"/>
          <w:szCs w:val="24"/>
        </w:rPr>
        <w:t>.  It is assumed that the pathogen can disperse anywhere on the landscape.</w:t>
      </w:r>
    </w:p>
    <w:p w14:paraId="60D117EB" w14:textId="2A148CE6"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The presence of the pathogen is controlled by a user-defined parameter of lethal temperature.  On cells where a minimum</w:t>
      </w:r>
      <w:ins w:id="384" w:author="Miranda, Brian R -FS" w:date="2020-09-01T09:22:00Z">
        <w:r w:rsidR="00985C81">
          <w:rPr>
            <w:rFonts w:ascii="Times New Roman" w:hAnsi="Times New Roman" w:cs="Times New Roman"/>
            <w:sz w:val="24"/>
            <w:szCs w:val="24"/>
          </w:rPr>
          <w:t xml:space="preserve"> air</w:t>
        </w:r>
      </w:ins>
      <w:r>
        <w:rPr>
          <w:rFonts w:ascii="Times New Roman" w:hAnsi="Times New Roman" w:cs="Times New Roman"/>
          <w:sz w:val="24"/>
          <w:szCs w:val="24"/>
        </w:rPr>
        <w:t xml:space="preserve"> temperature falls below the lethal temperature, the pathogen is eliminated.  Those cells can subsequently be re</w:t>
      </w:r>
      <w:r w:rsidR="00A72B23">
        <w:rPr>
          <w:rFonts w:ascii="Times New Roman" w:hAnsi="Times New Roman" w:cs="Times New Roman"/>
          <w:sz w:val="24"/>
          <w:szCs w:val="24"/>
        </w:rPr>
        <w:t>-</w:t>
      </w:r>
      <w:r>
        <w:rPr>
          <w:rFonts w:ascii="Times New Roman" w:hAnsi="Times New Roman" w:cs="Times New Roman"/>
          <w:sz w:val="24"/>
          <w:szCs w:val="24"/>
        </w:rPr>
        <w:t xml:space="preserve">infected when the temperature </w:t>
      </w:r>
      <w:del w:id="385" w:author="Miranda, Brian R -FS" w:date="2020-09-01T09:22:00Z">
        <w:r w:rsidDel="00985C81">
          <w:rPr>
            <w:rFonts w:ascii="Times New Roman" w:hAnsi="Times New Roman" w:cs="Times New Roman"/>
            <w:sz w:val="24"/>
            <w:szCs w:val="24"/>
          </w:rPr>
          <w:delText xml:space="preserve">stays </w:delText>
        </w:r>
      </w:del>
      <w:ins w:id="386" w:author="Miranda, Brian R -FS" w:date="2020-09-01T09:22:00Z">
        <w:r w:rsidR="00985C81">
          <w:rPr>
            <w:rFonts w:ascii="Times New Roman" w:hAnsi="Times New Roman" w:cs="Times New Roman"/>
            <w:sz w:val="24"/>
            <w:szCs w:val="24"/>
          </w:rPr>
          <w:t xml:space="preserve">returns </w:t>
        </w:r>
      </w:ins>
      <w:r>
        <w:rPr>
          <w:rFonts w:ascii="Times New Roman" w:hAnsi="Times New Roman" w:cs="Times New Roman"/>
          <w:sz w:val="24"/>
          <w:szCs w:val="24"/>
        </w:rPr>
        <w:t>above the lethal temperature.</w:t>
      </w:r>
    </w:p>
    <w:p w14:paraId="508F8E90" w14:textId="5CCCA0B8" w:rsidR="003225AE" w:rsidRDefault="003225AE" w:rsidP="003225AE">
      <w:pPr>
        <w:pStyle w:val="textbody"/>
        <w:ind w:left="630" w:right="76"/>
        <w:rPr>
          <w:rFonts w:ascii="Times New Roman" w:hAnsi="Times New Roman" w:cs="Times New Roman"/>
          <w:sz w:val="24"/>
          <w:szCs w:val="24"/>
        </w:rPr>
      </w:pPr>
      <w:r>
        <w:rPr>
          <w:rFonts w:ascii="Times New Roman" w:hAnsi="Times New Roman" w:cs="Times New Roman"/>
          <w:sz w:val="24"/>
          <w:szCs w:val="24"/>
        </w:rPr>
        <w:t>Partial or complete mortality of tree cohorts can occur on cells that are Diseased (D).  The rate of mortality is controlled by two species parameters of susceptibility, the first applying to the initial impact on a cohort, and the second controlling the impact of re</w:t>
      </w:r>
      <w:r w:rsidR="00A72B23">
        <w:rPr>
          <w:rFonts w:ascii="Times New Roman" w:hAnsi="Times New Roman" w:cs="Times New Roman"/>
          <w:sz w:val="24"/>
          <w:szCs w:val="24"/>
        </w:rPr>
        <w:t>-</w:t>
      </w:r>
      <w:r>
        <w:rPr>
          <w:rFonts w:ascii="Times New Roman" w:hAnsi="Times New Roman" w:cs="Times New Roman"/>
          <w:sz w:val="24"/>
          <w:szCs w:val="24"/>
        </w:rPr>
        <w:t>infection</w:t>
      </w:r>
      <w:r w:rsidR="002E46D7">
        <w:rPr>
          <w:rFonts w:ascii="Times New Roman" w:hAnsi="Times New Roman" w:cs="Times New Roman"/>
          <w:sz w:val="24"/>
          <w:szCs w:val="24"/>
        </w:rPr>
        <w:t>,</w:t>
      </w:r>
      <w:r>
        <w:rPr>
          <w:rFonts w:ascii="Times New Roman" w:hAnsi="Times New Roman" w:cs="Times New Roman"/>
          <w:sz w:val="24"/>
          <w:szCs w:val="24"/>
        </w:rPr>
        <w:t xml:space="preserve"> which can be lower for cohorts that survived the first infection</w:t>
      </w:r>
      <w:r w:rsidR="00A72B23">
        <w:rPr>
          <w:rFonts w:ascii="Times New Roman" w:hAnsi="Times New Roman" w:cs="Times New Roman"/>
          <w:sz w:val="24"/>
          <w:szCs w:val="24"/>
        </w:rPr>
        <w:t xml:space="preserve"> </w:t>
      </w:r>
      <w:r w:rsidR="00A72B23">
        <w:rPr>
          <w:rFonts w:ascii="Times New Roman" w:hAnsi="Times New Roman" w:cs="Times New Roman"/>
          <w:sz w:val="24"/>
          <w:szCs w:val="24"/>
        </w:rPr>
        <w:lastRenderedPageBreak/>
        <w:t>(selection pressure)</w:t>
      </w:r>
      <w:r>
        <w:rPr>
          <w:rFonts w:ascii="Times New Roman" w:hAnsi="Times New Roman" w:cs="Times New Roman"/>
          <w:sz w:val="24"/>
          <w:szCs w:val="24"/>
        </w:rPr>
        <w:t xml:space="preserve">.  These susceptibility indices are </w:t>
      </w:r>
      <w:del w:id="387" w:author="Miranda, Brian R -FS" w:date="2020-09-01T09:23:00Z">
        <w:r w:rsidDel="00985C81">
          <w:rPr>
            <w:rFonts w:ascii="Times New Roman" w:hAnsi="Times New Roman" w:cs="Times New Roman"/>
            <w:sz w:val="24"/>
            <w:szCs w:val="24"/>
          </w:rPr>
          <w:delText xml:space="preserve">implemented </w:delText>
        </w:r>
      </w:del>
      <w:ins w:id="388" w:author="Miranda, Brian R -FS" w:date="2020-09-01T09:23:00Z">
        <w:r w:rsidR="00985C81">
          <w:rPr>
            <w:rFonts w:ascii="Times New Roman" w:hAnsi="Times New Roman" w:cs="Times New Roman"/>
            <w:sz w:val="24"/>
            <w:szCs w:val="24"/>
          </w:rPr>
          <w:t xml:space="preserve">applied </w:t>
        </w:r>
      </w:ins>
      <w:r>
        <w:rPr>
          <w:rFonts w:ascii="Times New Roman" w:hAnsi="Times New Roman" w:cs="Times New Roman"/>
          <w:sz w:val="24"/>
          <w:szCs w:val="24"/>
        </w:rPr>
        <w:t xml:space="preserve">as </w:t>
      </w:r>
      <w:r w:rsidR="002E46D7">
        <w:rPr>
          <w:rFonts w:ascii="Times New Roman" w:hAnsi="Times New Roman" w:cs="Times New Roman"/>
          <w:sz w:val="24"/>
          <w:szCs w:val="24"/>
        </w:rPr>
        <w:t>proportions</w:t>
      </w:r>
      <w:r>
        <w:rPr>
          <w:rFonts w:ascii="Times New Roman" w:hAnsi="Times New Roman" w:cs="Times New Roman"/>
          <w:sz w:val="24"/>
          <w:szCs w:val="24"/>
        </w:rPr>
        <w:t xml:space="preserve"> of </w:t>
      </w:r>
      <w:r w:rsidR="002E46D7">
        <w:rPr>
          <w:rFonts w:ascii="Times New Roman" w:hAnsi="Times New Roman" w:cs="Times New Roman"/>
          <w:sz w:val="24"/>
          <w:szCs w:val="24"/>
        </w:rPr>
        <w:t>the cohort biomass to be removed when the site is Diseased.</w:t>
      </w:r>
    </w:p>
    <w:p w14:paraId="2E5D19F5" w14:textId="77777777" w:rsidR="002E46D7" w:rsidRDefault="00D95C3F" w:rsidP="002E46D7">
      <w:pPr>
        <w:pStyle w:val="Heading3"/>
        <w:ind w:left="720" w:hanging="720"/>
      </w:pPr>
      <w:bookmarkStart w:id="389" w:name="_Ref40449232"/>
      <w:bookmarkStart w:id="390" w:name="_Toc50456238"/>
      <w:r>
        <w:t>Pathogen Presence</w:t>
      </w:r>
      <w:bookmarkEnd w:id="389"/>
      <w:bookmarkEnd w:id="390"/>
    </w:p>
    <w:p w14:paraId="44B99835" w14:textId="313EAD34" w:rsidR="00D95C3F" w:rsidRPr="00553ABE" w:rsidRDefault="003C205A" w:rsidP="00D95C3F">
      <w:pPr>
        <w:pStyle w:val="textbody"/>
        <w:ind w:left="630" w:right="76"/>
        <w:rPr>
          <w:rFonts w:ascii="Times New Roman" w:hAnsi="Times New Roman" w:cs="Times New Roman"/>
          <w:sz w:val="24"/>
          <w:szCs w:val="24"/>
        </w:rPr>
      </w:pPr>
      <w:r>
        <w:rPr>
          <w:rFonts w:ascii="Times New Roman" w:hAnsi="Times New Roman" w:cs="Times New Roman"/>
          <w:sz w:val="24"/>
          <w:szCs w:val="24"/>
        </w:rPr>
        <w:t xml:space="preserve">The model assumes no limitation on </w:t>
      </w:r>
      <w:r w:rsidR="00EA1D9B">
        <w:rPr>
          <w:rFonts w:ascii="Times New Roman" w:hAnsi="Times New Roman" w:cs="Times New Roman"/>
          <w:sz w:val="24"/>
          <w:szCs w:val="24"/>
        </w:rPr>
        <w:t xml:space="preserve">the dispersal of the pathogen, </w:t>
      </w:r>
      <w:r>
        <w:rPr>
          <w:rFonts w:ascii="Times New Roman" w:hAnsi="Times New Roman" w:cs="Times New Roman"/>
          <w:sz w:val="24"/>
          <w:szCs w:val="24"/>
        </w:rPr>
        <w:t xml:space="preserve">that it can equally reach all cells in the landscape. </w:t>
      </w:r>
      <w:r w:rsidR="00D95C3F" w:rsidRPr="00553ABE">
        <w:rPr>
          <w:rFonts w:ascii="Times New Roman" w:hAnsi="Times New Roman" w:cs="Times New Roman"/>
          <w:sz w:val="24"/>
          <w:szCs w:val="24"/>
        </w:rPr>
        <w:t>Presence of the pathogen on a cell is</w:t>
      </w:r>
      <w:r>
        <w:rPr>
          <w:rFonts w:ascii="Times New Roman" w:hAnsi="Times New Roman" w:cs="Times New Roman"/>
          <w:sz w:val="24"/>
          <w:szCs w:val="24"/>
        </w:rPr>
        <w:t xml:space="preserve"> therefore only</w:t>
      </w:r>
      <w:r w:rsidR="00D95C3F" w:rsidRPr="00553ABE">
        <w:rPr>
          <w:rFonts w:ascii="Times New Roman" w:hAnsi="Times New Roman" w:cs="Times New Roman"/>
          <w:sz w:val="24"/>
          <w:szCs w:val="24"/>
        </w:rPr>
        <w:t xml:space="preserve"> controlled by</w:t>
      </w:r>
      <w:r>
        <w:rPr>
          <w:rFonts w:ascii="Times New Roman" w:hAnsi="Times New Roman" w:cs="Times New Roman"/>
          <w:sz w:val="24"/>
          <w:szCs w:val="24"/>
        </w:rPr>
        <w:t xml:space="preserve"> its ability to survive on that cell.  Survival of the pathogen is determined by</w:t>
      </w:r>
      <w:r w:rsidR="00D95C3F" w:rsidRPr="00553ABE">
        <w:rPr>
          <w:rFonts w:ascii="Times New Roman" w:hAnsi="Times New Roman" w:cs="Times New Roman"/>
          <w:sz w:val="24"/>
          <w:szCs w:val="24"/>
        </w:rPr>
        <w:t xml:space="preserve"> the </w:t>
      </w:r>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 xml:space="preserve"> minimum </w:t>
      </w:r>
      <w:ins w:id="391" w:author="Miranda, Brian R -FS" w:date="2020-09-01T09:23: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compared to the input lethal temperature (</w:t>
      </w:r>
      <w:proofErr w:type="spellStart"/>
      <w:r w:rsidR="00D95C3F" w:rsidRPr="00553ABE">
        <w:rPr>
          <w:rFonts w:ascii="Times New Roman" w:hAnsi="Times New Roman" w:cs="Times New Roman"/>
          <w:sz w:val="24"/>
          <w:szCs w:val="24"/>
        </w:rPr>
        <w:t>LethalTemp</w:t>
      </w:r>
      <w:proofErr w:type="spellEnd"/>
      <w:r w:rsidR="00D95C3F" w:rsidRPr="00553ABE">
        <w:rPr>
          <w:rFonts w:ascii="Times New Roman" w:hAnsi="Times New Roman" w:cs="Times New Roman"/>
          <w:sz w:val="24"/>
          <w:szCs w:val="24"/>
        </w:rPr>
        <w:t>) for the pathogen.</w:t>
      </w:r>
      <w:r w:rsidR="00357E25">
        <w:rPr>
          <w:rFonts w:ascii="Times New Roman" w:hAnsi="Times New Roman" w:cs="Times New Roman"/>
          <w:sz w:val="24"/>
          <w:szCs w:val="24"/>
        </w:rPr>
        <w:t xml:space="preserve">  </w:t>
      </w:r>
      <w:r>
        <w:rPr>
          <w:rFonts w:ascii="Times New Roman" w:hAnsi="Times New Roman" w:cs="Times New Roman"/>
          <w:sz w:val="24"/>
          <w:szCs w:val="24"/>
        </w:rPr>
        <w:t>Minimum temperatures that remain above 0</w:t>
      </w:r>
      <w:r w:rsidR="00EA1D9B">
        <w:rPr>
          <w:rFonts w:ascii="Calibri" w:hAnsi="Calibri" w:cs="Calibri"/>
          <w:sz w:val="24"/>
          <w:szCs w:val="24"/>
        </w:rPr>
        <w:t>°</w:t>
      </w:r>
      <w:r>
        <w:rPr>
          <w:rFonts w:ascii="Times New Roman" w:hAnsi="Times New Roman" w:cs="Times New Roman"/>
          <w:sz w:val="24"/>
          <w:szCs w:val="24"/>
        </w:rPr>
        <w:t>C are assumed to be optimal for pathogen presence.</w:t>
      </w:r>
      <w:r w:rsidR="00E21DFD" w:rsidRPr="00553ABE">
        <w:rPr>
          <w:rFonts w:ascii="Times New Roman" w:hAnsi="Times New Roman" w:cs="Times New Roman"/>
          <w:sz w:val="24"/>
          <w:szCs w:val="24"/>
        </w:rPr>
        <w:t xml:space="preserve">  </w:t>
      </w:r>
      <w:r>
        <w:rPr>
          <w:rFonts w:ascii="Times New Roman" w:hAnsi="Times New Roman" w:cs="Times New Roman"/>
          <w:sz w:val="24"/>
          <w:szCs w:val="24"/>
        </w:rPr>
        <w:t>The p</w:t>
      </w:r>
      <w:r w:rsidR="00E21DFD" w:rsidRPr="00553ABE">
        <w:rPr>
          <w:rFonts w:ascii="Times New Roman" w:hAnsi="Times New Roman" w:cs="Times New Roman"/>
          <w:sz w:val="24"/>
          <w:szCs w:val="24"/>
        </w:rPr>
        <w:t>resence</w:t>
      </w:r>
      <w:r>
        <w:rPr>
          <w:rFonts w:ascii="Times New Roman" w:hAnsi="Times New Roman" w:cs="Times New Roman"/>
          <w:sz w:val="24"/>
          <w:szCs w:val="24"/>
        </w:rPr>
        <w:t xml:space="preserve"> status on a cell</w:t>
      </w:r>
      <w:r w:rsidR="00E21DFD" w:rsidRPr="00553ABE">
        <w:rPr>
          <w:rFonts w:ascii="Times New Roman" w:hAnsi="Times New Roman" w:cs="Times New Roman"/>
          <w:sz w:val="24"/>
          <w:szCs w:val="24"/>
        </w:rPr>
        <w:t xml:space="preserve"> is a binary value, which is </w:t>
      </w:r>
      <w:r w:rsidR="00EA1D9B">
        <w:rPr>
          <w:rFonts w:ascii="Times New Roman" w:hAnsi="Times New Roman" w:cs="Times New Roman"/>
          <w:sz w:val="24"/>
          <w:szCs w:val="24"/>
        </w:rPr>
        <w:t xml:space="preserve">probabilistically determined to be </w:t>
      </w:r>
      <w:r w:rsidR="00E21DFD" w:rsidRPr="00553ABE">
        <w:rPr>
          <w:rFonts w:ascii="Times New Roman" w:hAnsi="Times New Roman" w:cs="Times New Roman"/>
          <w:sz w:val="24"/>
          <w:szCs w:val="24"/>
        </w:rPr>
        <w:t xml:space="preserve">‘present’ if a uniform random number is greater than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 xml:space="preserve">, or ‘absent’ if &lt;= </w:t>
      </w:r>
      <w:r w:rsidR="00DF1B70">
        <w:rPr>
          <w:rFonts w:ascii="Times New Roman" w:hAnsi="Times New Roman" w:cs="Times New Roman"/>
          <w:sz w:val="24"/>
          <w:szCs w:val="24"/>
        </w:rPr>
        <w:t>p(P</w:t>
      </w:r>
      <w:r w:rsidR="00EA1D9B">
        <w:rPr>
          <w:rFonts w:ascii="Times New Roman" w:hAnsi="Times New Roman" w:cs="Times New Roman"/>
          <w:sz w:val="24"/>
          <w:szCs w:val="24"/>
        </w:rPr>
        <w:t>resence)</w:t>
      </w:r>
      <w:r w:rsidR="00E21DFD" w:rsidRPr="00553ABE">
        <w:rPr>
          <w:rFonts w:ascii="Times New Roman" w:hAnsi="Times New Roman" w:cs="Times New Roman"/>
          <w:sz w:val="24"/>
          <w:szCs w:val="24"/>
        </w:rPr>
        <w:t>.</w:t>
      </w:r>
    </w:p>
    <w:p w14:paraId="1F10F8AE" w14:textId="738313E9" w:rsidR="00D95C3F" w:rsidRPr="00553ABE" w:rsidRDefault="00EA1D9B" w:rsidP="00D95C3F">
      <w:pPr>
        <w:ind w:firstLine="630"/>
        <w:rPr>
          <w:rFonts w:ascii="Times New Roman" w:hAnsi="Times New Roman" w:cs="Times New Roman"/>
          <w:sz w:val="24"/>
          <w:szCs w:val="24"/>
        </w:rPr>
      </w:pPr>
      <m:oMathPara>
        <m:oMath>
          <m:r>
            <w:rPr>
              <w:rFonts w:ascii="Cambria Math" w:hAnsi="Cambria Math" w:cs="Times New Roman"/>
              <w:sz w:val="24"/>
              <w:szCs w:val="24"/>
            </w:rPr>
            <m:t>p(Presence)=</m:t>
          </m:r>
          <m:f>
            <m:fPr>
              <m:ctrlPr>
                <w:rPr>
                  <w:rFonts w:ascii="Cambria Math" w:hAnsi="Cambria Math" w:cs="Times New Roman"/>
                  <w:i/>
                  <w:sz w:val="24"/>
                  <w:szCs w:val="24"/>
                </w:rPr>
              </m:ctrlPr>
            </m:fPr>
            <m:num>
              <m:r>
                <w:rPr>
                  <w:rFonts w:ascii="Cambria Math" w:hAnsi="Cambria Math" w:cs="Times New Roman"/>
                  <w:sz w:val="24"/>
                  <w:szCs w:val="24"/>
                </w:rPr>
                <m:t>(ExtremeTmin-LethalTemp)</m:t>
              </m:r>
            </m:num>
            <m:den>
              <m:r>
                <w:rPr>
                  <w:rFonts w:ascii="Cambria Math" w:hAnsi="Cambria Math" w:cs="Times New Roman"/>
                  <w:sz w:val="24"/>
                  <w:szCs w:val="24"/>
                </w:rPr>
                <m:t>ABS(LethalTemp)</m:t>
              </m:r>
            </m:den>
          </m:f>
        </m:oMath>
      </m:oMathPara>
    </w:p>
    <w:p w14:paraId="6920F35D" w14:textId="4C876F1E" w:rsidR="00D95C3F" w:rsidRDefault="00E21DFD" w:rsidP="00E21DFD">
      <w:pPr>
        <w:ind w:left="630"/>
        <w:rPr>
          <w:rFonts w:ascii="Times New Roman" w:hAnsi="Times New Roman" w:cs="Times New Roman"/>
          <w:sz w:val="24"/>
          <w:szCs w:val="24"/>
        </w:rPr>
      </w:pPr>
      <w:proofErr w:type="gramStart"/>
      <w:r w:rsidRPr="00553ABE">
        <w:rPr>
          <w:rFonts w:ascii="Times New Roman" w:hAnsi="Times New Roman" w:cs="Times New Roman"/>
          <w:sz w:val="24"/>
          <w:szCs w:val="24"/>
        </w:rPr>
        <w:t>where</w:t>
      </w:r>
      <w:proofErr w:type="gramEnd"/>
      <w:r w:rsidRPr="00553ABE">
        <w:rPr>
          <w:rFonts w:ascii="Times New Roman" w:hAnsi="Times New Roman" w:cs="Times New Roman"/>
          <w:sz w:val="24"/>
          <w:szCs w:val="24"/>
        </w:rPr>
        <w:t xml:space="preserve"> </w:t>
      </w:r>
      <w:proofErr w:type="spellStart"/>
      <w:r w:rsidR="00357E25">
        <w:rPr>
          <w:rFonts w:ascii="Times New Roman" w:hAnsi="Times New Roman" w:cs="Times New Roman"/>
          <w:sz w:val="24"/>
          <w:szCs w:val="24"/>
        </w:rPr>
        <w:t>Extreme</w:t>
      </w:r>
      <w:r w:rsidR="00D95C3F" w:rsidRPr="00553ABE">
        <w:rPr>
          <w:rFonts w:ascii="Times New Roman" w:hAnsi="Times New Roman" w:cs="Times New Roman"/>
          <w:sz w:val="24"/>
          <w:szCs w:val="24"/>
        </w:rPr>
        <w:t>Tmin</w:t>
      </w:r>
      <w:proofErr w:type="spellEnd"/>
      <w:r w:rsidR="00D95C3F" w:rsidRPr="00553ABE">
        <w:rPr>
          <w:rFonts w:ascii="Times New Roman" w:hAnsi="Times New Roman" w:cs="Times New Roman"/>
          <w:sz w:val="24"/>
          <w:szCs w:val="24"/>
        </w:rPr>
        <w:t xml:space="preserve"> is the </w:t>
      </w:r>
      <w:r w:rsidR="00357E25">
        <w:rPr>
          <w:rFonts w:ascii="Times New Roman" w:hAnsi="Times New Roman" w:cs="Times New Roman"/>
          <w:sz w:val="24"/>
          <w:szCs w:val="24"/>
        </w:rPr>
        <w:t xml:space="preserve">extreme </w:t>
      </w:r>
      <w:r w:rsidR="00D95C3F" w:rsidRPr="00553ABE">
        <w:rPr>
          <w:rFonts w:ascii="Times New Roman" w:hAnsi="Times New Roman" w:cs="Times New Roman"/>
          <w:sz w:val="24"/>
          <w:szCs w:val="24"/>
        </w:rPr>
        <w:t xml:space="preserve">minimum monthly </w:t>
      </w:r>
      <w:ins w:id="392" w:author="Miranda, Brian R -FS" w:date="2020-09-01T09:24:00Z">
        <w:r w:rsidR="00985C81">
          <w:rPr>
            <w:rFonts w:ascii="Times New Roman" w:hAnsi="Times New Roman" w:cs="Times New Roman"/>
            <w:sz w:val="24"/>
            <w:szCs w:val="24"/>
          </w:rPr>
          <w:t xml:space="preserve">air </w:t>
        </w:r>
      </w:ins>
      <w:r w:rsidR="00D95C3F" w:rsidRPr="00553ABE">
        <w:rPr>
          <w:rFonts w:ascii="Times New Roman" w:hAnsi="Times New Roman" w:cs="Times New Roman"/>
          <w:sz w:val="24"/>
          <w:szCs w:val="24"/>
        </w:rPr>
        <w:t>temperature across years in the timestep</w:t>
      </w:r>
      <w:r w:rsidRPr="00553ABE">
        <w:rPr>
          <w:rFonts w:ascii="Times New Roman" w:hAnsi="Times New Roman" w:cs="Times New Roman"/>
          <w:sz w:val="24"/>
          <w:szCs w:val="24"/>
        </w:rPr>
        <w:t xml:space="preserve">, and </w:t>
      </w:r>
      <w:r w:rsidR="00EA1D9B">
        <w:rPr>
          <w:rFonts w:ascii="Times New Roman" w:hAnsi="Times New Roman" w:cs="Times New Roman"/>
          <w:sz w:val="24"/>
          <w:szCs w:val="24"/>
        </w:rPr>
        <w:t>p</w:t>
      </w:r>
      <w:r w:rsidR="00DF1B70">
        <w:rPr>
          <w:rFonts w:ascii="Times New Roman" w:hAnsi="Times New Roman" w:cs="Times New Roman"/>
          <w:sz w:val="24"/>
          <w:szCs w:val="24"/>
        </w:rPr>
        <w:t>(P</w:t>
      </w:r>
      <w:r w:rsidR="00EA1D9B">
        <w:rPr>
          <w:rFonts w:ascii="Times New Roman" w:hAnsi="Times New Roman" w:cs="Times New Roman"/>
          <w:sz w:val="24"/>
          <w:szCs w:val="24"/>
        </w:rPr>
        <w:t>resence)</w:t>
      </w:r>
      <w:r w:rsidRPr="00553ABE">
        <w:rPr>
          <w:rFonts w:ascii="Times New Roman" w:hAnsi="Times New Roman" w:cs="Times New Roman"/>
          <w:sz w:val="24"/>
          <w:szCs w:val="24"/>
        </w:rPr>
        <w:t xml:space="preserve"> is constrained to be between 0 and 1.</w:t>
      </w:r>
      <w:r w:rsidR="00357E25">
        <w:rPr>
          <w:rFonts w:ascii="Times New Roman" w:hAnsi="Times New Roman" w:cs="Times New Roman"/>
          <w:sz w:val="24"/>
          <w:szCs w:val="24"/>
        </w:rPr>
        <w:t xml:space="preserve">  Extreme minimum temperature must be provided by the succession extension, with this capability currently enabled in </w:t>
      </w:r>
      <w:proofErr w:type="spellStart"/>
      <w:r w:rsidR="00357E25">
        <w:rPr>
          <w:rFonts w:ascii="Times New Roman" w:hAnsi="Times New Roman" w:cs="Times New Roman"/>
          <w:sz w:val="24"/>
          <w:szCs w:val="24"/>
        </w:rPr>
        <w:t>PnET</w:t>
      </w:r>
      <w:proofErr w:type="spellEnd"/>
      <w:r w:rsidR="00357E25">
        <w:rPr>
          <w:rFonts w:ascii="Times New Roman" w:hAnsi="Times New Roman" w:cs="Times New Roman"/>
          <w:sz w:val="24"/>
          <w:szCs w:val="24"/>
        </w:rPr>
        <w:t>-Succession.  The minimum extreme temperature is estimated within the succession extension as the monthly average temperature minus three times the winter standard deviation.</w:t>
      </w:r>
    </w:p>
    <w:p w14:paraId="302533EB" w14:textId="77777777" w:rsidR="003C205A" w:rsidRDefault="00553ABE" w:rsidP="00A57719">
      <w:pPr>
        <w:keepNext/>
        <w:ind w:left="1440"/>
      </w:pPr>
      <w:r>
        <w:rPr>
          <w:noProof/>
        </w:rPr>
        <w:drawing>
          <wp:inline distT="0" distB="0" distL="0" distR="0" wp14:anchorId="619733CB" wp14:editId="6A320F7C">
            <wp:extent cx="4572000" cy="2286000"/>
            <wp:effectExtent l="0" t="0" r="0" b="0"/>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E457EE3" w14:textId="77777777" w:rsidR="00553ABE" w:rsidRDefault="003C205A" w:rsidP="003C205A">
      <w:pPr>
        <w:pStyle w:val="Caption"/>
        <w:ind w:left="720"/>
        <w:rPr>
          <w:rFonts w:ascii="Times New Roman" w:hAnsi="Times New Roman" w:cs="Times New Roman"/>
          <w:sz w:val="24"/>
          <w:szCs w:val="24"/>
        </w:rPr>
      </w:pPr>
      <w:r>
        <w:t xml:space="preserve">Figure </w:t>
      </w:r>
      <w:r w:rsidR="002D3785">
        <w:rPr>
          <w:noProof/>
        </w:rPr>
        <w:fldChar w:fldCharType="begin"/>
      </w:r>
      <w:r w:rsidR="002D3785">
        <w:rPr>
          <w:noProof/>
        </w:rPr>
        <w:instrText xml:space="preserve"> SEQ Figure \* ARABIC </w:instrText>
      </w:r>
      <w:r w:rsidR="002D3785">
        <w:rPr>
          <w:noProof/>
        </w:rPr>
        <w:fldChar w:fldCharType="separate"/>
      </w:r>
      <w:r w:rsidR="00D8587A">
        <w:rPr>
          <w:noProof/>
        </w:rPr>
        <w:t>1</w:t>
      </w:r>
      <w:r w:rsidR="002D3785">
        <w:rPr>
          <w:noProof/>
        </w:rPr>
        <w:fldChar w:fldCharType="end"/>
      </w:r>
      <w:r w:rsidR="00DF1B70">
        <w:t xml:space="preserve">.  Example </w:t>
      </w:r>
      <w:proofErr w:type="gramStart"/>
      <w:r w:rsidR="00DF1B70">
        <w:t>p(</w:t>
      </w:r>
      <w:proofErr w:type="gramEnd"/>
      <w:r w:rsidR="00DF1B70">
        <w:t>Presence)</w:t>
      </w:r>
      <w:r>
        <w:t xml:space="preserve"> curve given a </w:t>
      </w:r>
      <w:proofErr w:type="spellStart"/>
      <w:r>
        <w:t>LethalTemp</w:t>
      </w:r>
      <w:proofErr w:type="spellEnd"/>
      <w:r>
        <w:t xml:space="preserve"> of -24</w:t>
      </w:r>
      <w:r w:rsidR="00DF1B70">
        <w:rPr>
          <w:rFonts w:cstheme="minorHAnsi"/>
        </w:rPr>
        <w:t>°</w:t>
      </w:r>
      <w:r>
        <w:t>C.</w:t>
      </w:r>
    </w:p>
    <w:p w14:paraId="6B218D00" w14:textId="77777777" w:rsidR="003C205A" w:rsidRDefault="00665EE1" w:rsidP="003C205A">
      <w:pPr>
        <w:pStyle w:val="Heading2"/>
      </w:pPr>
      <w:bookmarkStart w:id="393" w:name="_Toc50456239"/>
      <w:bookmarkStart w:id="394" w:name="_Toc102232956"/>
      <w:r>
        <w:lastRenderedPageBreak/>
        <w:t xml:space="preserve">Cell Transitions between </w:t>
      </w:r>
      <w:r w:rsidR="003C205A">
        <w:t>Infection States</w:t>
      </w:r>
      <w:bookmarkEnd w:id="393"/>
    </w:p>
    <w:p w14:paraId="012B1E3B" w14:textId="1D1A56F4" w:rsidR="003C205A" w:rsidRPr="00A72B23" w:rsidRDefault="003C205A" w:rsidP="003C205A">
      <w:pPr>
        <w:ind w:left="720"/>
        <w:rPr>
          <w:rFonts w:ascii="Times New Roman" w:hAnsi="Times New Roman" w:cs="Times New Roman"/>
          <w:sz w:val="24"/>
          <w:szCs w:val="24"/>
        </w:rPr>
      </w:pPr>
      <w:r w:rsidRPr="00A72B23">
        <w:rPr>
          <w:rFonts w:ascii="Times New Roman" w:hAnsi="Times New Roman" w:cs="Times New Roman"/>
          <w:sz w:val="24"/>
          <w:szCs w:val="24"/>
        </w:rPr>
        <w:t>The probability of each transition between infection states</w:t>
      </w:r>
      <w:r w:rsidR="006E1962" w:rsidRPr="00A72B23">
        <w:rPr>
          <w:rFonts w:ascii="Times New Roman" w:hAnsi="Times New Roman" w:cs="Times New Roman"/>
          <w:sz w:val="24"/>
          <w:szCs w:val="24"/>
        </w:rPr>
        <w:t xml:space="preserve"> is a combination of presence (see </w:t>
      </w:r>
      <w:r w:rsidR="006E1962" w:rsidRPr="00A72B23">
        <w:rPr>
          <w:rFonts w:ascii="Times New Roman" w:hAnsi="Times New Roman" w:cs="Times New Roman"/>
          <w:sz w:val="24"/>
          <w:szCs w:val="24"/>
        </w:rPr>
        <w:fldChar w:fldCharType="begin"/>
      </w:r>
      <w:r w:rsidR="006E1962" w:rsidRPr="00A72B23">
        <w:rPr>
          <w:rFonts w:ascii="Times New Roman" w:hAnsi="Times New Roman" w:cs="Times New Roman"/>
          <w:sz w:val="24"/>
          <w:szCs w:val="24"/>
        </w:rPr>
        <w:instrText xml:space="preserve"> REF _Ref40449232 \r \h </w:instrText>
      </w:r>
      <w:r w:rsidR="00A72B23" w:rsidRPr="00A72B23">
        <w:rPr>
          <w:rFonts w:ascii="Times New Roman" w:hAnsi="Times New Roman" w:cs="Times New Roman"/>
          <w:sz w:val="24"/>
          <w:szCs w:val="24"/>
        </w:rPr>
        <w:instrText xml:space="preserve"> \* MERGEFORMAT </w:instrText>
      </w:r>
      <w:r w:rsidR="006E1962" w:rsidRPr="00A72B23">
        <w:rPr>
          <w:rFonts w:ascii="Times New Roman" w:hAnsi="Times New Roman" w:cs="Times New Roman"/>
          <w:sz w:val="24"/>
          <w:szCs w:val="24"/>
        </w:rPr>
      </w:r>
      <w:r w:rsidR="006E1962" w:rsidRPr="00A72B23">
        <w:rPr>
          <w:rFonts w:ascii="Times New Roman" w:hAnsi="Times New Roman" w:cs="Times New Roman"/>
          <w:sz w:val="24"/>
          <w:szCs w:val="24"/>
        </w:rPr>
        <w:fldChar w:fldCharType="separate"/>
      </w:r>
      <w:r w:rsidR="006E1962" w:rsidRPr="00A72B23">
        <w:rPr>
          <w:rFonts w:ascii="Times New Roman" w:hAnsi="Times New Roman" w:cs="Times New Roman"/>
          <w:sz w:val="24"/>
          <w:szCs w:val="24"/>
        </w:rPr>
        <w:t>1.1.1</w:t>
      </w:r>
      <w:r w:rsidR="006E1962" w:rsidRPr="00A72B23">
        <w:rPr>
          <w:rFonts w:ascii="Times New Roman" w:hAnsi="Times New Roman" w:cs="Times New Roman"/>
          <w:sz w:val="24"/>
          <w:szCs w:val="24"/>
        </w:rPr>
        <w:fldChar w:fldCharType="end"/>
      </w:r>
      <w:r w:rsidRPr="00A72B23">
        <w:rPr>
          <w:rFonts w:ascii="Times New Roman" w:hAnsi="Times New Roman" w:cs="Times New Roman"/>
          <w:sz w:val="24"/>
          <w:szCs w:val="24"/>
        </w:rPr>
        <w:t>) and environment</w:t>
      </w:r>
      <w:r w:rsidR="006E1962" w:rsidRPr="00A72B23">
        <w:rPr>
          <w:rFonts w:ascii="Times New Roman" w:hAnsi="Times New Roman" w:cs="Times New Roman"/>
          <w:sz w:val="24"/>
          <w:szCs w:val="24"/>
        </w:rPr>
        <w:t xml:space="preserve"> conducive to the transition.  The conducive environment is primarily </w:t>
      </w:r>
      <w:r w:rsidRPr="00A72B23">
        <w:rPr>
          <w:rFonts w:ascii="Times New Roman" w:hAnsi="Times New Roman" w:cs="Times New Roman"/>
          <w:sz w:val="24"/>
          <w:szCs w:val="24"/>
        </w:rPr>
        <w:t xml:space="preserve">controlled by soil </w:t>
      </w:r>
      <w:r w:rsidR="006E1962" w:rsidRPr="00A72B23">
        <w:rPr>
          <w:rFonts w:ascii="Times New Roman" w:hAnsi="Times New Roman" w:cs="Times New Roman"/>
          <w:sz w:val="24"/>
          <w:szCs w:val="24"/>
        </w:rPr>
        <w:t>moisture conditions, but varies for each type of state transition</w:t>
      </w:r>
      <w:ins w:id="395" w:author="Miranda, Brian R -FS" w:date="2020-08-25T16:27:00Z">
        <w:r w:rsidR="00E4698F">
          <w:rPr>
            <w:rFonts w:ascii="Times New Roman" w:hAnsi="Times New Roman" w:cs="Times New Roman"/>
            <w:sz w:val="24"/>
            <w:szCs w:val="24"/>
          </w:rPr>
          <w:t xml:space="preserve">, and can </w:t>
        </w:r>
      </w:ins>
      <w:ins w:id="396" w:author="Miranda, Brian R -FS" w:date="2020-08-25T16:28:00Z">
        <w:r w:rsidR="00E4698F">
          <w:rPr>
            <w:rFonts w:ascii="Times New Roman" w:hAnsi="Times New Roman" w:cs="Times New Roman"/>
            <w:sz w:val="24"/>
            <w:szCs w:val="24"/>
          </w:rPr>
          <w:t xml:space="preserve">also </w:t>
        </w:r>
      </w:ins>
      <w:ins w:id="397" w:author="Miranda, Brian R -FS" w:date="2020-08-25T16:27:00Z">
        <w:r w:rsidR="00E4698F">
          <w:rPr>
            <w:rFonts w:ascii="Times New Roman" w:hAnsi="Times New Roman" w:cs="Times New Roman"/>
            <w:sz w:val="24"/>
            <w:szCs w:val="24"/>
          </w:rPr>
          <w:t>be influenced by soil temperature</w:t>
        </w:r>
      </w:ins>
      <w:r w:rsidR="006E1962" w:rsidRPr="00A72B23">
        <w:rPr>
          <w:rFonts w:ascii="Times New Roman" w:hAnsi="Times New Roman" w:cs="Times New Roman"/>
          <w:sz w:val="24"/>
          <w:szCs w:val="24"/>
        </w:rPr>
        <w:t>.</w:t>
      </w:r>
    </w:p>
    <w:p w14:paraId="6E338031" w14:textId="4059E402" w:rsidR="006E1962" w:rsidRDefault="006E1962" w:rsidP="003C205A">
      <w:pPr>
        <w:ind w:left="720"/>
        <w:rPr>
          <w:ins w:id="398" w:author="Miranda, Brian R -FS" w:date="2020-08-31T15:50:00Z"/>
          <w:rFonts w:ascii="Times New Roman" w:hAnsi="Times New Roman" w:cs="Times New Roman"/>
          <w:sz w:val="24"/>
          <w:szCs w:val="24"/>
        </w:rPr>
      </w:pPr>
      <w:r w:rsidRPr="00A72B23">
        <w:rPr>
          <w:rFonts w:ascii="Times New Roman" w:hAnsi="Times New Roman" w:cs="Times New Roman"/>
          <w:sz w:val="24"/>
          <w:szCs w:val="24"/>
        </w:rPr>
        <w:t>The soil moisture impacts are determined by evaluating the current soil moisture condition</w:t>
      </w:r>
      <w:ins w:id="399" w:author="Miranda, Brian R -FS" w:date="2020-08-31T15:51:00Z">
        <w:r w:rsidR="00B00907">
          <w:rPr>
            <w:rFonts w:ascii="Times New Roman" w:hAnsi="Times New Roman" w:cs="Times New Roman"/>
            <w:sz w:val="24"/>
            <w:szCs w:val="24"/>
          </w:rPr>
          <w:t xml:space="preserve"> (averaged across months</w:t>
        </w:r>
      </w:ins>
      <w:ins w:id="400" w:author="Miranda, Brian R -FS" w:date="2020-09-01T09:36:00Z">
        <w:r w:rsidR="00A84C0C">
          <w:rPr>
            <w:rFonts w:ascii="Times New Roman" w:hAnsi="Times New Roman" w:cs="Times New Roman"/>
            <w:sz w:val="24"/>
            <w:szCs w:val="24"/>
          </w:rPr>
          <w:t xml:space="preserve"> with air temperature above 0</w:t>
        </w:r>
        <w:r w:rsidR="00A84C0C">
          <w:rPr>
            <w:rFonts w:ascii="Calibri" w:hAnsi="Calibri" w:cs="Calibri"/>
            <w:sz w:val="24"/>
            <w:szCs w:val="24"/>
          </w:rPr>
          <w:t>°</w:t>
        </w:r>
        <w:r w:rsidR="00A84C0C">
          <w:rPr>
            <w:rFonts w:ascii="Times New Roman" w:hAnsi="Times New Roman" w:cs="Times New Roman"/>
            <w:sz w:val="24"/>
            <w:szCs w:val="24"/>
          </w:rPr>
          <w:t>C</w:t>
        </w:r>
      </w:ins>
      <w:ins w:id="401" w:author="Miranda, Brian R -FS" w:date="2020-08-31T15:51:00Z">
        <w:r w:rsidR="00B00907">
          <w:rPr>
            <w:rFonts w:ascii="Times New Roman" w:hAnsi="Times New Roman" w:cs="Times New Roman"/>
            <w:sz w:val="24"/>
            <w:szCs w:val="24"/>
          </w:rPr>
          <w:t>)</w:t>
        </w:r>
      </w:ins>
      <w:r w:rsidRPr="00A72B23">
        <w:rPr>
          <w:rFonts w:ascii="Times New Roman" w:hAnsi="Times New Roman" w:cs="Times New Roman"/>
          <w:sz w:val="24"/>
          <w:szCs w:val="24"/>
        </w:rPr>
        <w:t xml:space="preserve"> relative to threshold values defined by the user.  The soil moisture condition is represented by soil water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w:t>
      </w:r>
      <w:ins w:id="402" w:author="Miranda, Brian R -FS" w:date="2020-09-01T09:41:00Z">
        <w:r w:rsidR="00A84C0C">
          <w:rPr>
            <w:rFonts w:ascii="Calibri" w:hAnsi="Calibri" w:cs="Calibri"/>
            <w:sz w:val="24"/>
            <w:szCs w:val="24"/>
          </w:rPr>
          <w:t>Ψ</w:t>
        </w:r>
        <w:r w:rsidR="00A84C0C">
          <w:rPr>
            <w:rFonts w:ascii="Times New Roman" w:hAnsi="Times New Roman" w:cs="Times New Roman"/>
            <w:sz w:val="24"/>
            <w:szCs w:val="24"/>
          </w:rPr>
          <w:t xml:space="preserve">, </w:t>
        </w:r>
      </w:ins>
      <w:r w:rsidRPr="00A72B23">
        <w:rPr>
          <w:rFonts w:ascii="Times New Roman" w:hAnsi="Times New Roman" w:cs="Times New Roman"/>
          <w:sz w:val="24"/>
          <w:szCs w:val="24"/>
        </w:rPr>
        <w:t>m).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equals 0 when soil is saturated and increases as water is reduced.  A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A72B23">
        <w:rPr>
          <w:rFonts w:ascii="Times New Roman" w:hAnsi="Times New Roman" w:cs="Times New Roman"/>
          <w:sz w:val="24"/>
          <w:szCs w:val="24"/>
        </w:rPr>
        <w:t>3</w:t>
      </w:r>
      <w:r w:rsidR="00D61CB7">
        <w:rPr>
          <w:rFonts w:ascii="Times New Roman" w:hAnsi="Times New Roman" w:cs="Times New Roman"/>
          <w:sz w:val="24"/>
          <w:szCs w:val="24"/>
        </w:rPr>
        <w:t>7m</w:t>
      </w:r>
      <w:r w:rsidRPr="00A72B23">
        <w:rPr>
          <w:rFonts w:ascii="Times New Roman" w:hAnsi="Times New Roman" w:cs="Times New Roman"/>
          <w:sz w:val="24"/>
          <w:szCs w:val="24"/>
        </w:rPr>
        <w:t xml:space="preserve"> equates to soil field capacity, and </w:t>
      </w:r>
      <w:r w:rsidR="00D61CB7" w:rsidRPr="00A72B23">
        <w:rPr>
          <w:rFonts w:ascii="Times New Roman" w:hAnsi="Times New Roman" w:cs="Times New Roman"/>
          <w:sz w:val="24"/>
          <w:szCs w:val="24"/>
        </w:rPr>
        <w:t>15</w:t>
      </w:r>
      <w:r w:rsidR="00D61CB7">
        <w:rPr>
          <w:rFonts w:ascii="Times New Roman" w:hAnsi="Times New Roman" w:cs="Times New Roman"/>
          <w:sz w:val="24"/>
          <w:szCs w:val="24"/>
        </w:rPr>
        <w:t>3m</w:t>
      </w:r>
      <w:r w:rsidR="00D61CB7" w:rsidRPr="00A72B23">
        <w:rPr>
          <w:rFonts w:ascii="Times New Roman" w:hAnsi="Times New Roman" w:cs="Times New Roman"/>
          <w:sz w:val="24"/>
          <w:szCs w:val="24"/>
        </w:rPr>
        <w:t xml:space="preserve"> </w:t>
      </w:r>
      <w:r w:rsidRPr="00A72B23">
        <w:rPr>
          <w:rFonts w:ascii="Times New Roman" w:hAnsi="Times New Roman" w:cs="Times New Roman"/>
          <w:sz w:val="24"/>
          <w:szCs w:val="24"/>
        </w:rPr>
        <w:t xml:space="preserve">equates to soil wilting point.  The user-defined parameters of </w:t>
      </w:r>
      <w:proofErr w:type="spellStart"/>
      <w:r w:rsidRPr="00A72B23">
        <w:rPr>
          <w:rFonts w:ascii="Times New Roman" w:hAnsi="Times New Roman" w:cs="Times New Roman"/>
          <w:sz w:val="24"/>
          <w:szCs w:val="24"/>
        </w:rPr>
        <w:t>phWet</w:t>
      </w:r>
      <w:proofErr w:type="spellEnd"/>
      <w:r w:rsidRPr="00A72B23">
        <w:rPr>
          <w:rFonts w:ascii="Times New Roman" w:hAnsi="Times New Roman" w:cs="Times New Roman"/>
          <w:sz w:val="24"/>
          <w:szCs w:val="24"/>
        </w:rPr>
        <w:t xml:space="preserve">, </w:t>
      </w:r>
      <w:proofErr w:type="spellStart"/>
      <w:r w:rsidRPr="00A72B23">
        <w:rPr>
          <w:rFonts w:ascii="Times New Roman" w:hAnsi="Times New Roman" w:cs="Times New Roman"/>
          <w:sz w:val="24"/>
          <w:szCs w:val="24"/>
        </w:rPr>
        <w:t>phDry</w:t>
      </w:r>
      <w:proofErr w:type="spellEnd"/>
      <w:r w:rsidRPr="00A72B23">
        <w:rPr>
          <w:rFonts w:ascii="Times New Roman" w:hAnsi="Times New Roman" w:cs="Times New Roman"/>
          <w:sz w:val="24"/>
          <w:szCs w:val="24"/>
        </w:rPr>
        <w:t xml:space="preserve"> and </w:t>
      </w:r>
      <w:proofErr w:type="spellStart"/>
      <w:r w:rsidRPr="00A72B23">
        <w:rPr>
          <w:rFonts w:ascii="Times New Roman" w:hAnsi="Times New Roman" w:cs="Times New Roman"/>
          <w:sz w:val="24"/>
          <w:szCs w:val="24"/>
        </w:rPr>
        <w:t>phMax</w:t>
      </w:r>
      <w:proofErr w:type="spellEnd"/>
      <w:r w:rsidRPr="00A72B23">
        <w:rPr>
          <w:rFonts w:ascii="Times New Roman" w:hAnsi="Times New Roman" w:cs="Times New Roman"/>
          <w:sz w:val="24"/>
          <w:szCs w:val="24"/>
        </w:rPr>
        <w:t xml:space="preserve"> represent the pressure</w:t>
      </w:r>
      <w:r w:rsidR="00263F66">
        <w:rPr>
          <w:rFonts w:ascii="Times New Roman" w:hAnsi="Times New Roman" w:cs="Times New Roman"/>
          <w:sz w:val="24"/>
          <w:szCs w:val="24"/>
        </w:rPr>
        <w:t xml:space="preserve"> </w:t>
      </w:r>
      <w:r w:rsidRPr="00A72B23">
        <w:rPr>
          <w:rFonts w:ascii="Times New Roman" w:hAnsi="Times New Roman" w:cs="Times New Roman"/>
          <w:sz w:val="24"/>
          <w:szCs w:val="24"/>
        </w:rPr>
        <w:t>head values (m) that define when the soils are considered ‘wet’, ‘dry’ and ‘extremely dry’, respectively</w:t>
      </w:r>
      <w:r w:rsidR="00A72B23" w:rsidRPr="00A72B23">
        <w:rPr>
          <w:rFonts w:ascii="Times New Roman" w:hAnsi="Times New Roman" w:cs="Times New Roman"/>
          <w:sz w:val="24"/>
          <w:szCs w:val="24"/>
        </w:rPr>
        <w:t>, in terms of conditions conducive to the pathogen</w:t>
      </w:r>
      <w:r w:rsidRPr="00A72B23">
        <w:rPr>
          <w:rFonts w:ascii="Times New Roman" w:hAnsi="Times New Roman" w:cs="Times New Roman"/>
          <w:sz w:val="24"/>
          <w:szCs w:val="24"/>
        </w:rPr>
        <w:t>.</w:t>
      </w:r>
    </w:p>
    <w:p w14:paraId="4D5B0047" w14:textId="7E4EB5AA" w:rsidR="00B00907" w:rsidRPr="00A72B23" w:rsidRDefault="00B00907" w:rsidP="003C205A">
      <w:pPr>
        <w:ind w:left="720"/>
        <w:rPr>
          <w:rFonts w:ascii="Times New Roman" w:hAnsi="Times New Roman" w:cs="Times New Roman"/>
          <w:sz w:val="24"/>
          <w:szCs w:val="24"/>
        </w:rPr>
      </w:pPr>
      <w:ins w:id="403" w:author="Miranda, Brian R -FS" w:date="2020-08-31T15:51:00Z">
        <w:r>
          <w:rPr>
            <w:rFonts w:ascii="Times New Roman" w:hAnsi="Times New Roman" w:cs="Times New Roman"/>
            <w:sz w:val="24"/>
            <w:szCs w:val="24"/>
          </w:rPr>
          <w:t xml:space="preserve">The soil temperature impacts are determined by evaluating the temperature at a user-defined soil depth, where </w:t>
        </w:r>
      </w:ins>
      <w:ins w:id="404" w:author="Miranda, Brian R -FS" w:date="2020-08-31T15:54:00Z">
        <w:r>
          <w:rPr>
            <w:rFonts w:ascii="Times New Roman" w:hAnsi="Times New Roman" w:cs="Times New Roman"/>
            <w:sz w:val="24"/>
            <w:szCs w:val="24"/>
          </w:rPr>
          <w:t xml:space="preserve">soil </w:t>
        </w:r>
      </w:ins>
      <w:ins w:id="405" w:author="Miranda, Brian R -FS" w:date="2020-08-31T15:51:00Z">
        <w:r>
          <w:rPr>
            <w:rFonts w:ascii="Times New Roman" w:hAnsi="Times New Roman" w:cs="Times New Roman"/>
            <w:sz w:val="24"/>
            <w:szCs w:val="24"/>
          </w:rPr>
          <w:t xml:space="preserve">temperature is a function of </w:t>
        </w:r>
      </w:ins>
      <w:ins w:id="406" w:author="Miranda, Brian R -FS" w:date="2020-08-31T15:54:00Z">
        <w:r>
          <w:rPr>
            <w:rFonts w:ascii="Times New Roman" w:hAnsi="Times New Roman" w:cs="Times New Roman"/>
            <w:sz w:val="24"/>
            <w:szCs w:val="24"/>
          </w:rPr>
          <w:t xml:space="preserve">air temperature, and soil thermal conductivity, as modeled within the </w:t>
        </w:r>
        <w:proofErr w:type="spellStart"/>
        <w:r>
          <w:rPr>
            <w:rFonts w:ascii="Times New Roman" w:hAnsi="Times New Roman" w:cs="Times New Roman"/>
            <w:sz w:val="24"/>
            <w:szCs w:val="24"/>
          </w:rPr>
          <w:t>PnET</w:t>
        </w:r>
        <w:proofErr w:type="spellEnd"/>
        <w:r>
          <w:rPr>
            <w:rFonts w:ascii="Times New Roman" w:hAnsi="Times New Roman" w:cs="Times New Roman"/>
            <w:sz w:val="24"/>
            <w:szCs w:val="24"/>
          </w:rPr>
          <w:t xml:space="preserve">-Succession extension.  </w:t>
        </w:r>
      </w:ins>
      <w:ins w:id="407" w:author="Miranda, Brian R -FS" w:date="2020-09-01T09:26:00Z">
        <w:r w:rsidR="00985C81">
          <w:rPr>
            <w:rFonts w:ascii="Times New Roman" w:hAnsi="Times New Roman" w:cs="Times New Roman"/>
            <w:sz w:val="24"/>
            <w:szCs w:val="24"/>
          </w:rPr>
          <w:t xml:space="preserve">The soil temperature impact on the pathogen uses </w:t>
        </w:r>
      </w:ins>
      <w:ins w:id="408" w:author="Miranda, Brian R -FS" w:date="2020-09-01T09:28:00Z">
        <w:r w:rsidR="00985C81">
          <w:rPr>
            <w:rFonts w:ascii="Times New Roman" w:hAnsi="Times New Roman" w:cs="Times New Roman"/>
            <w:sz w:val="24"/>
            <w:szCs w:val="24"/>
          </w:rPr>
          <w:t>the</w:t>
        </w:r>
      </w:ins>
      <w:ins w:id="409" w:author="Miranda, Brian R -FS" w:date="2020-09-01T09:26:00Z">
        <w:r w:rsidR="00985C81">
          <w:rPr>
            <w:rFonts w:ascii="Times New Roman" w:hAnsi="Times New Roman" w:cs="Times New Roman"/>
            <w:sz w:val="24"/>
            <w:szCs w:val="24"/>
          </w:rPr>
          <w:t xml:space="preserve"> </w:t>
        </w:r>
      </w:ins>
      <w:ins w:id="410" w:author="Miranda, Brian R -FS" w:date="2020-09-01T09:28:00Z">
        <w:r w:rsidR="00985C81">
          <w:rPr>
            <w:rFonts w:ascii="Times New Roman" w:hAnsi="Times New Roman" w:cs="Times New Roman"/>
            <w:sz w:val="24"/>
            <w:szCs w:val="24"/>
          </w:rPr>
          <w:t>monthly soil temperature at the defined depth across all months within the timestep</w:t>
        </w:r>
      </w:ins>
      <w:ins w:id="411" w:author="Miranda, Brian R -FS" w:date="2020-09-01T09:34:00Z">
        <w:r w:rsidR="00A84C0C">
          <w:rPr>
            <w:rFonts w:ascii="Times New Roman" w:hAnsi="Times New Roman" w:cs="Times New Roman"/>
            <w:sz w:val="24"/>
            <w:szCs w:val="24"/>
          </w:rPr>
          <w:t xml:space="preserve"> that have average air temperatures above 0</w:t>
        </w:r>
      </w:ins>
      <w:ins w:id="412" w:author="Miranda, Brian R -FS" w:date="2020-09-01T09:35:00Z">
        <w:r w:rsidR="00A84C0C">
          <w:rPr>
            <w:rFonts w:ascii="Calibri" w:hAnsi="Calibri" w:cs="Calibri"/>
            <w:sz w:val="24"/>
            <w:szCs w:val="24"/>
          </w:rPr>
          <w:t>°</w:t>
        </w:r>
      </w:ins>
      <w:ins w:id="413" w:author="Miranda, Brian R -FS" w:date="2020-09-01T09:34:00Z">
        <w:r w:rsidR="00A84C0C">
          <w:rPr>
            <w:rFonts w:ascii="Times New Roman" w:hAnsi="Times New Roman" w:cs="Times New Roman"/>
            <w:sz w:val="24"/>
            <w:szCs w:val="24"/>
          </w:rPr>
          <w:t xml:space="preserve">C.  </w:t>
        </w:r>
      </w:ins>
    </w:p>
    <w:p w14:paraId="48C9D1EF" w14:textId="77777777" w:rsidR="003C205A" w:rsidRDefault="003C205A" w:rsidP="003C205A">
      <w:pPr>
        <w:pStyle w:val="Heading3"/>
        <w:ind w:left="720" w:hanging="720"/>
      </w:pPr>
      <w:bookmarkStart w:id="414" w:name="_Toc50456240"/>
      <w:r>
        <w:t>Susceptible (S) Cells</w:t>
      </w:r>
      <w:bookmarkEnd w:id="414"/>
    </w:p>
    <w:p w14:paraId="0187A60E" w14:textId="77777777" w:rsidR="00D8587A" w:rsidRPr="003A7687" w:rsidRDefault="006E1962" w:rsidP="003A7687">
      <w:pPr>
        <w:pStyle w:val="textbody"/>
        <w:ind w:left="720" w:right="76"/>
        <w:rPr>
          <w:rFonts w:ascii="Times New Roman" w:hAnsi="Times New Roman" w:cs="Times New Roman"/>
          <w:sz w:val="24"/>
          <w:szCs w:val="24"/>
        </w:rPr>
      </w:pPr>
      <w:r w:rsidRPr="003A7687">
        <w:rPr>
          <w:rFonts w:ascii="Times New Roman" w:hAnsi="Times New Roman" w:cs="Times New Roman"/>
          <w:sz w:val="24"/>
          <w:szCs w:val="24"/>
        </w:rPr>
        <w:t>Cells that are Susceptible (S) can transition to either Infected (I) or Diseased (D)</w:t>
      </w:r>
      <w:r w:rsidR="00D8587A" w:rsidRPr="003A7687">
        <w:rPr>
          <w:rFonts w:ascii="Times New Roman" w:hAnsi="Times New Roman" w:cs="Times New Roman"/>
          <w:sz w:val="24"/>
          <w:szCs w:val="24"/>
        </w:rPr>
        <w:t xml:space="preserve"> states.</w:t>
      </w:r>
    </w:p>
    <w:p w14:paraId="4BFA0D99" w14:textId="77777777" w:rsidR="00D8587A" w:rsidRDefault="00D8587A" w:rsidP="00D8587A">
      <w:pPr>
        <w:pStyle w:val="Heading4"/>
        <w:ind w:left="864" w:hanging="864"/>
      </w:pPr>
      <w:bookmarkStart w:id="415" w:name="_Ref49864043"/>
      <w:r>
        <w:t>Susceptible (S) to Infected (I)</w:t>
      </w:r>
      <w:bookmarkEnd w:id="415"/>
    </w:p>
    <w:p w14:paraId="60FB0062" w14:textId="562F7483" w:rsidR="002F14AC" w:rsidRDefault="006E1962" w:rsidP="003A7687">
      <w:pPr>
        <w:pStyle w:val="textbody"/>
        <w:ind w:left="720" w:right="76"/>
        <w:rPr>
          <w:ins w:id="416" w:author="Miranda, Brian R -FS" w:date="2020-09-01T09:46:00Z"/>
          <w:rFonts w:ascii="Times New Roman" w:hAnsi="Times New Roman" w:cs="Times New Roman"/>
          <w:sz w:val="24"/>
          <w:szCs w:val="24"/>
        </w:rPr>
      </w:pPr>
      <w:r w:rsidRPr="00626BB7">
        <w:rPr>
          <w:rFonts w:ascii="Times New Roman" w:hAnsi="Times New Roman" w:cs="Times New Roman"/>
          <w:sz w:val="24"/>
          <w:szCs w:val="24"/>
        </w:rPr>
        <w:t xml:space="preserve">Under </w:t>
      </w:r>
      <w:del w:id="417" w:author="Miranda, Brian R -FS" w:date="2020-09-01T12:09:00Z">
        <w:r w:rsidRPr="00626BB7" w:rsidDel="00AA479C">
          <w:rPr>
            <w:rFonts w:ascii="Times New Roman" w:hAnsi="Times New Roman" w:cs="Times New Roman"/>
            <w:sz w:val="24"/>
            <w:szCs w:val="24"/>
          </w:rPr>
          <w:delText xml:space="preserve">‘wet’ </w:delText>
        </w:r>
      </w:del>
      <w:ins w:id="418" w:author="Miranda, Brian R -FS" w:date="2020-09-01T12:09:00Z">
        <w:r w:rsidR="00AA479C">
          <w:rPr>
            <w:rFonts w:ascii="Times New Roman" w:hAnsi="Times New Roman" w:cs="Times New Roman"/>
            <w:sz w:val="24"/>
            <w:szCs w:val="24"/>
          </w:rPr>
          <w:t xml:space="preserve">moist </w:t>
        </w:r>
      </w:ins>
      <w:r w:rsidRPr="00626BB7">
        <w:rPr>
          <w:rFonts w:ascii="Times New Roman" w:hAnsi="Times New Roman" w:cs="Times New Roman"/>
          <w:sz w:val="24"/>
          <w:szCs w:val="24"/>
        </w:rPr>
        <w:t>conditions (pressure</w:t>
      </w:r>
      <w:r w:rsidR="00263F66">
        <w:rPr>
          <w:rFonts w:ascii="Times New Roman" w:hAnsi="Times New Roman" w:cs="Times New Roman"/>
          <w:sz w:val="24"/>
          <w:szCs w:val="24"/>
        </w:rPr>
        <w:t xml:space="preserve"> </w:t>
      </w:r>
      <w:r w:rsidRPr="00626BB7">
        <w:rPr>
          <w:rFonts w:ascii="Times New Roman" w:hAnsi="Times New Roman" w:cs="Times New Roman"/>
          <w:sz w:val="24"/>
          <w:szCs w:val="24"/>
        </w:rPr>
        <w:t>head</w:t>
      </w:r>
      <w:ins w:id="419" w:author="Miranda, Brian R -FS" w:date="2020-09-01T09:41:00Z">
        <w:r w:rsidR="00A84C0C">
          <w:rPr>
            <w:rFonts w:ascii="Times New Roman" w:hAnsi="Times New Roman" w:cs="Times New Roman"/>
            <w:sz w:val="24"/>
            <w:szCs w:val="24"/>
          </w:rPr>
          <w:t xml:space="preserve"> (</w:t>
        </w:r>
        <w:r w:rsidR="00A84C0C">
          <w:rPr>
            <w:rFonts w:ascii="Calibri" w:hAnsi="Calibri" w:cs="Calibri"/>
            <w:sz w:val="24"/>
            <w:szCs w:val="24"/>
          </w:rPr>
          <w:t>Ψ</w:t>
        </w:r>
        <w:r w:rsidR="00A84C0C">
          <w:rPr>
            <w:rFonts w:ascii="Times New Roman" w:hAnsi="Times New Roman" w:cs="Times New Roman"/>
            <w:sz w:val="24"/>
            <w:szCs w:val="24"/>
          </w:rPr>
          <w:t>)</w:t>
        </w:r>
      </w:ins>
      <w:r w:rsidRPr="00626BB7">
        <w:rPr>
          <w:rFonts w:ascii="Times New Roman" w:hAnsi="Times New Roman" w:cs="Times New Roman"/>
          <w:sz w:val="24"/>
          <w:szCs w:val="24"/>
        </w:rPr>
        <w:t xml:space="preserve"> &lt; </w:t>
      </w:r>
      <w:del w:id="420" w:author="Miranda, Brian R -FS" w:date="2020-09-01T12:09:00Z">
        <w:r w:rsidRPr="00626BB7" w:rsidDel="00AA479C">
          <w:rPr>
            <w:rFonts w:ascii="Times New Roman" w:hAnsi="Times New Roman" w:cs="Times New Roman"/>
            <w:sz w:val="24"/>
            <w:szCs w:val="24"/>
          </w:rPr>
          <w:delText>phWet</w:delText>
        </w:r>
      </w:del>
      <w:proofErr w:type="spellStart"/>
      <w:ins w:id="421" w:author="Miranda, Brian R -FS" w:date="2020-09-01T12:09:00Z">
        <w:r w:rsidR="00AA479C" w:rsidRPr="00626BB7">
          <w:rPr>
            <w:rFonts w:ascii="Times New Roman" w:hAnsi="Times New Roman" w:cs="Times New Roman"/>
            <w:sz w:val="24"/>
            <w:szCs w:val="24"/>
          </w:rPr>
          <w:t>ph</w:t>
        </w:r>
        <w:r w:rsidR="00AA479C">
          <w:rPr>
            <w:rFonts w:ascii="Times New Roman" w:hAnsi="Times New Roman" w:cs="Times New Roman"/>
            <w:sz w:val="24"/>
            <w:szCs w:val="24"/>
          </w:rPr>
          <w:t>Dry</w:t>
        </w:r>
      </w:ins>
      <w:proofErr w:type="spellEnd"/>
      <w:r w:rsidRPr="00626BB7">
        <w:rPr>
          <w:rFonts w:ascii="Times New Roman" w:hAnsi="Times New Roman" w:cs="Times New Roman"/>
          <w:sz w:val="24"/>
          <w:szCs w:val="24"/>
        </w:rPr>
        <w:t xml:space="preserve">) it is possible for a site to progress from S to I.  The probability of S converting to I [p(S-&gt;I)] </w:t>
      </w:r>
      <w:ins w:id="422" w:author="Miranda, Brian R -FS" w:date="2020-09-01T09:45:00Z">
        <w:r w:rsidR="002F14AC">
          <w:rPr>
            <w:rFonts w:ascii="Times New Roman" w:hAnsi="Times New Roman" w:cs="Times New Roman"/>
            <w:sz w:val="24"/>
            <w:szCs w:val="24"/>
          </w:rPr>
          <w:t>is an average of the monthly growing season</w:t>
        </w:r>
      </w:ins>
      <w:ins w:id="423" w:author="Miranda, Brian R -FS" w:date="2020-09-01T09:46:00Z">
        <w:r w:rsidR="002F14AC">
          <w:rPr>
            <w:rFonts w:ascii="Times New Roman" w:hAnsi="Times New Roman" w:cs="Times New Roman"/>
            <w:sz w:val="24"/>
            <w:szCs w:val="24"/>
          </w:rPr>
          <w:t xml:space="preserve"> (air temperature &gt; 0)</w:t>
        </w:r>
      </w:ins>
      <w:ins w:id="424" w:author="Miranda, Brian R -FS" w:date="2020-09-01T09:45:00Z">
        <w:r w:rsidR="002F14AC">
          <w:rPr>
            <w:rFonts w:ascii="Times New Roman" w:hAnsi="Times New Roman" w:cs="Times New Roman"/>
            <w:sz w:val="24"/>
            <w:szCs w:val="24"/>
          </w:rPr>
          <w:t xml:space="preserve"> probabilities</w:t>
        </w:r>
      </w:ins>
      <w:ins w:id="425" w:author="Miranda, Brian R -FS" w:date="2020-09-01T12:10:00Z">
        <w:r w:rsidR="00AA479C">
          <w:rPr>
            <w:rFonts w:ascii="Times New Roman" w:hAnsi="Times New Roman" w:cs="Times New Roman"/>
            <w:sz w:val="24"/>
            <w:szCs w:val="24"/>
          </w:rPr>
          <w:t xml:space="preserve"> p</w:t>
        </w:r>
        <w:r w:rsidR="00AA479C">
          <w:rPr>
            <w:rFonts w:ascii="Times New Roman" w:hAnsi="Times New Roman" w:cs="Times New Roman"/>
            <w:sz w:val="24"/>
            <w:szCs w:val="24"/>
            <w:vertAlign w:val="subscript"/>
          </w:rPr>
          <w:t>m</w:t>
        </w:r>
        <w:r w:rsidR="00AA479C">
          <w:rPr>
            <w:rFonts w:ascii="Times New Roman" w:hAnsi="Times New Roman" w:cs="Times New Roman"/>
            <w:sz w:val="24"/>
            <w:szCs w:val="24"/>
          </w:rPr>
          <w:t>(S</w:t>
        </w:r>
        <w:r w:rsidR="00AA479C">
          <w:rPr>
            <w:rFonts w:ascii="Calibri" w:hAnsi="Calibri" w:cs="Calibri"/>
            <w:sz w:val="24"/>
            <w:szCs w:val="24"/>
          </w:rPr>
          <w:t>→</w:t>
        </w:r>
        <w:r w:rsidR="00AA479C">
          <w:rPr>
            <w:rFonts w:ascii="Times New Roman" w:hAnsi="Times New Roman" w:cs="Times New Roman"/>
            <w:sz w:val="24"/>
            <w:szCs w:val="24"/>
          </w:rPr>
          <w:t>I)</w:t>
        </w:r>
      </w:ins>
      <w:ins w:id="426" w:author="Miranda, Brian R -FS" w:date="2020-09-01T14:26:00Z">
        <w:r w:rsidR="0033289D">
          <w:rPr>
            <w:rFonts w:ascii="Times New Roman" w:hAnsi="Times New Roman" w:cs="Times New Roman"/>
            <w:sz w:val="24"/>
            <w:szCs w:val="24"/>
          </w:rPr>
          <w:t>, which are calculated from a monthly Wetness Index</w:t>
        </w:r>
      </w:ins>
      <w:ins w:id="427" w:author="Miranda, Brian R -FS" w:date="2020-09-01T09:46:00Z">
        <w:r w:rsidR="002F14AC">
          <w:rPr>
            <w:rFonts w:ascii="Times New Roman" w:hAnsi="Times New Roman" w:cs="Times New Roman"/>
            <w:sz w:val="24"/>
            <w:szCs w:val="24"/>
          </w:rPr>
          <w:t>.</w:t>
        </w:r>
      </w:ins>
    </w:p>
    <w:p w14:paraId="1CB20490" w14:textId="77777777" w:rsidR="0033289D" w:rsidRPr="00E812E0" w:rsidRDefault="0033289D" w:rsidP="0033289D">
      <w:pPr>
        <w:ind w:left="720"/>
        <w:rPr>
          <w:ins w:id="428" w:author="Miranda, Brian R -FS" w:date="2020-09-01T14:24:00Z"/>
          <w:rFonts w:ascii="Times New Roman" w:hAnsi="Times New Roman" w:cs="Times New Roman"/>
          <w:i/>
          <w:sz w:val="24"/>
          <w:szCs w:val="24"/>
        </w:rPr>
      </w:pPr>
      <w:ins w:id="429" w:author="Miranda, Brian R -FS" w:date="2020-09-01T14:24:00Z">
        <w:r w:rsidRPr="00E812E0">
          <w:rPr>
            <w:rFonts w:ascii="Times New Roman" w:hAnsi="Times New Roman" w:cs="Times New Roman"/>
            <w:i/>
            <w:sz w:val="24"/>
            <w:szCs w:val="24"/>
          </w:rPr>
          <w:t>Wetness Index</w:t>
        </w:r>
      </w:ins>
    </w:p>
    <w:p w14:paraId="7465DCD4" w14:textId="380B996C" w:rsidR="0033289D" w:rsidRDefault="0033289D" w:rsidP="0033289D">
      <w:pPr>
        <w:ind w:left="720"/>
        <w:rPr>
          <w:ins w:id="430" w:author="Miranda, Brian R -FS" w:date="2020-09-01T14:34:00Z"/>
          <w:rFonts w:ascii="Times New Roman" w:hAnsi="Times New Roman" w:cs="Times New Roman"/>
          <w:sz w:val="24"/>
          <w:szCs w:val="24"/>
        </w:rPr>
      </w:pPr>
      <w:ins w:id="431" w:author="Miranda, Brian R -FS" w:date="2020-09-01T14:24:00Z">
        <w:r>
          <w:rPr>
            <w:rFonts w:ascii="Times New Roman" w:hAnsi="Times New Roman" w:cs="Times New Roman"/>
            <w:sz w:val="24"/>
            <w:szCs w:val="24"/>
          </w:rPr>
          <w:t xml:space="preserve">Cook (1973) reported optimal growth for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cinnamomi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at </w:t>
        </w:r>
      </w:ins>
      <w:ins w:id="432" w:author="Miranda, Brian R -FS" w:date="2020-09-01T14:25:00Z">
        <w:r>
          <w:rPr>
            <w:rFonts w:ascii="Times New Roman" w:hAnsi="Times New Roman" w:cs="Times New Roman"/>
            <w:sz w:val="24"/>
            <w:szCs w:val="24"/>
          </w:rPr>
          <w:t xml:space="preserve">soil </w:t>
        </w:r>
      </w:ins>
      <w:ins w:id="433" w:author="Miranda, Brian R -FS" w:date="2020-09-01T14:24:00Z">
        <w:r>
          <w:rPr>
            <w:rFonts w:ascii="Times New Roman" w:hAnsi="Times New Roman" w:cs="Times New Roman"/>
            <w:sz w:val="24"/>
            <w:szCs w:val="24"/>
          </w:rPr>
          <w:t xml:space="preserve">water potentials of - 5 bars, and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found that soils with water potential lower than -5 bars began to limit populations, with potentials of -10 or lower reduced populations to zero.  A wetness index (WI) is calculated as 1.0 for water potential greater than -5 </w:t>
        </w:r>
        <w:r>
          <w:rPr>
            <w:rFonts w:ascii="Times New Roman" w:hAnsi="Times New Roman" w:cs="Times New Roman"/>
            <w:sz w:val="24"/>
            <w:szCs w:val="24"/>
          </w:rPr>
          <w:lastRenderedPageBreak/>
          <w:t>bars (wetter), and 0.0 for water potential less than -10 bars (drier).  WI scales linearly from 0 to 1 for water potential between -10</w:t>
        </w:r>
      </w:ins>
      <w:ins w:id="434" w:author="Miranda, Brian R -FS" w:date="2020-09-01T14:34:00Z">
        <w:r w:rsidR="00BF39E4">
          <w:rPr>
            <w:rFonts w:ascii="Times New Roman" w:hAnsi="Times New Roman" w:cs="Times New Roman"/>
            <w:sz w:val="24"/>
            <w:szCs w:val="24"/>
          </w:rPr>
          <w:t xml:space="preserve"> (102 m)</w:t>
        </w:r>
      </w:ins>
      <w:ins w:id="435" w:author="Miranda, Brian R -FS" w:date="2020-09-01T14:24:00Z">
        <w:r>
          <w:rPr>
            <w:rFonts w:ascii="Times New Roman" w:hAnsi="Times New Roman" w:cs="Times New Roman"/>
            <w:sz w:val="24"/>
            <w:szCs w:val="24"/>
          </w:rPr>
          <w:t xml:space="preserve"> and -5 bars</w:t>
        </w:r>
      </w:ins>
      <w:ins w:id="436" w:author="Miranda, Brian R -FS" w:date="2020-09-01T14:35:00Z">
        <w:r w:rsidR="00BF39E4">
          <w:rPr>
            <w:rFonts w:ascii="Times New Roman" w:hAnsi="Times New Roman" w:cs="Times New Roman"/>
            <w:sz w:val="24"/>
            <w:szCs w:val="24"/>
          </w:rPr>
          <w:t xml:space="preserve"> (51 m)</w:t>
        </w:r>
      </w:ins>
      <w:ins w:id="437" w:author="Miranda, Brian R -FS" w:date="2020-09-01T14:24:00Z">
        <w:r>
          <w:rPr>
            <w:rFonts w:ascii="Times New Roman" w:hAnsi="Times New Roman" w:cs="Times New Roman"/>
            <w:sz w:val="24"/>
            <w:szCs w:val="24"/>
          </w:rPr>
          <w:t>.</w:t>
        </w:r>
      </w:ins>
    </w:p>
    <w:p w14:paraId="25FD6BAF" w14:textId="77777777" w:rsidR="00BF39E4" w:rsidRDefault="00BF39E4" w:rsidP="00BF39E4">
      <w:pPr>
        <w:pStyle w:val="textbody"/>
        <w:keepNext/>
        <w:ind w:left="720" w:firstLine="720"/>
        <w:rPr>
          <w:ins w:id="438" w:author="Miranda, Brian R -FS" w:date="2020-09-01T14:34:00Z"/>
        </w:rPr>
      </w:pPr>
      <w:ins w:id="439" w:author="Miranda, Brian R -FS" w:date="2020-09-01T14:34:00Z">
        <w:r>
          <w:rPr>
            <w:noProof/>
          </w:rPr>
          <w:drawing>
            <wp:inline distT="0" distB="0" distL="0" distR="0" wp14:anchorId="0321C053" wp14:editId="50B81224">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t xml:space="preserve"> </w:t>
        </w:r>
      </w:ins>
    </w:p>
    <w:p w14:paraId="0618DEA3" w14:textId="77777777" w:rsidR="00BF39E4" w:rsidRDefault="00BF39E4" w:rsidP="00BF39E4">
      <w:pPr>
        <w:pStyle w:val="Caption"/>
        <w:ind w:left="720" w:right="76"/>
        <w:rPr>
          <w:ins w:id="440" w:author="Miranda, Brian R -FS" w:date="2020-09-01T14:34:00Z"/>
        </w:rPr>
      </w:pPr>
      <w:ins w:id="441" w:author="Miranda, Brian R -FS" w:date="2020-09-01T14:34:00Z">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Example of the Wetness Index (WI), given a </w:t>
        </w:r>
        <w:proofErr w:type="spellStart"/>
        <w:r>
          <w:t>phWet</w:t>
        </w:r>
        <w:proofErr w:type="spellEnd"/>
        <w:r>
          <w:t xml:space="preserve"> value of 51 and </w:t>
        </w:r>
        <w:proofErr w:type="spellStart"/>
        <w:r>
          <w:t>phDry</w:t>
        </w:r>
        <w:proofErr w:type="spellEnd"/>
        <w:r>
          <w:t xml:space="preserve"> value of 102.</w:t>
        </w:r>
      </w:ins>
    </w:p>
    <w:p w14:paraId="6F6C3A17" w14:textId="4DF045F2" w:rsidR="00BF39E4" w:rsidRDefault="00BF39E4" w:rsidP="0033289D">
      <w:pPr>
        <w:ind w:left="720"/>
        <w:rPr>
          <w:ins w:id="442" w:author="Miranda, Brian R -FS" w:date="2020-09-01T14:24:00Z"/>
          <w:rFonts w:ascii="Times New Roman" w:hAnsi="Times New Roman" w:cs="Times New Roman"/>
          <w:sz w:val="24"/>
          <w:szCs w:val="24"/>
        </w:rPr>
      </w:pPr>
      <w:ins w:id="443" w:author="Miranda, Brian R -FS" w:date="2020-09-01T14:35:00Z">
        <w:r>
          <w:rPr>
            <w:rFonts w:ascii="Times New Roman" w:hAnsi="Times New Roman" w:cs="Times New Roman"/>
            <w:sz w:val="24"/>
            <w:szCs w:val="24"/>
          </w:rPr>
          <w:t xml:space="preserve">The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phDry</w:t>
        </w:r>
        <w:proofErr w:type="spellEnd"/>
        <w:r>
          <w:rPr>
            <w:rFonts w:ascii="Times New Roman" w:hAnsi="Times New Roman" w:cs="Times New Roman"/>
            <w:sz w:val="24"/>
            <w:szCs w:val="24"/>
          </w:rPr>
          <w:t xml:space="preserve"> parameters are set within the extension input file, and the values presented here (</w:t>
        </w:r>
      </w:ins>
      <w:proofErr w:type="spellStart"/>
      <w:ins w:id="444" w:author="Miranda, Brian R -FS" w:date="2020-09-01T14:36:00Z">
        <w:r>
          <w:rPr>
            <w:rFonts w:ascii="Times New Roman" w:hAnsi="Times New Roman" w:cs="Times New Roman"/>
            <w:sz w:val="24"/>
            <w:szCs w:val="24"/>
          </w:rPr>
          <w:t>phWet</w:t>
        </w:r>
        <w:proofErr w:type="spellEnd"/>
        <w:r>
          <w:rPr>
            <w:rFonts w:ascii="Times New Roman" w:hAnsi="Times New Roman" w:cs="Times New Roman"/>
            <w:sz w:val="24"/>
            <w:szCs w:val="24"/>
          </w:rPr>
          <w:t xml:space="preserve"> = </w:t>
        </w:r>
      </w:ins>
      <w:ins w:id="445" w:author="Miranda, Brian R -FS" w:date="2020-09-01T14:35:00Z">
        <w:r>
          <w:rPr>
            <w:rFonts w:ascii="Times New Roman" w:hAnsi="Times New Roman" w:cs="Times New Roman"/>
            <w:sz w:val="24"/>
            <w:szCs w:val="24"/>
          </w:rPr>
          <w:t xml:space="preserve">51 and </w:t>
        </w:r>
      </w:ins>
      <w:proofErr w:type="spellStart"/>
      <w:ins w:id="446" w:author="Miranda, Brian R -FS" w:date="2020-09-01T14:36:00Z">
        <w:r>
          <w:rPr>
            <w:rFonts w:ascii="Times New Roman" w:hAnsi="Times New Roman" w:cs="Times New Roman"/>
            <w:sz w:val="24"/>
            <w:szCs w:val="24"/>
          </w:rPr>
          <w:t>phDry</w:t>
        </w:r>
        <w:proofErr w:type="spellEnd"/>
        <w:r>
          <w:rPr>
            <w:rFonts w:ascii="Times New Roman" w:hAnsi="Times New Roman" w:cs="Times New Roman"/>
            <w:sz w:val="24"/>
            <w:szCs w:val="24"/>
          </w:rPr>
          <w:t xml:space="preserve"> = </w:t>
        </w:r>
      </w:ins>
      <w:ins w:id="447" w:author="Miranda, Brian R -FS" w:date="2020-09-01T14:35:00Z">
        <w:r>
          <w:rPr>
            <w:rFonts w:ascii="Times New Roman" w:hAnsi="Times New Roman" w:cs="Times New Roman"/>
            <w:sz w:val="24"/>
            <w:szCs w:val="24"/>
          </w:rPr>
          <w:t>102)</w:t>
        </w:r>
      </w:ins>
      <w:ins w:id="448" w:author="Miranda, Brian R -FS" w:date="2020-09-01T14:36:00Z">
        <w:r>
          <w:rPr>
            <w:rFonts w:ascii="Times New Roman" w:hAnsi="Times New Roman" w:cs="Times New Roman"/>
            <w:sz w:val="24"/>
            <w:szCs w:val="24"/>
          </w:rPr>
          <w:t xml:space="preserve"> are not hardcoded in the model, but provided as suggestions based on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w:t>
        </w:r>
      </w:ins>
      <w:ins w:id="449" w:author="Miranda, Brian R -FS" w:date="2020-09-01T14:37:00Z">
        <w:r>
          <w:rPr>
            <w:rFonts w:ascii="Times New Roman" w:hAnsi="Times New Roman" w:cs="Times New Roman"/>
            <w:sz w:val="24"/>
            <w:szCs w:val="24"/>
          </w:rPr>
          <w:t>.</w:t>
        </w:r>
      </w:ins>
    </w:p>
    <w:p w14:paraId="02D5AD07" w14:textId="33F02BFC" w:rsidR="0033289D" w:rsidRDefault="0033289D" w:rsidP="0033289D">
      <w:pPr>
        <w:ind w:left="720"/>
        <w:rPr>
          <w:ins w:id="450" w:author="Miranda, Brian R -FS" w:date="2020-09-01T14:24:00Z"/>
          <w:rFonts w:ascii="Times New Roman" w:hAnsi="Times New Roman" w:cs="Times New Roman"/>
          <w:sz w:val="24"/>
          <w:szCs w:val="24"/>
        </w:rPr>
      </w:pPr>
      <w:ins w:id="451" w:author="Miranda, Brian R -FS" w:date="2020-09-01T14:24:00Z">
        <w:r>
          <w:rPr>
            <w:rFonts w:ascii="Times New Roman" w:hAnsi="Times New Roman" w:cs="Times New Roman"/>
            <w:sz w:val="24"/>
            <w:szCs w:val="24"/>
          </w:rPr>
          <w:t>Soil texture is believed to impact the soil moisture conditions that influence pathogen populations through differing abilities to hold water in the soil (</w:t>
        </w:r>
      </w:ins>
      <w:proofErr w:type="spellStart"/>
      <w:ins w:id="452" w:author="Miranda, Brian R -FS" w:date="2020-09-14T16:55:00Z">
        <w:r w:rsidR="005E1705">
          <w:rPr>
            <w:rFonts w:ascii="Times New Roman" w:hAnsi="Times New Roman" w:cs="Times New Roman"/>
            <w:sz w:val="24"/>
            <w:szCs w:val="24"/>
          </w:rPr>
          <w:t>Weste</w:t>
        </w:r>
        <w:proofErr w:type="spellEnd"/>
        <w:r w:rsidR="005E1705">
          <w:rPr>
            <w:rFonts w:ascii="Times New Roman" w:hAnsi="Times New Roman" w:cs="Times New Roman"/>
            <w:sz w:val="24"/>
            <w:szCs w:val="24"/>
          </w:rPr>
          <w:t xml:space="preserve"> and </w:t>
        </w:r>
        <w:proofErr w:type="spellStart"/>
        <w:r w:rsidR="005E1705">
          <w:rPr>
            <w:rFonts w:ascii="Times New Roman" w:hAnsi="Times New Roman" w:cs="Times New Roman"/>
            <w:sz w:val="24"/>
            <w:szCs w:val="24"/>
          </w:rPr>
          <w:t>Ruppin</w:t>
        </w:r>
        <w:proofErr w:type="spellEnd"/>
        <w:r w:rsidR="005E1705">
          <w:rPr>
            <w:rFonts w:ascii="Times New Roman" w:hAnsi="Times New Roman" w:cs="Times New Roman"/>
            <w:sz w:val="24"/>
            <w:szCs w:val="24"/>
          </w:rPr>
          <w:t xml:space="preserve"> 1977</w:t>
        </w:r>
      </w:ins>
      <w:ins w:id="453" w:author="Miranda, Brian R -FS" w:date="2020-09-01T14:24:00Z">
        <w:r>
          <w:rPr>
            <w:rFonts w:ascii="Times New Roman" w:hAnsi="Times New Roman" w:cs="Times New Roman"/>
            <w:sz w:val="24"/>
            <w:szCs w:val="24"/>
          </w:rPr>
          <w:t xml:space="preserve">).  </w:t>
        </w:r>
      </w:ins>
      <w:ins w:id="454" w:author="Miranda, Brian R -FS" w:date="2020-09-01T14:27:00Z">
        <w:r w:rsidR="00BF39E4">
          <w:rPr>
            <w:rFonts w:ascii="Times New Roman" w:hAnsi="Times New Roman" w:cs="Times New Roman"/>
            <w:sz w:val="24"/>
            <w:szCs w:val="24"/>
          </w:rPr>
          <w:t>A</w:t>
        </w:r>
      </w:ins>
      <w:ins w:id="455" w:author="Miranda, Brian R -FS" w:date="2020-09-01T14:24:00Z">
        <w:r w:rsidR="00BF39E4">
          <w:rPr>
            <w:rFonts w:ascii="Times New Roman" w:hAnsi="Times New Roman" w:cs="Times New Roman"/>
            <w:sz w:val="24"/>
            <w:szCs w:val="24"/>
          </w:rPr>
          <w:t xml:space="preserve"> soil modifier is used along with</w:t>
        </w:r>
        <w:r>
          <w:rPr>
            <w:rFonts w:ascii="Times New Roman" w:hAnsi="Times New Roman" w:cs="Times New Roman"/>
            <w:sz w:val="24"/>
            <w:szCs w:val="24"/>
          </w:rPr>
          <w:t xml:space="preserve"> WI to acco</w:t>
        </w:r>
        <w:bookmarkStart w:id="456" w:name="_GoBack"/>
        <w:bookmarkEnd w:id="456"/>
        <w:r>
          <w:rPr>
            <w:rFonts w:ascii="Times New Roman" w:hAnsi="Times New Roman" w:cs="Times New Roman"/>
            <w:sz w:val="24"/>
            <w:szCs w:val="24"/>
          </w:rPr>
          <w:t xml:space="preserve">unt for differences in soils.  </w:t>
        </w:r>
      </w:ins>
      <w:ins w:id="457" w:author="Miranda, Brian R -FS" w:date="2020-09-01T14:28:00Z">
        <w:r w:rsidR="00BF39E4">
          <w:rPr>
            <w:rFonts w:ascii="Times New Roman" w:hAnsi="Times New Roman" w:cs="Times New Roman"/>
            <w:sz w:val="24"/>
            <w:szCs w:val="24"/>
          </w:rPr>
          <w:t>T</w:t>
        </w:r>
      </w:ins>
      <w:ins w:id="458" w:author="Miranda, Brian R -FS" w:date="2020-09-01T14:24:00Z">
        <w:r>
          <w:rPr>
            <w:rFonts w:ascii="Times New Roman" w:hAnsi="Times New Roman" w:cs="Times New Roman"/>
            <w:sz w:val="24"/>
            <w:szCs w:val="24"/>
          </w:rPr>
          <w:t xml:space="preserve">he data from </w:t>
        </w:r>
        <w:proofErr w:type="spellStart"/>
        <w:r>
          <w:rPr>
            <w:rFonts w:ascii="Times New Roman" w:hAnsi="Times New Roman" w:cs="Times New Roman"/>
            <w:sz w:val="24"/>
            <w:szCs w:val="24"/>
          </w:rPr>
          <w:t>Weste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Ruppin</w:t>
        </w:r>
        <w:proofErr w:type="spellEnd"/>
        <w:r>
          <w:rPr>
            <w:rFonts w:ascii="Times New Roman" w:hAnsi="Times New Roman" w:cs="Times New Roman"/>
            <w:sz w:val="24"/>
            <w:szCs w:val="24"/>
          </w:rPr>
          <w:t xml:space="preserve"> (1977; Figures 4-6) </w:t>
        </w:r>
      </w:ins>
      <w:ins w:id="459" w:author="Miranda, Brian R -FS" w:date="2020-09-01T14:28:00Z">
        <w:r w:rsidR="00BF39E4">
          <w:rPr>
            <w:rFonts w:ascii="Times New Roman" w:hAnsi="Times New Roman" w:cs="Times New Roman"/>
            <w:sz w:val="24"/>
            <w:szCs w:val="24"/>
          </w:rPr>
          <w:t xml:space="preserve">were </w:t>
        </w:r>
      </w:ins>
      <w:ins w:id="460" w:author="Miranda, Brian R -FS" w:date="2020-09-01T14:24:00Z">
        <w:r>
          <w:rPr>
            <w:rFonts w:ascii="Times New Roman" w:hAnsi="Times New Roman" w:cs="Times New Roman"/>
            <w:sz w:val="24"/>
            <w:szCs w:val="24"/>
          </w:rPr>
          <w:t xml:space="preserve">fit </w:t>
        </w:r>
      </w:ins>
      <w:ins w:id="461" w:author="Miranda, Brian R -FS" w:date="2020-09-01T14:28:00Z">
        <w:r w:rsidR="00BF39E4">
          <w:rPr>
            <w:rFonts w:ascii="Times New Roman" w:hAnsi="Times New Roman" w:cs="Times New Roman"/>
            <w:sz w:val="24"/>
            <w:szCs w:val="24"/>
          </w:rPr>
          <w:t xml:space="preserve">with </w:t>
        </w:r>
      </w:ins>
      <w:ins w:id="462" w:author="Miranda, Brian R -FS" w:date="2020-09-01T14:24:00Z">
        <w:r>
          <w:rPr>
            <w:rFonts w:ascii="Times New Roman" w:hAnsi="Times New Roman" w:cs="Times New Roman"/>
            <w:sz w:val="24"/>
            <w:szCs w:val="24"/>
          </w:rPr>
          <w:t>a linear regression model relating the population index PDI (rescaled to range 0-1) to estimated WI (from water potential) and soil field capacity</w:t>
        </w:r>
      </w:ins>
      <w:ins w:id="463" w:author="Miranda, Brian R -FS" w:date="2020-09-01T14:28:00Z">
        <w:r w:rsidR="00BF39E4">
          <w:rPr>
            <w:rFonts w:ascii="Times New Roman" w:hAnsi="Times New Roman" w:cs="Times New Roman"/>
            <w:sz w:val="24"/>
            <w:szCs w:val="24"/>
          </w:rPr>
          <w:t xml:space="preserve"> (FC)</w:t>
        </w:r>
      </w:ins>
      <w:ins w:id="464" w:author="Miranda, Brian R -FS" w:date="2020-09-01T14:24:00Z">
        <w:r>
          <w:rPr>
            <w:rFonts w:ascii="Times New Roman" w:hAnsi="Times New Roman" w:cs="Times New Roman"/>
            <w:sz w:val="24"/>
            <w:szCs w:val="24"/>
          </w:rPr>
          <w:t>, estimated from site soil descriptions including soil depth and texture.  Calculations from Saxton and Rawls (</w:t>
        </w:r>
      </w:ins>
      <w:ins w:id="465" w:author="Miranda, Brian R -FS" w:date="2020-09-08T11:14:00Z">
        <w:r w:rsidR="00335D37">
          <w:rPr>
            <w:rFonts w:ascii="Times New Roman" w:hAnsi="Times New Roman" w:cs="Times New Roman"/>
            <w:sz w:val="24"/>
            <w:szCs w:val="24"/>
          </w:rPr>
          <w:t>2004</w:t>
        </w:r>
      </w:ins>
      <w:ins w:id="466" w:author="Miranda, Brian R -FS" w:date="2020-09-01T14:24:00Z">
        <w:r>
          <w:rPr>
            <w:rFonts w:ascii="Times New Roman" w:hAnsi="Times New Roman" w:cs="Times New Roman"/>
            <w:sz w:val="24"/>
            <w:szCs w:val="24"/>
          </w:rPr>
          <w:t xml:space="preserve">) used texture class and percent clay to estimate soil field capacity (cm water) for the </w:t>
        </w:r>
      </w:ins>
      <w:proofErr w:type="spellStart"/>
      <w:ins w:id="467" w:author="Miranda, Brian R -FS" w:date="2020-09-01T14:29:00Z">
        <w:r w:rsidR="00BF39E4">
          <w:rPr>
            <w:rFonts w:ascii="Times New Roman" w:hAnsi="Times New Roman" w:cs="Times New Roman"/>
            <w:sz w:val="24"/>
            <w:szCs w:val="24"/>
          </w:rPr>
          <w:t>Weste</w:t>
        </w:r>
        <w:proofErr w:type="spellEnd"/>
        <w:r w:rsidR="00BF39E4">
          <w:rPr>
            <w:rFonts w:ascii="Times New Roman" w:hAnsi="Times New Roman" w:cs="Times New Roman"/>
            <w:sz w:val="24"/>
            <w:szCs w:val="24"/>
          </w:rPr>
          <w:t xml:space="preserve"> and </w:t>
        </w:r>
        <w:proofErr w:type="spellStart"/>
        <w:r w:rsidR="00BF39E4">
          <w:rPr>
            <w:rFonts w:ascii="Times New Roman" w:hAnsi="Times New Roman" w:cs="Times New Roman"/>
            <w:sz w:val="24"/>
            <w:szCs w:val="24"/>
          </w:rPr>
          <w:t>Ruppin</w:t>
        </w:r>
        <w:proofErr w:type="spellEnd"/>
        <w:r w:rsidR="00BF39E4">
          <w:rPr>
            <w:rFonts w:ascii="Times New Roman" w:hAnsi="Times New Roman" w:cs="Times New Roman"/>
            <w:sz w:val="24"/>
            <w:szCs w:val="24"/>
          </w:rPr>
          <w:t xml:space="preserve"> (1977) study </w:t>
        </w:r>
      </w:ins>
      <w:ins w:id="468" w:author="Miranda, Brian R -FS" w:date="2020-09-01T14:24:00Z">
        <w:r>
          <w:rPr>
            <w:rFonts w:ascii="Times New Roman" w:hAnsi="Times New Roman" w:cs="Times New Roman"/>
            <w:sz w:val="24"/>
            <w:szCs w:val="24"/>
          </w:rPr>
          <w:t xml:space="preserve">sites:  Wilson’s Promontory = 6.53 cm, Brisbane Ranges = 1.96 cm, </w:t>
        </w:r>
        <w:proofErr w:type="spellStart"/>
        <w:r>
          <w:rPr>
            <w:rFonts w:ascii="Times New Roman" w:hAnsi="Times New Roman" w:cs="Times New Roman"/>
            <w:sz w:val="24"/>
            <w:szCs w:val="24"/>
          </w:rPr>
          <w:t>Narbethong</w:t>
        </w:r>
        <w:proofErr w:type="spellEnd"/>
        <w:r>
          <w:rPr>
            <w:rFonts w:ascii="Times New Roman" w:hAnsi="Times New Roman" w:cs="Times New Roman"/>
            <w:sz w:val="24"/>
            <w:szCs w:val="24"/>
          </w:rPr>
          <w:t xml:space="preserve"> = 44.64 cm.  The fitted relationship between rescaled PDI, WI and FC (with an interaction between WI and FC) had an adjusted-R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0.3134 and p-value of 0.0001999.</w:t>
        </w:r>
      </w:ins>
    </w:p>
    <w:p w14:paraId="5A5B8A55" w14:textId="77777777" w:rsidR="0033289D" w:rsidRPr="00BF39E4" w:rsidRDefault="0033289D" w:rsidP="00BF39E4">
      <w:pPr>
        <w:ind w:left="720"/>
        <w:rPr>
          <w:ins w:id="469" w:author="Miranda, Brian R -FS" w:date="2020-09-01T14:30:00Z"/>
          <w:rFonts w:ascii="Times New Roman" w:eastAsiaTheme="minorEastAsia" w:hAnsi="Times New Roman" w:cs="Times New Roman"/>
          <w:sz w:val="24"/>
          <w:szCs w:val="24"/>
        </w:rPr>
      </w:pPr>
      <m:oMathPara>
        <m:oMath>
          <m:r>
            <w:ins w:id="470" w:author="Miranda, Brian R -FS" w:date="2020-09-01T14:24:00Z">
              <w:rPr>
                <w:rFonts w:ascii="Cambria Math" w:hAnsi="Cambria Math" w:cs="Times New Roman"/>
                <w:sz w:val="24"/>
                <w:szCs w:val="24"/>
              </w:rPr>
              <m:t>PDI=0.006711+0.556566×WI+0.013227×FC-0.008511×WI×FC</m:t>
            </w:ins>
          </m:r>
        </m:oMath>
      </m:oMathPara>
    </w:p>
    <w:p w14:paraId="72D73FB3" w14:textId="7BEF7F35" w:rsidR="00BF39E4" w:rsidRPr="00BF39E4" w:rsidRDefault="00BF39E4" w:rsidP="00BF39E4">
      <w:pPr>
        <w:ind w:left="720"/>
        <w:rPr>
          <w:ins w:id="471" w:author="Miranda, Brian R -FS" w:date="2020-09-01T14:24:00Z"/>
          <w:rFonts w:ascii="Times New Roman" w:hAnsi="Times New Roman" w:cs="Times New Roman"/>
          <w:sz w:val="24"/>
          <w:szCs w:val="24"/>
        </w:rPr>
      </w:pPr>
      <w:ins w:id="472" w:author="Miranda, Brian R -FS" w:date="2020-09-01T14:30:00Z">
        <w:r>
          <w:rPr>
            <w:rFonts w:ascii="Times New Roman" w:eastAsiaTheme="minorEastAsia" w:hAnsi="Times New Roman" w:cs="Times New Roman"/>
            <w:sz w:val="24"/>
            <w:szCs w:val="24"/>
          </w:rPr>
          <w:t xml:space="preserve">PDI as a relative population index is used in this extension to represent the monthly probability of </w:t>
        </w:r>
      </w:ins>
      <w:ins w:id="473" w:author="Miranda, Brian R -FS" w:date="2020-09-01T14:31:00Z">
        <w:r>
          <w:rPr>
            <w:rFonts w:ascii="Times New Roman" w:eastAsiaTheme="minorEastAsia" w:hAnsi="Times New Roman" w:cs="Times New Roman"/>
            <w:sz w:val="24"/>
            <w:szCs w:val="24"/>
          </w:rPr>
          <w:t>transition</w:t>
        </w:r>
      </w:ins>
      <w:ins w:id="474" w:author="Miranda, Brian R -FS" w:date="2020-09-01T14:30:00Z">
        <w:r>
          <w:rPr>
            <w:rFonts w:ascii="Times New Roman" w:eastAsiaTheme="minorEastAsia" w:hAnsi="Times New Roman" w:cs="Times New Roman"/>
            <w:sz w:val="24"/>
            <w:szCs w:val="24"/>
          </w:rPr>
          <w:t xml:space="preserve"> </w:t>
        </w:r>
      </w:ins>
      <w:ins w:id="475" w:author="Miranda, Brian R -FS" w:date="2020-09-01T14:31:00Z">
        <w:r>
          <w:rPr>
            <w:rFonts w:ascii="Times New Roman" w:eastAsiaTheme="minorEastAsia" w:hAnsi="Times New Roman" w:cs="Times New Roman"/>
            <w:sz w:val="24"/>
            <w:szCs w:val="24"/>
          </w:rPr>
          <w:t>from S to I (</w:t>
        </w:r>
        <w:proofErr w:type="gramStart"/>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m</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S</w:t>
        </w:r>
        <w:r>
          <w:rPr>
            <w:rFonts w:ascii="Calibri" w:eastAsiaTheme="minorEastAsia" w:hAnsi="Calibri" w:cs="Calibri"/>
            <w:sz w:val="24"/>
            <w:szCs w:val="24"/>
          </w:rPr>
          <w:t>→</w:t>
        </w:r>
        <w:r>
          <w:rPr>
            <w:rFonts w:ascii="Times New Roman" w:eastAsiaTheme="minorEastAsia" w:hAnsi="Times New Roman" w:cs="Times New Roman"/>
            <w:sz w:val="24"/>
            <w:szCs w:val="24"/>
          </w:rPr>
          <w:t>I)).</w:t>
        </w:r>
      </w:ins>
    </w:p>
    <w:p w14:paraId="04D6BFD8" w14:textId="66A8A5EA" w:rsidR="0033289D" w:rsidRPr="004A74C0" w:rsidRDefault="0033289D" w:rsidP="00BF39E4">
      <w:pPr>
        <w:ind w:left="720"/>
        <w:rPr>
          <w:ins w:id="476" w:author="Miranda, Brian R -FS" w:date="2020-09-01T14:24:00Z"/>
          <w:rFonts w:ascii="Times New Roman" w:hAnsi="Times New Roman" w:cs="Times New Roman"/>
          <w:i/>
          <w:sz w:val="24"/>
          <w:szCs w:val="24"/>
        </w:rPr>
      </w:pPr>
      <w:ins w:id="477" w:author="Miranda, Brian R -FS" w:date="2020-09-01T14:24:00Z">
        <w:r w:rsidRPr="004A74C0">
          <w:rPr>
            <w:rFonts w:ascii="Times New Roman" w:hAnsi="Times New Roman" w:cs="Times New Roman"/>
            <w:i/>
            <w:sz w:val="24"/>
            <w:szCs w:val="24"/>
          </w:rPr>
          <w:lastRenderedPageBreak/>
          <w:t>Average</w:t>
        </w:r>
        <w:r w:rsidRPr="00BF39E4">
          <w:rPr>
            <w:rFonts w:ascii="Times New Roman" w:hAnsi="Times New Roman" w:cs="Times New Roman"/>
            <w:i/>
            <w:sz w:val="24"/>
            <w:szCs w:val="24"/>
          </w:rPr>
          <w:t xml:space="preserve"> </w:t>
        </w:r>
      </w:ins>
      <w:proofErr w:type="gramStart"/>
      <w:ins w:id="478" w:author="Miranda, Brian R -FS" w:date="2020-09-01T14:32:00Z">
        <w:r w:rsidR="00BF39E4" w:rsidRPr="00BF39E4">
          <w:rPr>
            <w:rFonts w:ascii="Times New Roman" w:hAnsi="Times New Roman" w:cs="Times New Roman"/>
            <w:i/>
            <w:sz w:val="24"/>
            <w:szCs w:val="24"/>
            <w:rPrChange w:id="479" w:author="Miranda, Brian R -FS" w:date="2020-09-01T14:32:00Z">
              <w:rPr>
                <w:rFonts w:ascii="Times New Roman" w:hAnsi="Times New Roman" w:cs="Times New Roman"/>
                <w:sz w:val="24"/>
                <w:szCs w:val="24"/>
              </w:rPr>
            </w:rPrChange>
          </w:rPr>
          <w:t>p(</w:t>
        </w:r>
        <w:proofErr w:type="gramEnd"/>
        <w:r w:rsidR="00BF39E4" w:rsidRPr="00BF39E4">
          <w:rPr>
            <w:rFonts w:ascii="Times New Roman" w:hAnsi="Times New Roman" w:cs="Times New Roman"/>
            <w:i/>
            <w:sz w:val="24"/>
            <w:szCs w:val="24"/>
            <w:rPrChange w:id="480" w:author="Miranda, Brian R -FS" w:date="2020-09-01T14:32:00Z">
              <w:rPr>
                <w:rFonts w:ascii="Times New Roman" w:hAnsi="Times New Roman" w:cs="Times New Roman"/>
                <w:sz w:val="24"/>
                <w:szCs w:val="24"/>
              </w:rPr>
            </w:rPrChange>
          </w:rPr>
          <w:t>S→I)</w:t>
        </w:r>
      </w:ins>
    </w:p>
    <w:p w14:paraId="3D8A673C" w14:textId="7038E979" w:rsidR="0033289D" w:rsidRDefault="0033289D" w:rsidP="00BF39E4">
      <w:pPr>
        <w:ind w:left="720"/>
        <w:rPr>
          <w:ins w:id="481" w:author="Miranda, Brian R -FS" w:date="2020-09-01T14:24:00Z"/>
          <w:rFonts w:ascii="Times New Roman" w:hAnsi="Times New Roman" w:cs="Times New Roman"/>
          <w:sz w:val="24"/>
          <w:szCs w:val="24"/>
        </w:rPr>
      </w:pPr>
      <w:ins w:id="482" w:author="Miranda, Brian R -FS" w:date="2020-09-01T14:24:00Z">
        <w:r w:rsidRPr="00E812E0">
          <w:rPr>
            <w:rFonts w:ascii="Times New Roman" w:hAnsi="Times New Roman" w:cs="Times New Roman"/>
            <w:sz w:val="24"/>
            <w:szCs w:val="24"/>
          </w:rPr>
          <w:t xml:space="preserve">An average </w:t>
        </w:r>
      </w:ins>
      <w:ins w:id="483" w:author="Miranda, Brian R -FS" w:date="2020-09-01T14:32:00Z">
        <w:r w:rsidR="00BF39E4">
          <w:rPr>
            <w:rFonts w:ascii="Times New Roman" w:hAnsi="Times New Roman" w:cs="Times New Roman"/>
            <w:sz w:val="24"/>
            <w:szCs w:val="24"/>
          </w:rPr>
          <w:t>transition probability (</w:t>
        </w:r>
        <w:r w:rsidR="00BF39E4" w:rsidRPr="00626BB7">
          <w:rPr>
            <w:rFonts w:ascii="Times New Roman" w:hAnsi="Times New Roman" w:cs="Times New Roman"/>
            <w:sz w:val="24"/>
            <w:szCs w:val="24"/>
          </w:rPr>
          <w:t>p(S→I</w:t>
        </w:r>
        <w:r w:rsidR="00BF39E4">
          <w:rPr>
            <w:rFonts w:ascii="Times New Roman" w:hAnsi="Times New Roman" w:cs="Times New Roman"/>
            <w:sz w:val="24"/>
            <w:szCs w:val="24"/>
          </w:rPr>
          <w:t>)</w:t>
        </w:r>
      </w:ins>
      <w:ins w:id="484" w:author="Miranda, Brian R -FS" w:date="2020-09-01T14:24:00Z">
        <w:r w:rsidRPr="00E812E0">
          <w:rPr>
            <w:rFonts w:ascii="Times New Roman" w:hAnsi="Times New Roman" w:cs="Times New Roman"/>
            <w:sz w:val="24"/>
            <w:szCs w:val="24"/>
          </w:rPr>
          <w:t xml:space="preserve"> is calculated for each succession timestep, across all cohorts for all growing season months in the timestep, with limitations based on soil temperature.</w:t>
        </w:r>
        <w:r>
          <w:rPr>
            <w:rFonts w:ascii="Times New Roman" w:hAnsi="Times New Roman" w:cs="Times New Roman"/>
            <w:sz w:val="24"/>
            <w:szCs w:val="24"/>
          </w:rPr>
          <w:t xml:space="preserve">  </w:t>
        </w:r>
        <w:r w:rsidRPr="00E812E0">
          <w:rPr>
            <w:rFonts w:ascii="Times New Roman" w:hAnsi="Times New Roman" w:cs="Times New Roman"/>
            <w:sz w:val="24"/>
            <w:szCs w:val="24"/>
          </w:rPr>
          <w:t>A minimum infection temperature parameter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defines a soil temperature below which pathogen populations drop and do not cause infection.  For any month with soil temperatures below </w:t>
        </w:r>
        <w:proofErr w:type="spellStart"/>
        <w:r w:rsidRPr="00E812E0">
          <w:rPr>
            <w:rFonts w:ascii="Times New Roman" w:hAnsi="Times New Roman" w:cs="Times New Roman"/>
            <w:sz w:val="24"/>
            <w:szCs w:val="24"/>
          </w:rPr>
          <w:t>Min</w:t>
        </w:r>
        <w:r>
          <w:rPr>
            <w:rFonts w:ascii="Times New Roman" w:hAnsi="Times New Roman" w:cs="Times New Roman"/>
            <w:sz w:val="24"/>
            <w:szCs w:val="24"/>
          </w:rPr>
          <w:t>Soil</w:t>
        </w:r>
        <w:r w:rsidRPr="00E812E0">
          <w:rPr>
            <w:rFonts w:ascii="Times New Roman" w:hAnsi="Times New Roman" w:cs="Times New Roman"/>
            <w:sz w:val="24"/>
            <w:szCs w:val="24"/>
          </w:rPr>
          <w:t>Temp</w:t>
        </w:r>
        <w:proofErr w:type="spellEnd"/>
        <w:r w:rsidRPr="00E812E0">
          <w:rPr>
            <w:rFonts w:ascii="Times New Roman" w:hAnsi="Times New Roman" w:cs="Times New Roman"/>
            <w:sz w:val="24"/>
            <w:szCs w:val="24"/>
          </w:rPr>
          <w:t xml:space="preserve">, the </w:t>
        </w:r>
      </w:ins>
      <w:proofErr w:type="gramStart"/>
      <w:ins w:id="485" w:author="Miranda, Brian R -FS" w:date="2020-09-01T14:44:00Z">
        <w:r w:rsidR="00A544F7">
          <w:rPr>
            <w:rFonts w:ascii="Times New Roman" w:eastAsiaTheme="minorEastAsia" w:hAnsi="Times New Roman" w:cs="Times New Roman"/>
            <w:sz w:val="24"/>
            <w:szCs w:val="24"/>
          </w:rPr>
          <w:t>p</w:t>
        </w:r>
        <w:r w:rsidR="00A544F7">
          <w:rPr>
            <w:rFonts w:ascii="Times New Roman" w:eastAsiaTheme="minorEastAsia" w:hAnsi="Times New Roman" w:cs="Times New Roman"/>
            <w:sz w:val="24"/>
            <w:szCs w:val="24"/>
            <w:vertAlign w:val="subscript"/>
          </w:rPr>
          <w:t>m</w:t>
        </w:r>
        <w:r w:rsidR="00A544F7">
          <w:rPr>
            <w:rFonts w:ascii="Times New Roman" w:eastAsiaTheme="minorEastAsia" w:hAnsi="Times New Roman" w:cs="Times New Roman"/>
            <w:sz w:val="24"/>
            <w:szCs w:val="24"/>
          </w:rPr>
          <w:t>(</w:t>
        </w:r>
        <w:proofErr w:type="gramEnd"/>
        <w:r w:rsidR="00A544F7">
          <w:rPr>
            <w:rFonts w:ascii="Times New Roman" w:eastAsiaTheme="minorEastAsia" w:hAnsi="Times New Roman" w:cs="Times New Roman"/>
            <w:sz w:val="24"/>
            <w:szCs w:val="24"/>
          </w:rPr>
          <w:t>S</w:t>
        </w:r>
        <w:r w:rsidR="00A544F7">
          <w:rPr>
            <w:rFonts w:ascii="Calibri" w:eastAsiaTheme="minorEastAsia" w:hAnsi="Calibri" w:cs="Calibri"/>
            <w:sz w:val="24"/>
            <w:szCs w:val="24"/>
          </w:rPr>
          <w:t>→</w:t>
        </w:r>
        <w:r w:rsidR="00A544F7">
          <w:rPr>
            <w:rFonts w:ascii="Times New Roman" w:eastAsiaTheme="minorEastAsia" w:hAnsi="Times New Roman" w:cs="Times New Roman"/>
            <w:sz w:val="24"/>
            <w:szCs w:val="24"/>
          </w:rPr>
          <w:t>I)</w:t>
        </w:r>
      </w:ins>
      <w:ins w:id="486" w:author="Miranda, Brian R -FS" w:date="2020-09-01T14:24:00Z">
        <w:r w:rsidRPr="00E812E0">
          <w:rPr>
            <w:rFonts w:ascii="Times New Roman" w:hAnsi="Times New Roman" w:cs="Times New Roman"/>
            <w:sz w:val="24"/>
            <w:szCs w:val="24"/>
          </w:rPr>
          <w:t xml:space="preserve"> value used in averaging is 0.  This limitation denotes conditions when soils are too cold to support pathogen growth.</w:t>
        </w:r>
      </w:ins>
    </w:p>
    <w:p w14:paraId="01A73142" w14:textId="77777777" w:rsidR="0033289D" w:rsidRPr="00C06F15" w:rsidRDefault="0033289D" w:rsidP="00BF39E4">
      <w:pPr>
        <w:ind w:left="720"/>
        <w:rPr>
          <w:ins w:id="487" w:author="Miranda, Brian R -FS" w:date="2020-09-01T14:24:00Z"/>
          <w:rFonts w:ascii="Times New Roman" w:hAnsi="Times New Roman" w:cs="Times New Roman"/>
          <w:i/>
          <w:sz w:val="24"/>
          <w:szCs w:val="24"/>
        </w:rPr>
      </w:pPr>
      <w:ins w:id="488" w:author="Miranda, Brian R -FS" w:date="2020-09-01T14:24:00Z">
        <w:r w:rsidRPr="00C06F15">
          <w:rPr>
            <w:rFonts w:ascii="Times New Roman" w:hAnsi="Times New Roman" w:cs="Times New Roman"/>
            <w:i/>
            <w:sz w:val="24"/>
            <w:szCs w:val="24"/>
          </w:rPr>
          <w:t>Soil Temperature</w:t>
        </w:r>
      </w:ins>
    </w:p>
    <w:p w14:paraId="061956E5" w14:textId="020BE741" w:rsidR="0033289D" w:rsidRDefault="0033289D" w:rsidP="00BF39E4">
      <w:pPr>
        <w:spacing w:after="240" w:line="240" w:lineRule="auto"/>
        <w:ind w:left="720"/>
        <w:rPr>
          <w:ins w:id="489" w:author="Miranda, Brian R -FS" w:date="2020-09-01T14:24:00Z"/>
          <w:rFonts w:ascii="Times New Roman" w:eastAsia="Times New Roman" w:hAnsi="Times New Roman" w:cs="Times New Roman"/>
          <w:sz w:val="24"/>
          <w:szCs w:val="24"/>
        </w:rPr>
      </w:pPr>
      <w:ins w:id="490" w:author="Miranda, Brian R -FS" w:date="2020-09-01T14:24:00Z">
        <w:r>
          <w:rPr>
            <w:rFonts w:ascii="Times New Roman" w:hAnsi="Times New Roman" w:cs="Times New Roman"/>
            <w:sz w:val="24"/>
            <w:szCs w:val="24"/>
          </w:rPr>
          <w:t>S</w:t>
        </w:r>
        <w:r w:rsidRPr="007E3FB9">
          <w:rPr>
            <w:rFonts w:ascii="Times New Roman" w:hAnsi="Times New Roman" w:cs="Times New Roman"/>
            <w:sz w:val="24"/>
            <w:szCs w:val="24"/>
          </w:rPr>
          <w:t>oil</w:t>
        </w:r>
        <w:r w:rsidRPr="0012357C">
          <w:rPr>
            <w:rFonts w:ascii="Times New Roman" w:eastAsia="Times New Roman" w:hAnsi="Times New Roman" w:cs="Times New Roman"/>
            <w:sz w:val="24"/>
            <w:szCs w:val="24"/>
          </w:rPr>
          <w:t xml:space="preserve"> temperature</w:t>
        </w:r>
        <w:r>
          <w:rPr>
            <w:rFonts w:ascii="Times New Roman" w:eastAsia="Times New Roman" w:hAnsi="Times New Roman" w:cs="Times New Roman"/>
            <w:sz w:val="24"/>
            <w:szCs w:val="24"/>
          </w:rPr>
          <w:t>,</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w:t>
        </w:r>
      </w:ins>
      <w:ins w:id="491" w:author="Miranda, Brian R -FS" w:date="2020-09-01T14:38:00Z">
        <w:r w:rsidR="00A544F7">
          <w:rPr>
            <w:rFonts w:ascii="Times New Roman" w:eastAsia="Times New Roman" w:hAnsi="Times New Roman" w:cs="Times New Roman"/>
            <w:sz w:val="24"/>
            <w:szCs w:val="24"/>
          </w:rPr>
          <w:t>a user defined depth (z)</w:t>
        </w:r>
      </w:ins>
      <w:ins w:id="492" w:author="Miranda, Brian R -FS" w:date="2020-09-01T14:24:00Z">
        <w:r>
          <w:rPr>
            <w:rFonts w:ascii="Times New Roman" w:eastAsia="Times New Roman" w:hAnsi="Times New Roman" w:cs="Times New Roman"/>
            <w:sz w:val="24"/>
            <w:szCs w:val="24"/>
          </w:rPr>
          <w:t xml:space="preserve">, is estimated using the same methods presented in Gustafson et al. (In </w:t>
        </w:r>
      </w:ins>
      <w:ins w:id="493" w:author="Miranda, Brian R -FS" w:date="2020-09-01T14:38:00Z">
        <w:r w:rsidR="00A544F7">
          <w:rPr>
            <w:rFonts w:ascii="Times New Roman" w:eastAsia="Times New Roman" w:hAnsi="Times New Roman" w:cs="Times New Roman"/>
            <w:sz w:val="24"/>
            <w:szCs w:val="24"/>
          </w:rPr>
          <w:t>Review</w:t>
        </w:r>
      </w:ins>
      <w:ins w:id="494" w:author="Miranda, Brian R -FS" w:date="2020-09-01T14:24:00Z">
        <w:r>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soil</w:t>
        </w:r>
        <w:proofErr w:type="spellEnd"/>
        <w:r>
          <w:rPr>
            <w:rFonts w:ascii="Times New Roman" w:eastAsia="Times New Roman" w:hAnsi="Times New Roman" w:cs="Times New Roman"/>
            <w:sz w:val="24"/>
            <w:szCs w:val="24"/>
          </w:rPr>
          <w:t xml:space="preserve"> at month </w:t>
        </w:r>
        <w:r w:rsidRPr="009349B2">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Pr="0012357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estimated</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for the LPJ DGVM in the appendix of </w:t>
        </w:r>
        <w:proofErr w:type="spellStart"/>
        <w:r>
          <w:rPr>
            <w:rFonts w:ascii="Times New Roman" w:eastAsia="Times New Roman" w:hAnsi="Times New Roman" w:cs="Times New Roman"/>
            <w:sz w:val="24"/>
            <w:szCs w:val="24"/>
          </w:rPr>
          <w:t>Sitch</w:t>
        </w:r>
        <w:proofErr w:type="spellEnd"/>
        <w:r>
          <w:rPr>
            <w:rFonts w:ascii="Times New Roman" w:eastAsia="Times New Roman" w:hAnsi="Times New Roman" w:cs="Times New Roman"/>
            <w:sz w:val="24"/>
            <w:szCs w:val="24"/>
          </w:rPr>
          <w:t xml:space="preserve"> et al. (2003)</w:t>
        </w:r>
        <w:r w:rsidRPr="0012357C">
          <w:rPr>
            <w:rFonts w:ascii="Times New Roman" w:eastAsia="Times New Roman" w:hAnsi="Times New Roman" w:cs="Times New Roman"/>
            <w:sz w:val="24"/>
            <w:szCs w:val="24"/>
          </w:rPr>
          <w:t>:</w:t>
        </w:r>
      </w:ins>
    </w:p>
    <w:p w14:paraId="15273F39" w14:textId="53C85F89" w:rsidR="0033289D" w:rsidRDefault="009F6A9D" w:rsidP="0033289D">
      <w:pPr>
        <w:spacing w:after="240" w:line="240" w:lineRule="auto"/>
        <w:ind w:firstLine="720"/>
        <w:jc w:val="center"/>
        <w:rPr>
          <w:ins w:id="495" w:author="Miranda, Brian R -FS" w:date="2020-09-01T14:24:00Z"/>
          <w:rFonts w:ascii="Times New Roman" w:eastAsia="Times New Roman" w:hAnsi="Times New Roman" w:cs="Times New Roman"/>
          <w:sz w:val="24"/>
          <w:szCs w:val="24"/>
        </w:rPr>
      </w:pPr>
      <m:oMath>
        <m:sSub>
          <m:sSubPr>
            <m:ctrlPr>
              <w:ins w:id="496" w:author="Miranda, Brian R -FS" w:date="2020-09-01T14:24:00Z">
                <w:rPr>
                  <w:rFonts w:ascii="Cambria Math" w:eastAsia="Times New Roman" w:hAnsi="Cambria Math" w:cs="Times New Roman"/>
                  <w:i/>
                  <w:sz w:val="24"/>
                  <w:szCs w:val="24"/>
                </w:rPr>
              </w:ins>
            </m:ctrlPr>
          </m:sSubPr>
          <m:e>
            <m:r>
              <w:ins w:id="497" w:author="Miranda, Brian R -FS" w:date="2020-09-01T14:24:00Z">
                <w:rPr>
                  <w:rFonts w:ascii="Cambria Math" w:eastAsia="Times New Roman" w:hAnsi="Cambria Math" w:cs="Times New Roman"/>
                  <w:sz w:val="24"/>
                  <w:szCs w:val="24"/>
                </w:rPr>
                <m:t>T</m:t>
              </w:ins>
            </m:r>
          </m:e>
          <m:sub>
            <m:r>
              <w:ins w:id="498" w:author="Miranda, Brian R -FS" w:date="2020-09-01T14:24:00Z">
                <w:rPr>
                  <w:rFonts w:ascii="Cambria Math" w:eastAsia="Times New Roman" w:hAnsi="Cambria Math" w:cs="Times New Roman"/>
                  <w:sz w:val="24"/>
                  <w:szCs w:val="24"/>
                </w:rPr>
                <m:t>soil</m:t>
              </w:ins>
            </m:r>
          </m:sub>
        </m:sSub>
        <m:d>
          <m:dPr>
            <m:ctrlPr>
              <w:ins w:id="499" w:author="Miranda, Brian R -FS" w:date="2020-09-01T14:24:00Z">
                <w:rPr>
                  <w:rFonts w:ascii="Cambria Math" w:eastAsia="Times New Roman" w:hAnsi="Cambria Math" w:cs="Times New Roman"/>
                  <w:i/>
                  <w:sz w:val="24"/>
                  <w:szCs w:val="24"/>
                </w:rPr>
              </w:ins>
            </m:ctrlPr>
          </m:dPr>
          <m:e>
            <m:r>
              <w:ins w:id="500" w:author="Miranda, Brian R -FS" w:date="2020-09-01T14:24:00Z">
                <w:rPr>
                  <w:rFonts w:ascii="Cambria Math" w:eastAsia="Times New Roman" w:hAnsi="Cambria Math" w:cs="Times New Roman"/>
                  <w:sz w:val="24"/>
                  <w:szCs w:val="24"/>
                </w:rPr>
                <m:t>m</m:t>
              </w:ins>
            </m:r>
          </m:e>
        </m:d>
        <m:r>
          <w:ins w:id="501" w:author="Miranda, Brian R -FS" w:date="2020-09-01T14:24:00Z">
            <w:rPr>
              <w:rFonts w:ascii="Cambria Math" w:eastAsia="Times New Roman" w:hAnsi="Cambria Math" w:cs="Times New Roman"/>
              <w:sz w:val="24"/>
              <w:szCs w:val="24"/>
            </w:rPr>
            <m:t xml:space="preserve">= </m:t>
          </w:ins>
        </m:r>
        <m:sSub>
          <m:sSubPr>
            <m:ctrlPr>
              <w:ins w:id="502" w:author="Miranda, Brian R -FS" w:date="2020-09-01T14:24:00Z">
                <w:rPr>
                  <w:rFonts w:ascii="Cambria Math" w:eastAsia="Times New Roman" w:hAnsi="Cambria Math" w:cs="Times New Roman"/>
                  <w:i/>
                  <w:sz w:val="24"/>
                  <w:szCs w:val="24"/>
                </w:rPr>
              </w:ins>
            </m:ctrlPr>
          </m:sSubPr>
          <m:e>
            <m:r>
              <w:ins w:id="503" w:author="Miranda, Brian R -FS" w:date="2020-09-01T14:24:00Z">
                <w:rPr>
                  <w:rFonts w:ascii="Cambria Math" w:eastAsia="Times New Roman" w:hAnsi="Cambria Math" w:cs="Times New Roman"/>
                  <w:sz w:val="24"/>
                  <w:szCs w:val="24"/>
                </w:rPr>
                <m:t>T</m:t>
              </w:ins>
            </m:r>
          </m:e>
          <m:sub>
            <m:r>
              <w:ins w:id="504" w:author="Miranda, Brian R -FS" w:date="2020-09-01T14:24:00Z">
                <w:rPr>
                  <w:rFonts w:ascii="Cambria Math" w:eastAsia="Times New Roman" w:hAnsi="Cambria Math" w:cs="Times New Roman"/>
                  <w:sz w:val="24"/>
                  <w:szCs w:val="24"/>
                </w:rPr>
                <m:t>ave</m:t>
              </w:ins>
            </m:r>
          </m:sub>
        </m:sSub>
        <m:r>
          <w:ins w:id="505" w:author="Miranda, Brian R -FS" w:date="2020-09-01T14:24:00Z">
            <w:rPr>
              <w:rFonts w:ascii="Cambria Math" w:eastAsia="Times New Roman" w:hAnsi="Cambria Math" w:cs="Times New Roman"/>
              <w:sz w:val="24"/>
              <w:szCs w:val="24"/>
            </w:rPr>
            <m:t>+A×exp</m:t>
          </w:ins>
        </m:r>
        <m:d>
          <m:dPr>
            <m:ctrlPr>
              <w:ins w:id="506" w:author="Miranda, Brian R -FS" w:date="2020-09-01T14:24:00Z">
                <w:rPr>
                  <w:rFonts w:ascii="Cambria Math" w:eastAsia="Times New Roman" w:hAnsi="Cambria Math" w:cs="Times New Roman"/>
                  <w:i/>
                  <w:sz w:val="24"/>
                  <w:szCs w:val="24"/>
                </w:rPr>
              </w:ins>
            </m:ctrlPr>
          </m:dPr>
          <m:e>
            <m:f>
              <m:fPr>
                <m:ctrlPr>
                  <w:ins w:id="507" w:author="Miranda, Brian R -FS" w:date="2020-09-01T14:24:00Z">
                    <w:rPr>
                      <w:rFonts w:ascii="Cambria Math" w:eastAsia="Times New Roman" w:hAnsi="Cambria Math" w:cs="Times New Roman"/>
                      <w:i/>
                      <w:sz w:val="24"/>
                      <w:szCs w:val="24"/>
                    </w:rPr>
                  </w:ins>
                </m:ctrlPr>
              </m:fPr>
              <m:num>
                <m:r>
                  <w:ins w:id="508" w:author="Miranda, Brian R -FS" w:date="2020-09-01T14:24:00Z">
                    <w:rPr>
                      <w:rFonts w:ascii="Cambria Math" w:eastAsia="Times New Roman" w:hAnsi="Cambria Math" w:cs="Times New Roman"/>
                      <w:sz w:val="24"/>
                      <w:szCs w:val="24"/>
                    </w:rPr>
                    <m:t>-z</m:t>
                  </w:ins>
                </m:r>
              </m:num>
              <m:den>
                <m:r>
                  <w:ins w:id="509" w:author="Miranda, Brian R -FS" w:date="2020-09-01T14:24:00Z">
                    <w:rPr>
                      <w:rFonts w:ascii="Cambria Math" w:eastAsia="Times New Roman" w:hAnsi="Cambria Math" w:cs="Times New Roman"/>
                      <w:sz w:val="24"/>
                      <w:szCs w:val="24"/>
                    </w:rPr>
                    <m:t>d</m:t>
                  </w:ins>
                </m:r>
              </m:den>
            </m:f>
          </m:e>
        </m:d>
        <m:r>
          <w:ins w:id="510" w:author="Miranda, Brian R -FS" w:date="2020-09-01T14:24:00Z">
            <w:rPr>
              <w:rFonts w:ascii="Cambria Math" w:eastAsia="Times New Roman" w:hAnsi="Cambria Math" w:cs="Times New Roman"/>
              <w:sz w:val="24"/>
              <w:szCs w:val="24"/>
            </w:rPr>
            <m:t>×</m:t>
          </w:ins>
        </m:r>
        <m:r>
          <w:ins w:id="511" w:author="Miranda, Brian R -FS" w:date="2020-09-01T14:24:00Z">
            <m:rPr>
              <m:sty m:val="p"/>
            </m:rPr>
            <w:rPr>
              <w:rFonts w:ascii="Cambria Math" w:eastAsia="Times New Roman" w:hAnsi="Cambria Math" w:cs="Times New Roman"/>
              <w:sz w:val="24"/>
              <w:szCs w:val="24"/>
            </w:rPr>
            <m:t>sin</m:t>
          </w:ins>
        </m:r>
        <m:d>
          <m:dPr>
            <m:ctrlPr>
              <w:ins w:id="512" w:author="Miranda, Brian R -FS" w:date="2020-09-01T14:24:00Z">
                <w:rPr>
                  <w:rFonts w:ascii="Cambria Math" w:eastAsia="Times New Roman" w:hAnsi="Cambria Math" w:cs="Times New Roman"/>
                  <w:i/>
                  <w:sz w:val="24"/>
                  <w:szCs w:val="24"/>
                </w:rPr>
              </w:ins>
            </m:ctrlPr>
          </m:dPr>
          <m:e>
            <m:r>
              <w:ins w:id="513" w:author="Miranda, Brian R -FS" w:date="2020-09-01T14:24:00Z">
                <w:rPr>
                  <w:rFonts w:ascii="Cambria Math" w:eastAsia="Times New Roman" w:hAnsi="Cambria Math" w:cs="Times New Roman"/>
                  <w:sz w:val="24"/>
                  <w:szCs w:val="24"/>
                </w:rPr>
                <m:t>Ωm-</m:t>
              </w:ins>
            </m:r>
            <m:f>
              <m:fPr>
                <m:ctrlPr>
                  <w:ins w:id="514" w:author="Miranda, Brian R -FS" w:date="2020-09-01T14:24:00Z">
                    <w:rPr>
                      <w:rFonts w:ascii="Cambria Math" w:eastAsia="Times New Roman" w:hAnsi="Cambria Math" w:cs="Times New Roman"/>
                      <w:i/>
                      <w:sz w:val="24"/>
                      <w:szCs w:val="24"/>
                    </w:rPr>
                  </w:ins>
                </m:ctrlPr>
              </m:fPr>
              <m:num>
                <m:r>
                  <w:ins w:id="515" w:author="Miranda, Brian R -FS" w:date="2020-09-01T14:24:00Z">
                    <w:rPr>
                      <w:rFonts w:ascii="Cambria Math" w:eastAsia="Times New Roman" w:hAnsi="Cambria Math" w:cs="Times New Roman"/>
                      <w:sz w:val="24"/>
                      <w:szCs w:val="24"/>
                    </w:rPr>
                    <m:t>z</m:t>
                  </w:ins>
                </m:r>
              </m:num>
              <m:den>
                <m:r>
                  <w:ins w:id="516" w:author="Miranda, Brian R -FS" w:date="2020-09-01T14:24:00Z">
                    <w:rPr>
                      <w:rFonts w:ascii="Cambria Math" w:eastAsia="Times New Roman" w:hAnsi="Cambria Math" w:cs="Times New Roman"/>
                      <w:sz w:val="24"/>
                      <w:szCs w:val="24"/>
                    </w:rPr>
                    <m:t>d</m:t>
                  </w:ins>
                </m:r>
              </m:den>
            </m:f>
          </m:e>
        </m:d>
      </m:oMath>
      <w:ins w:id="517" w:author="Miranda, Brian R -FS" w:date="2020-09-01T14:24:00Z">
        <w:r w:rsidR="0033289D">
          <w:rPr>
            <w:rFonts w:ascii="Times New Roman" w:eastAsia="Times New Roman" w:hAnsi="Times New Roman" w:cs="Times New Roman"/>
            <w:sz w:val="24"/>
            <w:szCs w:val="24"/>
          </w:rPr>
          <w:tab/>
        </w:r>
      </w:ins>
    </w:p>
    <w:p w14:paraId="1DB13D3E" w14:textId="77777777" w:rsidR="0033289D" w:rsidRDefault="0033289D" w:rsidP="00BF39E4">
      <w:pPr>
        <w:spacing w:before="100" w:beforeAutospacing="1" w:after="240" w:line="240" w:lineRule="auto"/>
        <w:ind w:left="720"/>
        <w:rPr>
          <w:ins w:id="518" w:author="Miranda, Brian R -FS" w:date="2020-09-01T14:24:00Z"/>
          <w:rFonts w:ascii="Times New Roman" w:eastAsia="Times New Roman" w:hAnsi="Times New Roman" w:cs="Times New Roman"/>
          <w:sz w:val="24"/>
          <w:szCs w:val="24"/>
        </w:rPr>
      </w:pPr>
      <w:proofErr w:type="gramStart"/>
      <w:ins w:id="519" w:author="Miranda, Brian R -FS" w:date="2020-09-01T14:24:00Z">
        <w:r w:rsidRPr="0012357C">
          <w:rPr>
            <w:rFonts w:ascii="Times New Roman" w:eastAsia="Times New Roman" w:hAnsi="Times New Roman" w:cs="Times New Roman"/>
            <w:sz w:val="24"/>
            <w:szCs w:val="24"/>
          </w:rPr>
          <w:t>where</w:t>
        </w:r>
        <w:proofErr w:type="gramEnd"/>
        <w:r w:rsidRPr="0012357C">
          <w:rPr>
            <w:rFonts w:ascii="Times New Roman" w:eastAsia="Times New Roman" w:hAnsi="Times New Roman" w:cs="Times New Roman"/>
            <w:sz w:val="24"/>
            <w:szCs w:val="24"/>
          </w:rPr>
          <w:t xml:space="preserve"> </w:t>
        </w:r>
        <w:proofErr w:type="spellStart"/>
        <w:r w:rsidRPr="0012357C">
          <w:rPr>
            <w:rFonts w:ascii="Times New Roman" w:eastAsia="Times New Roman" w:hAnsi="Times New Roman" w:cs="Times New Roman"/>
            <w:i/>
            <w:iCs/>
            <w:sz w:val="24"/>
            <w:szCs w:val="24"/>
          </w:rPr>
          <w:t>T</w:t>
        </w:r>
        <w:r w:rsidRPr="0012357C">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vertAlign w:val="subscript"/>
          </w:rPr>
          <w:t>ve</w:t>
        </w:r>
        <w:proofErr w:type="spellEnd"/>
        <w:r w:rsidRPr="0012357C">
          <w:rPr>
            <w:rFonts w:ascii="Times New Roman" w:eastAsia="Times New Roman" w:hAnsi="Times New Roman" w:cs="Times New Roman"/>
            <w:sz w:val="24"/>
            <w:szCs w:val="24"/>
          </w:rPr>
          <w:t xml:space="preserve"> is average a</w:t>
        </w:r>
        <w:r>
          <w:rPr>
            <w:rFonts w:ascii="Times New Roman" w:eastAsia="Times New Roman" w:hAnsi="Times New Roman" w:cs="Times New Roman"/>
            <w:sz w:val="24"/>
            <w:szCs w:val="24"/>
          </w:rPr>
          <w:t xml:space="preserve">ir temperature for month </w:t>
        </w:r>
        <w:r w:rsidRPr="008D0E5D">
          <w:rPr>
            <w:rFonts w:ascii="Times New Roman" w:eastAsia="Times New Roman" w:hAnsi="Times New Roman" w:cs="Times New Roman"/>
            <w:i/>
            <w:sz w:val="24"/>
            <w:szCs w:val="24"/>
          </w:rPr>
          <w:t>m</w:t>
        </w:r>
        <w:r w:rsidRPr="0012357C">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amplitude of air temperature over the previous 12 months,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damping depth (m), and Ω the angular frequency of oscillation (radians/month).  The damping depth, </w:t>
        </w:r>
        <w:r w:rsidRPr="008D0E5D">
          <w:rPr>
            <w:rFonts w:ascii="Times New Roman" w:eastAsia="Times New Roman" w:hAnsi="Times New Roman" w:cs="Times New Roman"/>
            <w:i/>
            <w:sz w:val="24"/>
            <w:szCs w:val="24"/>
          </w:rPr>
          <w:t>d</w:t>
        </w:r>
        <w:r>
          <w:rPr>
            <w:rFonts w:ascii="Times New Roman" w:eastAsia="Times New Roman" w:hAnsi="Times New Roman" w:cs="Times New Roman"/>
            <w:sz w:val="24"/>
            <w:szCs w:val="24"/>
          </w:rPr>
          <w:t>, and angular frequency of oscillation (Ω) are calculated as:</w:t>
        </w:r>
      </w:ins>
    </w:p>
    <w:p w14:paraId="33872B54" w14:textId="77777777" w:rsidR="0033289D" w:rsidRDefault="0033289D" w:rsidP="0033289D">
      <w:pPr>
        <w:spacing w:before="100" w:beforeAutospacing="1" w:after="240" w:line="240" w:lineRule="auto"/>
        <w:jc w:val="center"/>
        <w:rPr>
          <w:ins w:id="520" w:author="Miranda, Brian R -FS" w:date="2020-09-01T14:24:00Z"/>
          <w:rFonts w:ascii="Times New Roman" w:eastAsia="Times New Roman" w:hAnsi="Times New Roman" w:cs="Times New Roman"/>
          <w:sz w:val="24"/>
          <w:szCs w:val="24"/>
        </w:rPr>
      </w:pPr>
      <m:oMath>
        <m:r>
          <w:ins w:id="521" w:author="Miranda, Brian R -FS" w:date="2020-09-01T14:24:00Z">
            <w:rPr>
              <w:rFonts w:ascii="Cambria Math" w:eastAsia="Times New Roman" w:hAnsi="Cambria Math" w:cs="Times New Roman"/>
              <w:sz w:val="24"/>
              <w:szCs w:val="24"/>
            </w:rPr>
            <m:t>d=</m:t>
          </w:ins>
        </m:r>
        <m:rad>
          <m:radPr>
            <m:degHide m:val="1"/>
            <m:ctrlPr>
              <w:ins w:id="522" w:author="Miranda, Brian R -FS" w:date="2020-09-01T14:24:00Z">
                <w:rPr>
                  <w:rFonts w:ascii="Cambria Math" w:eastAsia="Times New Roman" w:hAnsi="Cambria Math" w:cs="Times New Roman"/>
                  <w:i/>
                  <w:sz w:val="24"/>
                  <w:szCs w:val="24"/>
                </w:rPr>
              </w:ins>
            </m:ctrlPr>
          </m:radPr>
          <m:deg/>
          <m:e>
            <m:f>
              <m:fPr>
                <m:ctrlPr>
                  <w:ins w:id="523" w:author="Miranda, Brian R -FS" w:date="2020-09-01T14:24:00Z">
                    <w:rPr>
                      <w:rFonts w:ascii="Cambria Math" w:eastAsia="Times New Roman" w:hAnsi="Cambria Math" w:cs="Times New Roman"/>
                      <w:i/>
                      <w:sz w:val="24"/>
                      <w:szCs w:val="24"/>
                    </w:rPr>
                  </w:ins>
                </m:ctrlPr>
              </m:fPr>
              <m:num>
                <m:r>
                  <w:ins w:id="524" w:author="Miranda, Brian R -FS" w:date="2020-09-01T14:24:00Z">
                    <w:rPr>
                      <w:rFonts w:ascii="Cambria Math" w:eastAsia="Times New Roman" w:hAnsi="Cambria Math" w:cs="Times New Roman"/>
                      <w:sz w:val="24"/>
                      <w:szCs w:val="24"/>
                    </w:rPr>
                    <m:t>2k</m:t>
                  </w:ins>
                </m:r>
              </m:num>
              <m:den>
                <m:r>
                  <w:ins w:id="525" w:author="Miranda, Brian R -FS" w:date="2020-09-01T14:24:00Z">
                    <w:rPr>
                      <w:rFonts w:ascii="Cambria Math" w:eastAsia="Times New Roman" w:hAnsi="Cambria Math" w:cs="Times New Roman"/>
                      <w:sz w:val="24"/>
                      <w:szCs w:val="24"/>
                    </w:rPr>
                    <m:t>Ω</m:t>
                  </w:ins>
                </m:r>
              </m:den>
            </m:f>
          </m:e>
        </m:rad>
      </m:oMath>
      <w:ins w:id="526" w:author="Miranda, Brian R -FS" w:date="2020-09-01T14:24:00Z">
        <w:r>
          <w:rPr>
            <w:rFonts w:ascii="Times New Roman" w:eastAsia="Times New Roman" w:hAnsi="Times New Roman" w:cs="Times New Roman"/>
            <w:sz w:val="24"/>
            <w:szCs w:val="24"/>
          </w:rPr>
          <w:tab/>
          <w:t>[2]</w:t>
        </w:r>
      </w:ins>
    </w:p>
    <w:p w14:paraId="6395FD38" w14:textId="77777777" w:rsidR="0033289D" w:rsidRPr="00D9302B" w:rsidRDefault="0033289D" w:rsidP="0033289D">
      <w:pPr>
        <w:spacing w:before="100" w:beforeAutospacing="1" w:after="240" w:line="240" w:lineRule="auto"/>
        <w:jc w:val="center"/>
        <w:rPr>
          <w:ins w:id="527" w:author="Miranda, Brian R -FS" w:date="2020-09-01T14:24:00Z"/>
          <w:rFonts w:ascii="Times New Roman" w:eastAsia="Times New Roman" w:hAnsi="Times New Roman" w:cs="Times New Roman"/>
          <w:sz w:val="24"/>
          <w:szCs w:val="24"/>
        </w:rPr>
      </w:pPr>
      <m:oMath>
        <m:r>
          <w:ins w:id="528" w:author="Miranda, Brian R -FS" w:date="2020-09-01T14:24:00Z">
            <w:rPr>
              <w:rFonts w:ascii="Cambria Math" w:eastAsia="Times New Roman" w:hAnsi="Cambria Math" w:cs="Times New Roman"/>
              <w:sz w:val="24"/>
              <w:szCs w:val="24"/>
            </w:rPr>
            <m:t>Ω=</m:t>
          </w:ins>
        </m:r>
        <m:f>
          <m:fPr>
            <m:ctrlPr>
              <w:ins w:id="529" w:author="Miranda, Brian R -FS" w:date="2020-09-01T14:24:00Z">
                <w:rPr>
                  <w:rFonts w:ascii="Cambria Math" w:eastAsia="Times New Roman" w:hAnsi="Cambria Math" w:cs="Times New Roman"/>
                  <w:i/>
                  <w:sz w:val="24"/>
                  <w:szCs w:val="24"/>
                </w:rPr>
              </w:ins>
            </m:ctrlPr>
          </m:fPr>
          <m:num>
            <m:r>
              <w:ins w:id="530" w:author="Miranda, Brian R -FS" w:date="2020-09-01T14:24:00Z">
                <w:rPr>
                  <w:rFonts w:ascii="Cambria Math" w:eastAsia="Times New Roman" w:hAnsi="Cambria Math" w:cs="Times New Roman"/>
                  <w:sz w:val="24"/>
                  <w:szCs w:val="24"/>
                </w:rPr>
                <m:t>2π</m:t>
              </w:ins>
            </m:r>
          </m:num>
          <m:den>
            <m:r>
              <w:ins w:id="531" w:author="Miranda, Brian R -FS" w:date="2020-09-01T14:24:00Z">
                <w:rPr>
                  <w:rFonts w:ascii="Cambria Math" w:eastAsia="Times New Roman" w:hAnsi="Cambria Math" w:cs="Times New Roman"/>
                  <w:sz w:val="24"/>
                  <w:szCs w:val="24"/>
                </w:rPr>
                <m:t>12</m:t>
              </w:ins>
            </m:r>
          </m:den>
        </m:f>
      </m:oMath>
      <w:ins w:id="532" w:author="Miranda, Brian R -FS" w:date="2020-09-01T14:24:00Z">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ins>
    </w:p>
    <w:p w14:paraId="0C204708" w14:textId="77777777" w:rsidR="0033289D" w:rsidRPr="00D9302B" w:rsidRDefault="0033289D" w:rsidP="00BF39E4">
      <w:pPr>
        <w:spacing w:before="100" w:beforeAutospacing="1" w:after="240" w:line="240" w:lineRule="auto"/>
        <w:ind w:left="720"/>
        <w:rPr>
          <w:ins w:id="533" w:author="Miranda, Brian R -FS" w:date="2020-09-01T14:24:00Z"/>
          <w:rFonts w:ascii="Times New Roman" w:eastAsia="Times New Roman" w:hAnsi="Times New Roman" w:cs="Times New Roman"/>
          <w:sz w:val="24"/>
          <w:szCs w:val="24"/>
        </w:rPr>
      </w:pPr>
      <w:proofErr w:type="gramStart"/>
      <w:ins w:id="534" w:author="Miranda, Brian R -FS" w:date="2020-09-01T14:24:00Z">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the thermal diffusivity (mm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mo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of the soil.</w:t>
        </w:r>
      </w:ins>
    </w:p>
    <w:p w14:paraId="4D51B0C8" w14:textId="77777777" w:rsidR="0033289D" w:rsidRPr="00E812E0" w:rsidRDefault="0033289D" w:rsidP="00BF39E4">
      <w:pPr>
        <w:spacing w:after="240" w:line="240" w:lineRule="auto"/>
        <w:ind w:left="720"/>
        <w:rPr>
          <w:ins w:id="535" w:author="Miranda, Brian R -FS" w:date="2020-09-01T14:24:00Z"/>
          <w:rFonts w:ascii="Times New Roman" w:eastAsia="Times New Roman" w:hAnsi="Times New Roman" w:cs="Times New Roman"/>
          <w:sz w:val="24"/>
          <w:szCs w:val="24"/>
        </w:rPr>
      </w:pPr>
      <w:ins w:id="536" w:author="Miranda, Brian R -FS" w:date="2020-09-01T14:24:00Z">
        <w:r>
          <w:rPr>
            <w:rFonts w:ascii="Times New Roman" w:eastAsia="Times New Roman" w:hAnsi="Times New Roman" w:cs="Times New Roman"/>
            <w:sz w:val="24"/>
            <w:szCs w:val="24"/>
          </w:rPr>
          <w:t>Thermal diffusivity (</w:t>
        </w:r>
        <w:r w:rsidRPr="007D565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is estimated using the methods of Jong van Lier and </w:t>
        </w:r>
        <w:proofErr w:type="spellStart"/>
        <w:r w:rsidRPr="00BF67C5">
          <w:rPr>
            <w:rFonts w:ascii="Times New Roman" w:hAnsi="Times New Roman" w:cs="Times New Roman"/>
            <w:sz w:val="24"/>
            <w:szCs w:val="24"/>
          </w:rPr>
          <w:t>Durigon</w:t>
        </w:r>
        <w:proofErr w:type="spellEnd"/>
        <w:r>
          <w:rPr>
            <w:rFonts w:ascii="Times New Roman" w:eastAsia="Times New Roman" w:hAnsi="Times New Roman" w:cs="Times New Roman"/>
            <w:sz w:val="24"/>
            <w:szCs w:val="24"/>
          </w:rPr>
          <w:t xml:space="preserve"> (2013) and </w:t>
        </w:r>
        <w:proofErr w:type="spellStart"/>
        <w:r>
          <w:rPr>
            <w:rFonts w:ascii="Times New Roman" w:eastAsia="Times New Roman" w:hAnsi="Times New Roman" w:cs="Times New Roman"/>
            <w:sz w:val="24"/>
            <w:szCs w:val="24"/>
          </w:rPr>
          <w:t>Farouki</w:t>
        </w:r>
        <w:proofErr w:type="spellEnd"/>
        <w:r>
          <w:rPr>
            <w:rFonts w:ascii="Times New Roman" w:eastAsia="Times New Roman" w:hAnsi="Times New Roman" w:cs="Times New Roman"/>
            <w:sz w:val="24"/>
            <w:szCs w:val="24"/>
          </w:rPr>
          <w:t xml:space="preserve"> (1986), with inputs of total porosity (m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092163">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water content (m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/m</w:t>
        </w:r>
        <w:r w:rsidRPr="00A15060">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fraction clay (proportion), which make it dynamically dependent on the soil texture and its water content each month.</w:t>
        </w:r>
      </w:ins>
    </w:p>
    <w:p w14:paraId="52E88E5C" w14:textId="0A478B29" w:rsidR="006E1962" w:rsidRPr="00626BB7" w:rsidDel="0033289D" w:rsidRDefault="006E1962" w:rsidP="0033289D">
      <w:pPr>
        <w:pStyle w:val="textbody"/>
        <w:ind w:left="720" w:right="76"/>
        <w:rPr>
          <w:del w:id="537" w:author="Miranda, Brian R -FS" w:date="2020-09-01T14:24:00Z"/>
          <w:rFonts w:ascii="Times New Roman" w:hAnsi="Times New Roman" w:cs="Times New Roman"/>
          <w:sz w:val="24"/>
          <w:szCs w:val="24"/>
        </w:rPr>
      </w:pPr>
      <w:del w:id="538" w:author="Miranda, Brian R -FS" w:date="2020-09-01T14:24:00Z">
        <w:r w:rsidRPr="00626BB7" w:rsidDel="0033289D">
          <w:rPr>
            <w:rFonts w:ascii="Times New Roman" w:hAnsi="Times New Roman" w:cs="Times New Roman"/>
            <w:sz w:val="24"/>
            <w:szCs w:val="24"/>
          </w:rPr>
          <w:delText xml:space="preserve">decreases linearly from 1 </w:delText>
        </w:r>
      </w:del>
      <w:del w:id="539" w:author="Miranda, Brian R -FS" w:date="2020-09-01T09:48:00Z">
        <w:r w:rsidRPr="00626BB7" w:rsidDel="002F14AC">
          <w:rPr>
            <w:rFonts w:ascii="Times New Roman" w:hAnsi="Times New Roman" w:cs="Times New Roman"/>
            <w:sz w:val="24"/>
            <w:szCs w:val="24"/>
          </w:rPr>
          <w:delText xml:space="preserve">when </w:delText>
        </w:r>
      </w:del>
      <w:del w:id="540" w:author="Miranda, Brian R -FS" w:date="2020-09-01T09:47:00Z">
        <w:r w:rsidRPr="00626BB7" w:rsidDel="002F14AC">
          <w:rPr>
            <w:rFonts w:ascii="Times New Roman" w:hAnsi="Times New Roman" w:cs="Times New Roman"/>
            <w:sz w:val="24"/>
            <w:szCs w:val="24"/>
          </w:rPr>
          <w:delText>saturated (ph = 0)</w:delText>
        </w:r>
      </w:del>
      <w:del w:id="541" w:author="Miranda, Brian R -FS" w:date="2020-09-01T14:24:00Z">
        <w:r w:rsidRPr="00626BB7" w:rsidDel="0033289D">
          <w:rPr>
            <w:rFonts w:ascii="Times New Roman" w:hAnsi="Times New Roman" w:cs="Times New Roman"/>
            <w:sz w:val="24"/>
            <w:szCs w:val="24"/>
          </w:rPr>
          <w:delText xml:space="preserve"> to 0 at ph</w:delText>
        </w:r>
      </w:del>
      <w:del w:id="542" w:author="Miranda, Brian R -FS" w:date="2020-09-01T09:47:00Z">
        <w:r w:rsidRPr="00626BB7" w:rsidDel="002F14AC">
          <w:rPr>
            <w:rFonts w:ascii="Times New Roman" w:hAnsi="Times New Roman" w:cs="Times New Roman"/>
            <w:sz w:val="24"/>
            <w:szCs w:val="24"/>
          </w:rPr>
          <w:delText>Wet</w:delText>
        </w:r>
      </w:del>
      <w:del w:id="543" w:author="Miranda, Brian R -FS" w:date="2020-09-01T14:24:00Z">
        <w:r w:rsidRPr="00626BB7" w:rsidDel="0033289D">
          <w:rPr>
            <w:rFonts w:ascii="Times New Roman" w:hAnsi="Times New Roman" w:cs="Times New Roman"/>
            <w:sz w:val="24"/>
            <w:szCs w:val="24"/>
          </w:rPr>
          <w:delText>:</w:delText>
        </w:r>
      </w:del>
    </w:p>
    <w:p w14:paraId="3EAA3451" w14:textId="3043978D" w:rsidR="006E1962" w:rsidRPr="00626BB7" w:rsidDel="00A544F7" w:rsidRDefault="006E1962" w:rsidP="00A84C0C">
      <w:pPr>
        <w:pStyle w:val="textbody"/>
        <w:ind w:left="2520"/>
        <w:rPr>
          <w:del w:id="544" w:author="Miranda, Brian R -FS" w:date="2020-09-01T14:37:00Z"/>
          <w:rFonts w:ascii="Times New Roman" w:hAnsi="Times New Roman" w:cs="Times New Roman"/>
          <w:sz w:val="24"/>
          <w:szCs w:val="24"/>
        </w:rPr>
      </w:pPr>
      <w:del w:id="545" w:author="Miranda, Brian R -FS" w:date="2020-09-01T14:19:00Z">
        <w:r w:rsidRPr="00626BB7" w:rsidDel="0033289D">
          <w:rPr>
            <w:rFonts w:ascii="Times New Roman" w:hAnsi="Times New Roman" w:cs="Times New Roman"/>
            <w:sz w:val="24"/>
            <w:szCs w:val="24"/>
          </w:rPr>
          <w:delText>p(S</w:delText>
        </w:r>
        <w:r w:rsidR="003A6FBF" w:rsidRPr="00626BB7" w:rsidDel="0033289D">
          <w:rPr>
            <w:rFonts w:ascii="Times New Roman" w:hAnsi="Times New Roman" w:cs="Times New Roman"/>
            <w:sz w:val="24"/>
            <w:szCs w:val="24"/>
          </w:rPr>
          <w:delText>→</w:delText>
        </w:r>
        <w:r w:rsidRPr="00626BB7" w:rsidDel="0033289D">
          <w:rPr>
            <w:rFonts w:ascii="Times New Roman" w:hAnsi="Times New Roman" w:cs="Times New Roman"/>
            <w:sz w:val="24"/>
            <w:szCs w:val="24"/>
          </w:rPr>
          <w:delText xml:space="preserve">I) </w:delText>
        </w:r>
      </w:del>
      <w:del w:id="546" w:author="Miranda, Brian R -FS" w:date="2020-09-01T14:37:00Z">
        <w:r w:rsidRPr="00626BB7" w:rsidDel="00A544F7">
          <w:rPr>
            <w:rFonts w:ascii="Times New Roman" w:hAnsi="Times New Roman" w:cs="Times New Roman"/>
            <w:sz w:val="24"/>
            <w:szCs w:val="24"/>
          </w:rPr>
          <w:delText xml:space="preserve">= </w:delText>
        </w:r>
      </w:del>
      <w:del w:id="547" w:author="Miranda, Brian R -FS" w:date="2020-09-01T09:42:00Z">
        <w:r w:rsidRPr="00626BB7" w:rsidDel="00A84C0C">
          <w:rPr>
            <w:rFonts w:ascii="Times New Roman" w:hAnsi="Times New Roman" w:cs="Times New Roman"/>
            <w:sz w:val="24"/>
            <w:szCs w:val="24"/>
          </w:rPr>
          <w:delText>I</w:delText>
        </w:r>
      </w:del>
      <w:del w:id="548" w:author="Miranda, Brian R -FS" w:date="2020-09-01T09:39:00Z">
        <w:r w:rsidRPr="00626BB7" w:rsidDel="00A84C0C">
          <w:rPr>
            <w:rFonts w:ascii="Times New Roman" w:hAnsi="Times New Roman" w:cs="Times New Roman"/>
            <w:sz w:val="24"/>
            <w:szCs w:val="24"/>
          </w:rPr>
          <w:delText>F</w:delText>
        </w:r>
      </w:del>
      <w:del w:id="549" w:author="Miranda, Brian R -FS" w:date="2020-09-01T09:40:00Z">
        <w:r w:rsidRPr="00626BB7" w:rsidDel="00A84C0C">
          <w:rPr>
            <w:rFonts w:ascii="Times New Roman" w:hAnsi="Times New Roman" w:cs="Times New Roman"/>
            <w:sz w:val="24"/>
            <w:szCs w:val="24"/>
          </w:rPr>
          <w:delText>(</w:delText>
        </w:r>
      </w:del>
      <w:del w:id="550" w:author="Miranda, Brian R -FS" w:date="2020-09-01T09:43:00Z">
        <w:r w:rsidRPr="00626BB7" w:rsidDel="00A84C0C">
          <w:rPr>
            <w:rFonts w:ascii="Times New Roman" w:hAnsi="Times New Roman" w:cs="Times New Roman"/>
            <w:sz w:val="24"/>
            <w:szCs w:val="24"/>
          </w:rPr>
          <w:delText xml:space="preserve">ph &lt; phWet, </w:delText>
        </w:r>
      </w:del>
      <w:del w:id="551" w:author="Miranda, Brian R -FS" w:date="2020-09-01T09:45:00Z">
        <w:r w:rsidRPr="00626BB7" w:rsidDel="002F14AC">
          <w:rPr>
            <w:rFonts w:ascii="Times New Roman" w:hAnsi="Times New Roman" w:cs="Times New Roman"/>
            <w:sz w:val="24"/>
            <w:szCs w:val="24"/>
          </w:rPr>
          <w:delText>-1/phWet * ph + 1, 0)</w:delText>
        </w:r>
      </w:del>
    </w:p>
    <w:p w14:paraId="22A5D98D" w14:textId="14C906D4" w:rsidR="00DF1B70" w:rsidDel="00A544F7" w:rsidRDefault="003A6FBF" w:rsidP="00DF1B70">
      <w:pPr>
        <w:pStyle w:val="textbody"/>
        <w:keepNext/>
        <w:ind w:left="720" w:firstLine="720"/>
        <w:rPr>
          <w:del w:id="552" w:author="Miranda, Brian R -FS" w:date="2020-09-01T14:37:00Z"/>
        </w:rPr>
      </w:pPr>
      <w:del w:id="553" w:author="Miranda, Brian R -FS" w:date="2020-09-01T12:05:00Z">
        <w:r w:rsidDel="00AA479C">
          <w:rPr>
            <w:noProof/>
          </w:rPr>
          <w:drawing>
            <wp:inline distT="0" distB="0" distL="0" distR="0" wp14:anchorId="60F42B99" wp14:editId="65CEE2B8">
              <wp:extent cx="4572000" cy="22860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p w14:paraId="3F938E17" w14:textId="475032B9" w:rsidR="00AA479C" w:rsidRPr="00AA479C" w:rsidDel="00A544F7" w:rsidRDefault="00DF1B70">
      <w:pPr>
        <w:ind w:left="720"/>
        <w:rPr>
          <w:del w:id="554" w:author="Miranda, Brian R -FS" w:date="2020-09-01T14:37:00Z"/>
          <w:rPrChange w:id="555" w:author="Miranda, Brian R -FS" w:date="2020-09-01T12:08:00Z">
            <w:rPr>
              <w:del w:id="556" w:author="Miranda, Brian R -FS" w:date="2020-09-01T14:37:00Z"/>
            </w:rPr>
          </w:rPrChange>
        </w:rPr>
        <w:pPrChange w:id="557" w:author="Miranda, Brian R -FS" w:date="2020-09-01T12:08:00Z">
          <w:pPr>
            <w:pStyle w:val="Caption"/>
            <w:ind w:left="720" w:right="76"/>
          </w:pPr>
        </w:pPrChange>
      </w:pPr>
      <w:del w:id="558" w:author="Miranda, Brian R -FS" w:date="2020-09-01T14:37:00Z">
        <w:r w:rsidDel="00A544F7">
          <w:delText xml:space="preserve">Figure </w:delText>
        </w:r>
        <w:r w:rsidR="006E4AED" w:rsidDel="00A544F7">
          <w:rPr>
            <w:noProof/>
          </w:rPr>
          <w:fldChar w:fldCharType="begin"/>
        </w:r>
        <w:r w:rsidR="006E4AED" w:rsidDel="00A544F7">
          <w:rPr>
            <w:noProof/>
          </w:rPr>
          <w:delInstrText xml:space="preserve"> SEQ Figure \* ARABIC </w:delInstrText>
        </w:r>
        <w:r w:rsidR="006E4AED" w:rsidDel="00A544F7">
          <w:rPr>
            <w:noProof/>
          </w:rPr>
          <w:fldChar w:fldCharType="separate"/>
        </w:r>
        <w:r w:rsidR="00D8587A" w:rsidDel="00A544F7">
          <w:rPr>
            <w:noProof/>
          </w:rPr>
          <w:delText>2</w:delText>
        </w:r>
        <w:r w:rsidR="006E4AED" w:rsidDel="00A544F7">
          <w:rPr>
            <w:noProof/>
          </w:rPr>
          <w:fldChar w:fldCharType="end"/>
        </w:r>
        <w:r w:rsidDel="00A544F7">
          <w:delText>.  Example of</w:delText>
        </w:r>
      </w:del>
      <w:del w:id="559" w:author="Miranda, Brian R -FS" w:date="2020-09-01T14:20:00Z">
        <w:r w:rsidDel="0033289D">
          <w:delText xml:space="preserve"> probability of transition from Susceptible to Infected</w:delText>
        </w:r>
      </w:del>
      <w:del w:id="560" w:author="Miranda, Brian R -FS" w:date="2020-09-01T14:37:00Z">
        <w:r w:rsidDel="00A544F7">
          <w:delText xml:space="preserve">, given a phWet value of </w:delText>
        </w:r>
      </w:del>
      <w:del w:id="561" w:author="Miranda, Brian R -FS" w:date="2020-09-01T12:06:00Z">
        <w:r w:rsidDel="00AA479C">
          <w:delText>3</w:delText>
        </w:r>
      </w:del>
      <w:del w:id="562" w:author="Miranda, Brian R -FS" w:date="2020-09-01T14:37:00Z">
        <w:r w:rsidDel="00A544F7">
          <w:delText>.</w:delText>
        </w:r>
      </w:del>
    </w:p>
    <w:p w14:paraId="08C90488" w14:textId="77777777" w:rsidR="00D8587A" w:rsidRDefault="00D8587A" w:rsidP="00D8587A">
      <w:pPr>
        <w:pStyle w:val="Heading4"/>
        <w:ind w:left="864" w:hanging="864"/>
      </w:pPr>
      <w:r>
        <w:t>Susceptible (S) to Diseased (D)</w:t>
      </w:r>
    </w:p>
    <w:p w14:paraId="22BF7D0C" w14:textId="685735FC" w:rsidR="006E1962" w:rsidRPr="00626BB7" w:rsidRDefault="006E196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The probability of S converting to D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 is the product of the probabilities p(S</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I) and p(I</w:t>
      </w:r>
      <w:r w:rsidR="003A6FBF" w:rsidRPr="00626BB7">
        <w:rPr>
          <w:rFonts w:ascii="Times New Roman" w:hAnsi="Times New Roman" w:cs="Times New Roman"/>
          <w:sz w:val="24"/>
          <w:szCs w:val="24"/>
        </w:rPr>
        <w:t>→</w:t>
      </w:r>
      <w:r w:rsidRPr="00626BB7">
        <w:rPr>
          <w:rFonts w:ascii="Times New Roman" w:hAnsi="Times New Roman" w:cs="Times New Roman"/>
          <w:sz w:val="24"/>
          <w:szCs w:val="24"/>
        </w:rPr>
        <w:t>D)</w:t>
      </w:r>
      <w:r w:rsidR="00D50400" w:rsidRPr="00626BB7">
        <w:rPr>
          <w:rFonts w:ascii="Times New Roman" w:hAnsi="Times New Roman" w:cs="Times New Roman"/>
          <w:sz w:val="24"/>
          <w:szCs w:val="24"/>
        </w:rPr>
        <w:t xml:space="preserve"> (see </w:t>
      </w:r>
      <w:r w:rsidR="00D50400" w:rsidRPr="00626BB7">
        <w:rPr>
          <w:rFonts w:ascii="Times New Roman" w:hAnsi="Times New Roman" w:cs="Times New Roman"/>
          <w:sz w:val="24"/>
          <w:szCs w:val="24"/>
        </w:rPr>
        <w:fldChar w:fldCharType="begin"/>
      </w:r>
      <w:r w:rsidR="00D50400" w:rsidRPr="00626BB7">
        <w:rPr>
          <w:rFonts w:ascii="Times New Roman" w:hAnsi="Times New Roman" w:cs="Times New Roman"/>
          <w:sz w:val="24"/>
          <w:szCs w:val="24"/>
        </w:rPr>
        <w:instrText xml:space="preserve"> REF _Ref40449834 \r \h </w:instrText>
      </w:r>
      <w:r w:rsidR="00626BB7" w:rsidRPr="00626BB7">
        <w:rPr>
          <w:rFonts w:ascii="Times New Roman" w:hAnsi="Times New Roman" w:cs="Times New Roman"/>
          <w:sz w:val="24"/>
          <w:szCs w:val="24"/>
        </w:rPr>
        <w:instrText xml:space="preserve"> \* MERGEFORMAT </w:instrText>
      </w:r>
      <w:r w:rsidR="00D50400" w:rsidRPr="00626BB7">
        <w:rPr>
          <w:rFonts w:ascii="Times New Roman" w:hAnsi="Times New Roman" w:cs="Times New Roman"/>
          <w:sz w:val="24"/>
          <w:szCs w:val="24"/>
        </w:rPr>
      </w:r>
      <w:r w:rsidR="00D50400" w:rsidRPr="00626BB7">
        <w:rPr>
          <w:rFonts w:ascii="Times New Roman" w:hAnsi="Times New Roman" w:cs="Times New Roman"/>
          <w:sz w:val="24"/>
          <w:szCs w:val="24"/>
        </w:rPr>
        <w:fldChar w:fldCharType="separate"/>
      </w:r>
      <w:r w:rsidR="00D50400" w:rsidRPr="00626BB7">
        <w:rPr>
          <w:rFonts w:ascii="Times New Roman" w:hAnsi="Times New Roman" w:cs="Times New Roman"/>
          <w:sz w:val="24"/>
          <w:szCs w:val="24"/>
        </w:rPr>
        <w:t>1.2.2</w:t>
      </w:r>
      <w:r w:rsidR="00D50400" w:rsidRPr="00626BB7">
        <w:rPr>
          <w:rFonts w:ascii="Times New Roman" w:hAnsi="Times New Roman" w:cs="Times New Roman"/>
          <w:sz w:val="24"/>
          <w:szCs w:val="24"/>
        </w:rPr>
        <w:fldChar w:fldCharType="end"/>
      </w:r>
      <w:r w:rsidR="00D50400"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r w:rsidR="00D50400" w:rsidRPr="00626BB7">
        <w:rPr>
          <w:rFonts w:ascii="Times New Roman" w:hAnsi="Times New Roman" w:cs="Times New Roman"/>
          <w:sz w:val="24"/>
          <w:szCs w:val="24"/>
        </w:rPr>
        <w:t xml:space="preserve">that is, </w:t>
      </w:r>
      <w:r w:rsidRPr="00626BB7">
        <w:rPr>
          <w:rFonts w:ascii="Times New Roman" w:hAnsi="Times New Roman" w:cs="Times New Roman"/>
          <w:sz w:val="24"/>
          <w:szCs w:val="24"/>
        </w:rPr>
        <w:t>it must</w:t>
      </w:r>
      <w:r w:rsidR="00D50400" w:rsidRPr="00626BB7">
        <w:rPr>
          <w:rFonts w:ascii="Times New Roman" w:hAnsi="Times New Roman" w:cs="Times New Roman"/>
          <w:sz w:val="24"/>
          <w:szCs w:val="24"/>
        </w:rPr>
        <w:t xml:space="preserve"> successfully</w:t>
      </w:r>
      <w:r w:rsidRPr="00626BB7">
        <w:rPr>
          <w:rFonts w:ascii="Times New Roman" w:hAnsi="Times New Roman" w:cs="Times New Roman"/>
          <w:sz w:val="24"/>
          <w:szCs w:val="24"/>
        </w:rPr>
        <w:t xml:space="preserve"> make both transitions.</w:t>
      </w:r>
    </w:p>
    <w:p w14:paraId="272CEC35" w14:textId="77777777" w:rsidR="006E1962" w:rsidRPr="00626BB7" w:rsidRDefault="00D50400" w:rsidP="003A6FBF">
      <w:pPr>
        <w:pStyle w:val="textbody"/>
        <w:ind w:left="720" w:firstLine="720"/>
        <w:rPr>
          <w:rFonts w:ascii="Times New Roman" w:hAnsi="Times New Roman" w:cs="Times New Roman"/>
          <w:sz w:val="24"/>
          <w:szCs w:val="24"/>
        </w:rPr>
      </w:pP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 = p(S</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I) * p(I</w:t>
      </w:r>
      <w:r w:rsidR="003A6FBF" w:rsidRPr="00626BB7">
        <w:rPr>
          <w:rFonts w:ascii="Times New Roman" w:hAnsi="Times New Roman" w:cs="Times New Roman"/>
          <w:sz w:val="24"/>
          <w:szCs w:val="24"/>
        </w:rPr>
        <w:t>→</w:t>
      </w:r>
      <w:r w:rsidR="006E1962" w:rsidRPr="00626BB7">
        <w:rPr>
          <w:rFonts w:ascii="Times New Roman" w:hAnsi="Times New Roman" w:cs="Times New Roman"/>
          <w:sz w:val="24"/>
          <w:szCs w:val="24"/>
        </w:rPr>
        <w:t>D)</w:t>
      </w:r>
    </w:p>
    <w:p w14:paraId="016E8599" w14:textId="77777777" w:rsidR="003C205A" w:rsidRDefault="003C205A" w:rsidP="003C205A">
      <w:pPr>
        <w:pStyle w:val="Heading3"/>
        <w:ind w:left="720" w:hanging="720"/>
      </w:pPr>
      <w:bookmarkStart w:id="563" w:name="_Ref40449834"/>
      <w:bookmarkStart w:id="564" w:name="_Toc50456241"/>
      <w:r>
        <w:lastRenderedPageBreak/>
        <w:t>Infected (I) Cells</w:t>
      </w:r>
      <w:bookmarkEnd w:id="563"/>
      <w:bookmarkEnd w:id="564"/>
    </w:p>
    <w:p w14:paraId="0807F7FB" w14:textId="77777777"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Cells that are Infected (I) can transition to</w:t>
      </w:r>
      <w:r w:rsidR="00D8587A" w:rsidRPr="00626BB7">
        <w:rPr>
          <w:rFonts w:ascii="Times New Roman" w:hAnsi="Times New Roman" w:cs="Times New Roman"/>
          <w:sz w:val="24"/>
          <w:szCs w:val="24"/>
        </w:rPr>
        <w:t xml:space="preserve"> Susceptible (S) or Diseased (D) </w:t>
      </w:r>
      <w:r w:rsidRPr="00626BB7">
        <w:rPr>
          <w:rFonts w:ascii="Times New Roman" w:hAnsi="Times New Roman" w:cs="Times New Roman"/>
          <w:sz w:val="24"/>
          <w:szCs w:val="24"/>
        </w:rPr>
        <w:t>states.</w:t>
      </w:r>
    </w:p>
    <w:p w14:paraId="34C110E8" w14:textId="77777777" w:rsidR="00D8587A" w:rsidRDefault="00D8587A" w:rsidP="00D8587A">
      <w:pPr>
        <w:pStyle w:val="Heading4"/>
        <w:ind w:left="864" w:hanging="864"/>
      </w:pPr>
      <w:r>
        <w:t>Infected (I) to Susceptible (S)</w:t>
      </w:r>
    </w:p>
    <w:p w14:paraId="6DB26683" w14:textId="77777777" w:rsidR="00D8587A" w:rsidRPr="00626BB7" w:rsidRDefault="00D8587A" w:rsidP="00D8587A">
      <w:pPr>
        <w:pStyle w:val="ListParagraph"/>
        <w:tabs>
          <w:tab w:val="left" w:pos="720"/>
        </w:tabs>
        <w:rPr>
          <w:rFonts w:ascii="Times New Roman" w:hAnsi="Times New Roman" w:cs="Times New Roman"/>
          <w:sz w:val="24"/>
          <w:szCs w:val="24"/>
        </w:rPr>
      </w:pPr>
      <w:r w:rsidRPr="00626BB7">
        <w:rPr>
          <w:rFonts w:ascii="Times New Roman" w:hAnsi="Times New Roman" w:cs="Times New Roman"/>
          <w:sz w:val="24"/>
          <w:szCs w:val="24"/>
        </w:rPr>
        <w:t>The probability of I converting to S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I→S)] is binary depending on the presence of the pathogen.  If the pathogen is ‘absent’, then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I→S) = 1.  If the pathogen is ‘present’, then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I→S) = 0.  This relationship assumes that the absence of the pathogen always reverts a cell to a </w:t>
      </w:r>
      <w:proofErr w:type="gramStart"/>
      <w:r w:rsidRPr="00626BB7">
        <w:rPr>
          <w:rFonts w:ascii="Times New Roman" w:hAnsi="Times New Roman" w:cs="Times New Roman"/>
          <w:sz w:val="24"/>
          <w:szCs w:val="24"/>
        </w:rPr>
        <w:t>Susceptible</w:t>
      </w:r>
      <w:proofErr w:type="gramEnd"/>
      <w:r w:rsidRPr="00626BB7">
        <w:rPr>
          <w:rFonts w:ascii="Times New Roman" w:hAnsi="Times New Roman" w:cs="Times New Roman"/>
          <w:sz w:val="24"/>
          <w:szCs w:val="24"/>
        </w:rPr>
        <w:t xml:space="preserve"> status, and that a cell will sustain Infected status as long as the pathogen remains present.</w:t>
      </w:r>
    </w:p>
    <w:p w14:paraId="7013AA0F" w14:textId="77777777" w:rsidR="00D8587A" w:rsidRDefault="00D8587A" w:rsidP="00D8587A">
      <w:pPr>
        <w:pStyle w:val="Heading4"/>
        <w:ind w:left="864" w:hanging="864"/>
      </w:pPr>
      <w:r>
        <w:t>Infected (I) to Diseased (D)</w:t>
      </w:r>
    </w:p>
    <w:p w14:paraId="3D6FEA6D" w14:textId="03BBB58D" w:rsidR="005E7192" w:rsidRPr="00626BB7" w:rsidRDefault="005E7192" w:rsidP="003A7687">
      <w:pPr>
        <w:pStyle w:val="textbody"/>
        <w:ind w:left="720" w:right="76"/>
        <w:rPr>
          <w:rFonts w:ascii="Times New Roman" w:hAnsi="Times New Roman" w:cs="Times New Roman"/>
          <w:sz w:val="24"/>
          <w:szCs w:val="24"/>
        </w:rPr>
      </w:pPr>
      <w:r w:rsidRPr="00626BB7">
        <w:rPr>
          <w:rFonts w:ascii="Times New Roman" w:hAnsi="Times New Roman" w:cs="Times New Roman"/>
          <w:sz w:val="24"/>
          <w:szCs w:val="24"/>
        </w:rPr>
        <w:t>The probability of I converting to D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I→D)] is bimodal.  </w:t>
      </w:r>
      <w:ins w:id="565" w:author="Miranda, Brian R -FS" w:date="2020-09-01T14:46:00Z">
        <w:r w:rsidR="00A544F7">
          <w:rPr>
            <w:rFonts w:ascii="Times New Roman" w:hAnsi="Times New Roman" w:cs="Times New Roman"/>
            <w:sz w:val="24"/>
            <w:szCs w:val="24"/>
          </w:rPr>
          <w:t xml:space="preserve">The probability at pressure head values below </w:t>
        </w:r>
        <w:proofErr w:type="spellStart"/>
        <w:r w:rsidR="00A544F7">
          <w:rPr>
            <w:rFonts w:ascii="Times New Roman" w:hAnsi="Times New Roman" w:cs="Times New Roman"/>
            <w:sz w:val="24"/>
            <w:szCs w:val="24"/>
          </w:rPr>
          <w:t>phDry</w:t>
        </w:r>
        <w:proofErr w:type="spellEnd"/>
        <w:r w:rsidR="00A544F7">
          <w:rPr>
            <w:rFonts w:ascii="Times New Roman" w:hAnsi="Times New Roman" w:cs="Times New Roman"/>
            <w:sz w:val="24"/>
            <w:szCs w:val="24"/>
          </w:rPr>
          <w:t xml:space="preserve"> follow the value of WI as used above</w:t>
        </w:r>
      </w:ins>
      <w:ins w:id="566" w:author="Miranda, Brian R -FS" w:date="2020-09-01T14:47:00Z">
        <w:r w:rsidR="00A544F7">
          <w:rPr>
            <w:rFonts w:ascii="Times New Roman" w:hAnsi="Times New Roman" w:cs="Times New Roman"/>
            <w:sz w:val="24"/>
            <w:szCs w:val="24"/>
          </w:rPr>
          <w:t xml:space="preserve"> (see </w:t>
        </w:r>
        <w:r w:rsidR="00A544F7">
          <w:rPr>
            <w:rFonts w:ascii="Times New Roman" w:hAnsi="Times New Roman" w:cs="Times New Roman"/>
            <w:sz w:val="24"/>
            <w:szCs w:val="24"/>
          </w:rPr>
          <w:fldChar w:fldCharType="begin"/>
        </w:r>
        <w:r w:rsidR="00A544F7">
          <w:rPr>
            <w:rFonts w:ascii="Times New Roman" w:hAnsi="Times New Roman" w:cs="Times New Roman"/>
            <w:sz w:val="24"/>
            <w:szCs w:val="24"/>
          </w:rPr>
          <w:instrText xml:space="preserve"> REF _Ref49864043 \r \h </w:instrText>
        </w:r>
      </w:ins>
      <w:r w:rsidR="00A544F7">
        <w:rPr>
          <w:rFonts w:ascii="Times New Roman" w:hAnsi="Times New Roman" w:cs="Times New Roman"/>
          <w:sz w:val="24"/>
          <w:szCs w:val="24"/>
        </w:rPr>
      </w:r>
      <w:r w:rsidR="00A544F7">
        <w:rPr>
          <w:rFonts w:ascii="Times New Roman" w:hAnsi="Times New Roman" w:cs="Times New Roman"/>
          <w:sz w:val="24"/>
          <w:szCs w:val="24"/>
        </w:rPr>
        <w:fldChar w:fldCharType="separate"/>
      </w:r>
      <w:ins w:id="567" w:author="Miranda, Brian R -FS" w:date="2020-09-01T14:47:00Z">
        <w:r w:rsidR="00A544F7">
          <w:rPr>
            <w:rFonts w:ascii="Times New Roman" w:hAnsi="Times New Roman" w:cs="Times New Roman"/>
            <w:sz w:val="24"/>
            <w:szCs w:val="24"/>
          </w:rPr>
          <w:t>1.2.1.1</w:t>
        </w:r>
        <w:r w:rsidR="00A544F7">
          <w:rPr>
            <w:rFonts w:ascii="Times New Roman" w:hAnsi="Times New Roman" w:cs="Times New Roman"/>
            <w:sz w:val="24"/>
            <w:szCs w:val="24"/>
          </w:rPr>
          <w:fldChar w:fldCharType="end"/>
        </w:r>
        <w:r w:rsidR="00A544F7">
          <w:rPr>
            <w:rFonts w:ascii="Times New Roman" w:hAnsi="Times New Roman" w:cs="Times New Roman"/>
            <w:sz w:val="24"/>
            <w:szCs w:val="24"/>
          </w:rPr>
          <w:t>)</w:t>
        </w:r>
      </w:ins>
      <w:ins w:id="568" w:author="Miranda, Brian R -FS" w:date="2020-09-01T14:46:00Z">
        <w:r w:rsidR="00A544F7">
          <w:rPr>
            <w:rFonts w:ascii="Times New Roman" w:hAnsi="Times New Roman" w:cs="Times New Roman"/>
            <w:sz w:val="24"/>
            <w:szCs w:val="24"/>
          </w:rPr>
          <w:t xml:space="preserve">, except with the minimum probability constrained to be at or above the parameter </w:t>
        </w:r>
        <w:proofErr w:type="spellStart"/>
        <w:r w:rsidR="00A544F7">
          <w:rPr>
            <w:rFonts w:ascii="Times New Roman" w:hAnsi="Times New Roman" w:cs="Times New Roman"/>
            <w:sz w:val="24"/>
            <w:szCs w:val="24"/>
          </w:rPr>
          <w:t>minProbID</w:t>
        </w:r>
        <w:proofErr w:type="spellEnd"/>
        <w:r w:rsidR="00A544F7">
          <w:rPr>
            <w:rFonts w:ascii="Times New Roman" w:hAnsi="Times New Roman" w:cs="Times New Roman"/>
            <w:sz w:val="24"/>
            <w:szCs w:val="24"/>
          </w:rPr>
          <w:t>.</w:t>
        </w:r>
      </w:ins>
      <w:del w:id="569" w:author="Miranda, Brian R -FS" w:date="2020-09-01T14:46:00Z">
        <w:r w:rsidRPr="00626BB7" w:rsidDel="00A544F7">
          <w:rPr>
            <w:rFonts w:ascii="Times New Roman" w:hAnsi="Times New Roman" w:cs="Times New Roman"/>
            <w:sz w:val="24"/>
            <w:szCs w:val="24"/>
          </w:rPr>
          <w:delText xml:space="preserve">Probability decreases from 1 when </w:delText>
        </w:r>
        <w:r w:rsidR="00484414" w:rsidRPr="00626BB7" w:rsidDel="00A544F7">
          <w:rPr>
            <w:rFonts w:ascii="Times New Roman" w:hAnsi="Times New Roman" w:cs="Times New Roman"/>
            <w:sz w:val="24"/>
            <w:szCs w:val="24"/>
          </w:rPr>
          <w:delText>soil moisture is saturated (ph = 0) to a minimum value when pressure head is</w:delText>
        </w:r>
        <w:r w:rsidRPr="00626BB7" w:rsidDel="00A544F7">
          <w:rPr>
            <w:rFonts w:ascii="Times New Roman" w:hAnsi="Times New Roman" w:cs="Times New Roman"/>
            <w:sz w:val="24"/>
            <w:szCs w:val="24"/>
          </w:rPr>
          <w:delText xml:space="preserve"> phWet.</w:delText>
        </w:r>
        <w:r w:rsidR="00484414" w:rsidRPr="00626BB7" w:rsidDel="00A544F7">
          <w:rPr>
            <w:rFonts w:ascii="Times New Roman" w:hAnsi="Times New Roman" w:cs="Times New Roman"/>
            <w:sz w:val="24"/>
            <w:szCs w:val="24"/>
          </w:rPr>
          <w:delText xml:space="preserve"> </w:delText>
        </w:r>
      </w:del>
      <w:del w:id="570" w:author="Miranda, Brian R -FS" w:date="2020-09-01T14:47:00Z">
        <w:r w:rsidR="00484414" w:rsidRPr="00626BB7" w:rsidDel="00A544F7">
          <w:rPr>
            <w:rFonts w:ascii="Times New Roman" w:hAnsi="Times New Roman" w:cs="Times New Roman"/>
            <w:sz w:val="24"/>
            <w:szCs w:val="24"/>
          </w:rPr>
          <w:delText xml:space="preserve"> The minimum probability of I converting to D is set by the parameter minProbID. </w:delText>
        </w:r>
      </w:del>
      <w:r w:rsidR="00484414" w:rsidRPr="00626BB7">
        <w:rPr>
          <w:rFonts w:ascii="Times New Roman" w:hAnsi="Times New Roman" w:cs="Times New Roman"/>
          <w:sz w:val="24"/>
          <w:szCs w:val="24"/>
        </w:rPr>
        <w:t xml:space="preserve"> </w:t>
      </w:r>
      <w:ins w:id="571" w:author="Miranda, Brian R -FS" w:date="2020-09-01T14:47:00Z">
        <w:r w:rsidR="00A544F7">
          <w:rPr>
            <w:rFonts w:ascii="Times New Roman" w:hAnsi="Times New Roman" w:cs="Times New Roman"/>
            <w:sz w:val="24"/>
            <w:szCs w:val="24"/>
          </w:rPr>
          <w:t xml:space="preserve"> </w:t>
        </w:r>
      </w:ins>
      <w:r w:rsidR="00484414" w:rsidRPr="00626BB7">
        <w:rPr>
          <w:rFonts w:ascii="Times New Roman" w:hAnsi="Times New Roman" w:cs="Times New Roman"/>
          <w:sz w:val="24"/>
          <w:szCs w:val="24"/>
        </w:rPr>
        <w:t>At moderate pressure</w:t>
      </w:r>
      <w:r w:rsidR="008F2106">
        <w:rPr>
          <w:rFonts w:ascii="Times New Roman" w:hAnsi="Times New Roman" w:cs="Times New Roman"/>
          <w:sz w:val="24"/>
          <w:szCs w:val="24"/>
        </w:rPr>
        <w:t xml:space="preserve"> </w:t>
      </w:r>
      <w:r w:rsidR="00484414" w:rsidRPr="00626BB7">
        <w:rPr>
          <w:rFonts w:ascii="Times New Roman" w:hAnsi="Times New Roman" w:cs="Times New Roman"/>
          <w:sz w:val="24"/>
          <w:szCs w:val="24"/>
        </w:rPr>
        <w:t>head, the probability of disease development can be greater than 0</w:t>
      </w:r>
      <w:ins w:id="572" w:author="Miranda, Brian R -FS" w:date="2020-09-01T14:47:00Z">
        <w:r w:rsidR="00465F46">
          <w:rPr>
            <w:rFonts w:ascii="Times New Roman" w:hAnsi="Times New Roman" w:cs="Times New Roman"/>
            <w:sz w:val="24"/>
            <w:szCs w:val="24"/>
          </w:rPr>
          <w:t xml:space="preserve">, which is set by </w:t>
        </w:r>
        <w:proofErr w:type="spellStart"/>
        <w:r w:rsidR="00465F46">
          <w:rPr>
            <w:rFonts w:ascii="Times New Roman" w:hAnsi="Times New Roman" w:cs="Times New Roman"/>
            <w:sz w:val="24"/>
            <w:szCs w:val="24"/>
          </w:rPr>
          <w:t>minProbID</w:t>
        </w:r>
      </w:ins>
      <w:proofErr w:type="spellEnd"/>
      <w:r w:rsidR="00484414" w:rsidRPr="00626BB7">
        <w:rPr>
          <w:rFonts w:ascii="Times New Roman" w:hAnsi="Times New Roman" w:cs="Times New Roman"/>
          <w:sz w:val="24"/>
          <w:szCs w:val="24"/>
        </w:rPr>
        <w:t>.</w:t>
      </w:r>
      <w:r w:rsidRPr="00626BB7">
        <w:rPr>
          <w:rFonts w:ascii="Times New Roman" w:hAnsi="Times New Roman" w:cs="Times New Roman"/>
          <w:sz w:val="24"/>
          <w:szCs w:val="24"/>
        </w:rPr>
        <w:t xml:space="preserve">  </w:t>
      </w:r>
      <w:ins w:id="573" w:author="Miranda, Brian R -FS" w:date="2020-09-01T14:48:00Z">
        <w:r w:rsidR="00465F46">
          <w:rPr>
            <w:rFonts w:ascii="Times New Roman" w:hAnsi="Times New Roman" w:cs="Times New Roman"/>
            <w:sz w:val="24"/>
            <w:szCs w:val="24"/>
          </w:rPr>
          <w:t xml:space="preserve">Unlike </w:t>
        </w:r>
        <w:proofErr w:type="gramStart"/>
        <w:r w:rsidR="00465F46">
          <w:rPr>
            <w:rFonts w:ascii="Times New Roman" w:hAnsi="Times New Roman" w:cs="Times New Roman"/>
            <w:sz w:val="24"/>
            <w:szCs w:val="24"/>
          </w:rPr>
          <w:t>p(</w:t>
        </w:r>
        <w:proofErr w:type="gramEnd"/>
        <w:r w:rsidR="00465F46">
          <w:rPr>
            <w:rFonts w:ascii="Times New Roman" w:hAnsi="Times New Roman" w:cs="Times New Roman"/>
            <w:sz w:val="24"/>
            <w:szCs w:val="24"/>
          </w:rPr>
          <w:t>S</w:t>
        </w:r>
        <w:r w:rsidR="00465F46">
          <w:rPr>
            <w:rFonts w:ascii="Calibri" w:hAnsi="Calibri" w:cs="Calibri"/>
            <w:sz w:val="24"/>
            <w:szCs w:val="24"/>
          </w:rPr>
          <w:t>→</w:t>
        </w:r>
        <w:r w:rsidR="00465F46">
          <w:rPr>
            <w:rFonts w:ascii="Times New Roman" w:hAnsi="Times New Roman" w:cs="Times New Roman"/>
            <w:sz w:val="24"/>
            <w:szCs w:val="24"/>
          </w:rPr>
          <w:t>I) above, p</w:t>
        </w:r>
      </w:ins>
      <w:del w:id="574" w:author="Miranda, Brian R -FS" w:date="2020-09-01T14:48:00Z">
        <w:r w:rsidRPr="00626BB7" w:rsidDel="00465F46">
          <w:rPr>
            <w:rFonts w:ascii="Times New Roman" w:hAnsi="Times New Roman" w:cs="Times New Roman"/>
            <w:sz w:val="24"/>
            <w:szCs w:val="24"/>
          </w:rPr>
          <w:delText>P</w:delText>
        </w:r>
      </w:del>
      <w:r w:rsidRPr="00626BB7">
        <w:rPr>
          <w:rFonts w:ascii="Times New Roman" w:hAnsi="Times New Roman" w:cs="Times New Roman"/>
          <w:sz w:val="24"/>
          <w:szCs w:val="24"/>
        </w:rPr>
        <w:t>robability</w:t>
      </w:r>
      <w:ins w:id="575" w:author="Miranda, Brian R -FS" w:date="2020-09-01T14:48:00Z">
        <w:r w:rsidR="00465F46">
          <w:rPr>
            <w:rFonts w:ascii="Times New Roman" w:hAnsi="Times New Roman" w:cs="Times New Roman"/>
            <w:sz w:val="24"/>
            <w:szCs w:val="24"/>
          </w:rPr>
          <w:t xml:space="preserve"> p(I</w:t>
        </w:r>
        <w:r w:rsidR="00465F46">
          <w:rPr>
            <w:rFonts w:ascii="Calibri" w:hAnsi="Calibri" w:cs="Calibri"/>
            <w:sz w:val="24"/>
            <w:szCs w:val="24"/>
          </w:rPr>
          <w:t>→</w:t>
        </w:r>
        <w:r w:rsidR="00465F46">
          <w:rPr>
            <w:rFonts w:ascii="Times New Roman" w:hAnsi="Times New Roman" w:cs="Times New Roman"/>
            <w:sz w:val="24"/>
            <w:szCs w:val="24"/>
          </w:rPr>
          <w:t>D)</w:t>
        </w:r>
      </w:ins>
      <w:r w:rsidRPr="00626BB7">
        <w:rPr>
          <w:rFonts w:ascii="Times New Roman" w:hAnsi="Times New Roman" w:cs="Times New Roman"/>
          <w:sz w:val="24"/>
          <w:szCs w:val="24"/>
        </w:rPr>
        <w:t xml:space="preserve"> </w:t>
      </w:r>
      <w:del w:id="576" w:author="Miranda, Brian R -FS" w:date="2020-09-01T14:48:00Z">
        <w:r w:rsidR="00484414" w:rsidRPr="00626BB7" w:rsidDel="00465F46">
          <w:rPr>
            <w:rFonts w:ascii="Times New Roman" w:hAnsi="Times New Roman" w:cs="Times New Roman"/>
            <w:sz w:val="24"/>
            <w:szCs w:val="24"/>
          </w:rPr>
          <w:delText xml:space="preserve">also </w:delText>
        </w:r>
      </w:del>
      <w:r w:rsidRPr="00626BB7">
        <w:rPr>
          <w:rFonts w:ascii="Times New Roman" w:hAnsi="Times New Roman" w:cs="Times New Roman"/>
          <w:sz w:val="24"/>
          <w:szCs w:val="24"/>
        </w:rPr>
        <w:t xml:space="preserve">increases from </w:t>
      </w:r>
      <w:proofErr w:type="spellStart"/>
      <w:r w:rsidR="00484414"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at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to 1 at </w:t>
      </w:r>
      <w:proofErr w:type="spellStart"/>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w:t>
      </w:r>
    </w:p>
    <w:p w14:paraId="53F25D2B" w14:textId="77777777" w:rsidR="00465F46" w:rsidRDefault="00484414" w:rsidP="003A7687">
      <w:pPr>
        <w:pStyle w:val="textbody"/>
        <w:ind w:left="1080" w:right="76"/>
        <w:rPr>
          <w:ins w:id="577" w:author="Miranda, Brian R -FS" w:date="2020-09-01T14:49:00Z"/>
          <w:rFonts w:ascii="Times New Roman" w:hAnsi="Times New Roman" w:cs="Times New Roman"/>
          <w:sz w:val="24"/>
          <w:szCs w:val="24"/>
        </w:rPr>
      </w:pP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I→</w:t>
      </w:r>
      <w:r w:rsidR="005E7192" w:rsidRPr="00626BB7">
        <w:rPr>
          <w:rFonts w:ascii="Times New Roman" w:hAnsi="Times New Roman" w:cs="Times New Roman"/>
          <w:sz w:val="24"/>
          <w:szCs w:val="24"/>
        </w:rPr>
        <w:t>D) =</w:t>
      </w:r>
    </w:p>
    <w:p w14:paraId="051D17B7" w14:textId="60997B27" w:rsidR="00465F46" w:rsidRDefault="005E7192">
      <w:pPr>
        <w:pStyle w:val="textbody"/>
        <w:ind w:left="1080" w:right="76" w:firstLine="360"/>
        <w:rPr>
          <w:ins w:id="578" w:author="Miranda, Brian R -FS" w:date="2020-09-01T14:50:00Z"/>
          <w:rFonts w:ascii="Times New Roman" w:hAnsi="Times New Roman" w:cs="Times New Roman"/>
          <w:sz w:val="24"/>
          <w:szCs w:val="24"/>
        </w:rPr>
        <w:pPrChange w:id="579" w:author="Miranda, Brian R -FS" w:date="2020-09-01T14:49:00Z">
          <w:pPr>
            <w:pStyle w:val="textbody"/>
            <w:ind w:left="1080" w:right="76"/>
          </w:pPr>
        </w:pPrChange>
      </w:pPr>
      <w:del w:id="580"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581" w:author="Miranda, Brian R -FS" w:date="2020-09-01T14:49:00Z">
        <w:r w:rsidRPr="00626BB7" w:rsidDel="00465F46">
          <w:rPr>
            <w:rFonts w:ascii="Times New Roman" w:hAnsi="Times New Roman" w:cs="Times New Roman"/>
            <w:sz w:val="24"/>
            <w:szCs w:val="24"/>
          </w:rPr>
          <w:delText>F</w:delText>
        </w:r>
      </w:del>
      <w:ins w:id="582" w:author="Miranda, Brian R -FS" w:date="2020-09-01T14:49:00Z">
        <w:r w:rsidR="00465F46">
          <w:rPr>
            <w:rFonts w:ascii="Times New Roman" w:hAnsi="Times New Roman" w:cs="Times New Roman"/>
            <w:sz w:val="24"/>
            <w:szCs w:val="24"/>
          </w:rPr>
          <w:t xml:space="preserve">f </w:t>
        </w:r>
      </w:ins>
      <w:r w:rsidRPr="00626BB7">
        <w:rPr>
          <w:rFonts w:ascii="Times New Roman" w:hAnsi="Times New Roman" w:cs="Times New Roman"/>
          <w:sz w:val="24"/>
          <w:szCs w:val="24"/>
        </w:rPr>
        <w:t>(</w:t>
      </w:r>
      <w:del w:id="583" w:author="Miranda, Brian R -FS" w:date="2020-09-01T14:49:00Z">
        <w:r w:rsidRPr="00626BB7" w:rsidDel="00465F46">
          <w:rPr>
            <w:rFonts w:ascii="Times New Roman" w:hAnsi="Times New Roman" w:cs="Times New Roman"/>
            <w:sz w:val="24"/>
            <w:szCs w:val="24"/>
          </w:rPr>
          <w:delText>ph</w:delText>
        </w:r>
      </w:del>
      <w:ins w:id="584" w:author="Miranda, Brian R -FS" w:date="2020-09-01T14:49:00Z">
        <w:r w:rsidR="00465F46">
          <w:rPr>
            <w:rFonts w:ascii="Calibri" w:hAnsi="Calibri" w:cs="Calibri"/>
            <w:sz w:val="24"/>
            <w:szCs w:val="24"/>
          </w:rPr>
          <w:t>Ψ</w:t>
        </w:r>
      </w:ins>
      <w:r w:rsidRPr="00626BB7">
        <w:rPr>
          <w:rFonts w:ascii="Times New Roman" w:hAnsi="Times New Roman" w:cs="Times New Roman"/>
          <w:sz w:val="24"/>
          <w:szCs w:val="24"/>
        </w:rPr>
        <w:t xml:space="preserve"> </w:t>
      </w:r>
      <w:ins w:id="585" w:author="Miranda, Brian R -FS" w:date="2020-09-01T14:51:00Z">
        <w:r w:rsidR="00465F46">
          <w:rPr>
            <w:rFonts w:ascii="Times New Roman" w:hAnsi="Times New Roman" w:cs="Times New Roman"/>
            <w:sz w:val="24"/>
            <w:szCs w:val="24"/>
          </w:rPr>
          <w:t xml:space="preserve">≤ </w:t>
        </w:r>
      </w:ins>
      <w:del w:id="586" w:author="Miranda, Brian R -FS" w:date="2020-09-01T14:51:00Z">
        <w:r w:rsidRPr="00626BB7" w:rsidDel="00465F46">
          <w:rPr>
            <w:rFonts w:ascii="Times New Roman" w:hAnsi="Times New Roman" w:cs="Times New Roman"/>
            <w:sz w:val="24"/>
            <w:szCs w:val="24"/>
          </w:rPr>
          <w:delText xml:space="preserve">&lt; </w:delText>
        </w:r>
      </w:del>
      <w:del w:id="587" w:author="Miranda, Brian R -FS" w:date="2020-09-01T14:49:00Z">
        <w:r w:rsidRPr="00626BB7" w:rsidDel="00465F46">
          <w:rPr>
            <w:rFonts w:ascii="Times New Roman" w:hAnsi="Times New Roman" w:cs="Times New Roman"/>
            <w:sz w:val="24"/>
            <w:szCs w:val="24"/>
          </w:rPr>
          <w:delText>phWet</w:delText>
        </w:r>
      </w:del>
      <w:proofErr w:type="spellStart"/>
      <w:ins w:id="588" w:author="Miranda, Brian R -FS" w:date="2020-09-01T14:49:00Z">
        <w:r w:rsidR="00465F46" w:rsidRPr="00626BB7">
          <w:rPr>
            <w:rFonts w:ascii="Times New Roman" w:hAnsi="Times New Roman" w:cs="Times New Roman"/>
            <w:sz w:val="24"/>
            <w:szCs w:val="24"/>
          </w:rPr>
          <w:t>ph</w:t>
        </w:r>
        <w:r w:rsidR="00465F46">
          <w:rPr>
            <w:rFonts w:ascii="Times New Roman" w:hAnsi="Times New Roman" w:cs="Times New Roman"/>
            <w:sz w:val="24"/>
            <w:szCs w:val="24"/>
          </w:rPr>
          <w:t>Dry</w:t>
        </w:r>
        <w:proofErr w:type="spellEnd"/>
        <w:r w:rsidR="00465F46">
          <w:rPr>
            <w:rFonts w:ascii="Times New Roman" w:hAnsi="Times New Roman" w:cs="Times New Roman"/>
            <w:sz w:val="24"/>
            <w:szCs w:val="24"/>
          </w:rPr>
          <w:t>)</w:t>
        </w:r>
      </w:ins>
      <w:ins w:id="589" w:author="Miranda, Brian R -FS" w:date="2020-09-01T14:50:00Z">
        <w:r w:rsidR="00465F46">
          <w:rPr>
            <w:rFonts w:ascii="Times New Roman" w:hAnsi="Times New Roman" w:cs="Times New Roman"/>
            <w:sz w:val="24"/>
            <w:szCs w:val="24"/>
          </w:rPr>
          <w:t xml:space="preserve">: </w:t>
        </w:r>
        <w:proofErr w:type="gramStart"/>
        <w:r w:rsidR="00465F46">
          <w:rPr>
            <w:rFonts w:ascii="Times New Roman" w:hAnsi="Times New Roman" w:cs="Times New Roman"/>
            <w:sz w:val="24"/>
            <w:szCs w:val="24"/>
          </w:rPr>
          <w:t>Maximum(</w:t>
        </w:r>
        <w:proofErr w:type="gramEnd"/>
        <w:r w:rsidR="00465F46">
          <w:rPr>
            <w:rFonts w:ascii="Times New Roman" w:hAnsi="Times New Roman" w:cs="Times New Roman"/>
            <w:sz w:val="24"/>
            <w:szCs w:val="24"/>
          </w:rPr>
          <w:t xml:space="preserve">WI, </w:t>
        </w:r>
        <w:proofErr w:type="spellStart"/>
        <w:r w:rsidR="00465F46">
          <w:rPr>
            <w:rFonts w:ascii="Times New Roman" w:hAnsi="Times New Roman" w:cs="Times New Roman"/>
            <w:sz w:val="24"/>
            <w:szCs w:val="24"/>
          </w:rPr>
          <w:t>minProbID</w:t>
        </w:r>
        <w:proofErr w:type="spellEnd"/>
        <w:r w:rsidR="00465F46">
          <w:rPr>
            <w:rFonts w:ascii="Times New Roman" w:hAnsi="Times New Roman" w:cs="Times New Roman"/>
            <w:sz w:val="24"/>
            <w:szCs w:val="24"/>
          </w:rPr>
          <w:t>)</w:t>
        </w:r>
      </w:ins>
      <w:del w:id="590" w:author="Miranda, Brian R -FS" w:date="2020-09-01T14:50:00Z">
        <w:r w:rsidRPr="00626BB7" w:rsidDel="00465F46">
          <w:rPr>
            <w:rFonts w:ascii="Times New Roman" w:hAnsi="Times New Roman" w:cs="Times New Roman"/>
            <w:sz w:val="24"/>
            <w:szCs w:val="24"/>
          </w:rPr>
          <w:delText>, (minProbID – 1)/phWet * ph + 1,</w:delText>
        </w:r>
      </w:del>
      <w:ins w:id="591" w:author="Miranda, Brian R -FS" w:date="2020-09-01T14:50:00Z">
        <w:r w:rsidR="00465F46">
          <w:rPr>
            <w:rFonts w:ascii="Times New Roman" w:hAnsi="Times New Roman" w:cs="Times New Roman"/>
            <w:sz w:val="24"/>
            <w:szCs w:val="24"/>
          </w:rPr>
          <w:t>;</w:t>
        </w:r>
      </w:ins>
    </w:p>
    <w:p w14:paraId="6447CB8C" w14:textId="3E83C7EC" w:rsidR="00465F46" w:rsidRDefault="005E7192">
      <w:pPr>
        <w:pStyle w:val="textbody"/>
        <w:ind w:left="1080" w:right="76" w:firstLine="360"/>
        <w:rPr>
          <w:ins w:id="592" w:author="Miranda, Brian R -FS" w:date="2020-09-01T14:51:00Z"/>
          <w:rFonts w:ascii="Times New Roman" w:hAnsi="Times New Roman" w:cs="Times New Roman"/>
          <w:sz w:val="24"/>
          <w:szCs w:val="24"/>
        </w:rPr>
        <w:pPrChange w:id="593" w:author="Miranda, Brian R -FS" w:date="2020-09-01T14:51:00Z">
          <w:pPr>
            <w:pStyle w:val="textbody"/>
            <w:ind w:left="1080" w:right="76"/>
          </w:pPr>
        </w:pPrChange>
      </w:pPr>
      <w:del w:id="594"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595" w:author="Miranda, Brian R -FS" w:date="2020-09-01T14:50:00Z">
        <w:r w:rsidRPr="00626BB7" w:rsidDel="00465F46">
          <w:rPr>
            <w:rFonts w:ascii="Times New Roman" w:hAnsi="Times New Roman" w:cs="Times New Roman"/>
            <w:sz w:val="24"/>
            <w:szCs w:val="24"/>
          </w:rPr>
          <w:delText>F</w:delText>
        </w:r>
      </w:del>
      <w:proofErr w:type="gramStart"/>
      <w:ins w:id="596" w:author="Miranda, Brian R -FS" w:date="2020-09-01T14:50: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gramEnd"/>
      <w:ins w:id="597" w:author="Miranda, Brian R -FS" w:date="2020-09-01T14:51:00Z">
        <w:r w:rsidR="00465F46">
          <w:rPr>
            <w:rFonts w:ascii="Calibri" w:hAnsi="Calibri" w:cs="Calibri"/>
            <w:sz w:val="24"/>
            <w:szCs w:val="24"/>
          </w:rPr>
          <w:t>Ψ</w:t>
        </w:r>
      </w:ins>
      <w:del w:id="598" w:author="Miranda, Brian R -FS"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&gt; </w:t>
      </w:r>
      <w:proofErr w:type="spellStart"/>
      <w:r w:rsidRPr="00626BB7">
        <w:rPr>
          <w:rFonts w:ascii="Times New Roman" w:hAnsi="Times New Roman" w:cs="Times New Roman"/>
          <w:sz w:val="24"/>
          <w:szCs w:val="24"/>
        </w:rPr>
        <w:t>ph</w:t>
      </w:r>
      <w:ins w:id="599" w:author="Miranda, Brian R -FS" w:date="2020-09-01T14:51:00Z">
        <w:r w:rsidR="00465F46">
          <w:rPr>
            <w:rFonts w:ascii="Times New Roman" w:hAnsi="Times New Roman" w:cs="Times New Roman"/>
            <w:sz w:val="24"/>
            <w:szCs w:val="24"/>
          </w:rPr>
          <w:t>Max</w:t>
        </w:r>
      </w:ins>
      <w:proofErr w:type="spellEnd"/>
      <w:del w:id="600" w:author="Miranda, Brian R -FS" w:date="2020-09-01T14:51:00Z">
        <w:r w:rsidRPr="00626BB7" w:rsidDel="00465F46">
          <w:rPr>
            <w:rFonts w:ascii="Times New Roman" w:hAnsi="Times New Roman" w:cs="Times New Roman"/>
            <w:sz w:val="24"/>
            <w:szCs w:val="24"/>
          </w:rPr>
          <w:delText>Dry</w:delText>
        </w:r>
      </w:del>
      <w:ins w:id="601" w:author="Miranda, Brian R -FS" w:date="2020-09-01T14:51:00Z">
        <w:r w:rsidR="00465F46">
          <w:rPr>
            <w:rFonts w:ascii="Times New Roman" w:hAnsi="Times New Roman" w:cs="Times New Roman"/>
            <w:sz w:val="24"/>
            <w:szCs w:val="24"/>
          </w:rPr>
          <w:t>): 1;</w:t>
        </w:r>
      </w:ins>
    </w:p>
    <w:p w14:paraId="09811D82" w14:textId="0DCFEB90" w:rsidR="00665EE1" w:rsidRPr="00626BB7" w:rsidDel="00465F46" w:rsidRDefault="005E7192">
      <w:pPr>
        <w:pStyle w:val="textbody"/>
        <w:ind w:left="1080" w:right="76" w:firstLine="360"/>
        <w:rPr>
          <w:del w:id="602" w:author="Miranda, Brian R -FS" w:date="2020-09-01T14:53:00Z"/>
          <w:rFonts w:ascii="Times New Roman" w:hAnsi="Times New Roman" w:cs="Times New Roman"/>
          <w:sz w:val="24"/>
          <w:szCs w:val="24"/>
        </w:rPr>
        <w:pPrChange w:id="603" w:author="Miranda, Brian R -FS" w:date="2020-09-01T14:51:00Z">
          <w:pPr>
            <w:pStyle w:val="textbody"/>
            <w:ind w:left="1080" w:right="76"/>
          </w:pPr>
        </w:pPrChange>
      </w:pPr>
      <w:del w:id="604" w:author="Miranda, Brian R -FS" w:date="2020-09-01T14:51:00Z">
        <w:r w:rsidRPr="00626BB7" w:rsidDel="00465F46">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605" w:author="Miranda, Brian R -FS" w:date="2020-09-01T14:51:00Z">
        <w:r w:rsidRPr="00626BB7" w:rsidDel="00465F46">
          <w:rPr>
            <w:rFonts w:ascii="Times New Roman" w:hAnsi="Times New Roman" w:cs="Times New Roman"/>
            <w:sz w:val="24"/>
            <w:szCs w:val="24"/>
          </w:rPr>
          <w:delText>F</w:delText>
        </w:r>
      </w:del>
      <w:proofErr w:type="gramStart"/>
      <w:ins w:id="606" w:author="Miranda, Brian R -FS" w:date="2020-09-01T14:51:00Z">
        <w:r w:rsidR="00465F46">
          <w:rPr>
            <w:rFonts w:ascii="Times New Roman" w:hAnsi="Times New Roman" w:cs="Times New Roman"/>
            <w:sz w:val="24"/>
            <w:szCs w:val="24"/>
          </w:rPr>
          <w:t>f</w:t>
        </w:r>
      </w:ins>
      <w:r w:rsidRPr="00626BB7">
        <w:rPr>
          <w:rFonts w:ascii="Times New Roman" w:hAnsi="Times New Roman" w:cs="Times New Roman"/>
          <w:sz w:val="24"/>
          <w:szCs w:val="24"/>
        </w:rPr>
        <w:t>(</w:t>
      </w:r>
      <w:proofErr w:type="spellStart"/>
      <w:proofErr w:type="gramEnd"/>
      <w:ins w:id="607" w:author="Miranda, Brian R -FS" w:date="2020-09-01T14:52:00Z">
        <w:r w:rsidR="00465F46">
          <w:rPr>
            <w:rFonts w:ascii="Times New Roman" w:hAnsi="Times New Roman" w:cs="Times New Roman"/>
            <w:sz w:val="24"/>
            <w:szCs w:val="24"/>
          </w:rPr>
          <w:t>phDry</w:t>
        </w:r>
        <w:proofErr w:type="spellEnd"/>
        <w:r w:rsidR="00465F46">
          <w:rPr>
            <w:rFonts w:ascii="Times New Roman" w:hAnsi="Times New Roman" w:cs="Times New Roman"/>
            <w:sz w:val="24"/>
            <w:szCs w:val="24"/>
          </w:rPr>
          <w:t xml:space="preserve"> &lt; </w:t>
        </w:r>
        <w:r w:rsidR="00465F46">
          <w:rPr>
            <w:rFonts w:ascii="Calibri" w:hAnsi="Calibri" w:cs="Calibri"/>
            <w:sz w:val="24"/>
            <w:szCs w:val="24"/>
          </w:rPr>
          <w:t xml:space="preserve">Ψ </w:t>
        </w:r>
        <w:r w:rsidR="00465F46">
          <w:rPr>
            <w:rFonts w:ascii="Times New Roman" w:hAnsi="Times New Roman" w:cs="Times New Roman"/>
            <w:sz w:val="24"/>
            <w:szCs w:val="24"/>
          </w:rPr>
          <w:t>≤</w:t>
        </w:r>
      </w:ins>
      <w:del w:id="608" w:author="Miranda, Brian R -FS" w:date="2020-09-01T14:51:00Z">
        <w:r w:rsidRPr="00626BB7" w:rsidDel="00465F46">
          <w:rPr>
            <w:rFonts w:ascii="Times New Roman" w:hAnsi="Times New Roman" w:cs="Times New Roman"/>
            <w:sz w:val="24"/>
            <w:szCs w:val="24"/>
          </w:rPr>
          <w:delText>ph</w:delText>
        </w:r>
      </w:del>
      <w:r w:rsidRPr="00626BB7">
        <w:rPr>
          <w:rFonts w:ascii="Times New Roman" w:hAnsi="Times New Roman" w:cs="Times New Roman"/>
          <w:sz w:val="24"/>
          <w:szCs w:val="24"/>
        </w:rPr>
        <w:t xml:space="preserve"> </w:t>
      </w:r>
      <w:del w:id="609" w:author="Miranda, Brian R -FS" w:date="2020-09-01T14:52:00Z">
        <w:r w:rsidRPr="00626BB7" w:rsidDel="00465F46">
          <w:rPr>
            <w:rFonts w:ascii="Times New Roman" w:hAnsi="Times New Roman" w:cs="Times New Roman"/>
            <w:sz w:val="24"/>
            <w:szCs w:val="24"/>
          </w:rPr>
          <w:delText>&gt;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phMax</w:t>
      </w:r>
      <w:proofErr w:type="spellEnd"/>
      <w:ins w:id="610" w:author="Miranda, Brian R -FS" w:date="2020-09-01T14:52:00Z">
        <w:r w:rsidR="00465F46">
          <w:rPr>
            <w:rFonts w:ascii="Times New Roman" w:hAnsi="Times New Roman" w:cs="Times New Roman"/>
            <w:sz w:val="24"/>
            <w:szCs w:val="24"/>
          </w:rPr>
          <w:t>):</w:t>
        </w:r>
      </w:ins>
      <w:del w:id="611" w:author="Miranda, Brian R -FS" w:date="2020-09-01T14:52:00Z">
        <w:r w:rsidRPr="00626BB7" w:rsidDel="00465F46">
          <w:rPr>
            <w:rFonts w:ascii="Times New Roman" w:hAnsi="Times New Roman" w:cs="Times New Roman"/>
            <w:sz w:val="24"/>
            <w:szCs w:val="24"/>
          </w:rPr>
          <w:delText>, 1,</w:delText>
        </w:r>
      </w:del>
      <w:r w:rsidRPr="00626BB7">
        <w:rPr>
          <w:rFonts w:ascii="Times New Roman" w:hAnsi="Times New Roman" w:cs="Times New Roman"/>
          <w:sz w:val="24"/>
          <w:szCs w:val="24"/>
        </w:rPr>
        <w:t xml:space="preserve"> m1 * </w:t>
      </w:r>
      <w:proofErr w:type="spellStart"/>
      <w:r w:rsidRPr="00626BB7">
        <w:rPr>
          <w:rFonts w:ascii="Times New Roman" w:hAnsi="Times New Roman" w:cs="Times New Roman"/>
          <w:sz w:val="24"/>
          <w:szCs w:val="24"/>
        </w:rPr>
        <w:t>ph</w:t>
      </w:r>
      <w:proofErr w:type="spellEnd"/>
      <w:r w:rsidRPr="00626BB7">
        <w:rPr>
          <w:rFonts w:ascii="Times New Roman" w:hAnsi="Times New Roman" w:cs="Times New Roman"/>
          <w:sz w:val="24"/>
          <w:szCs w:val="24"/>
        </w:rPr>
        <w:t xml:space="preserve"> + b1</w:t>
      </w:r>
      <w:del w:id="612" w:author="Miranda, Brian R -FS" w:date="2020-09-01T14:52:00Z">
        <w:r w:rsidRPr="00626BB7" w:rsidDel="00465F46">
          <w:rPr>
            <w:rFonts w:ascii="Times New Roman" w:hAnsi="Times New Roman" w:cs="Times New Roman"/>
            <w:sz w:val="24"/>
            <w:szCs w:val="24"/>
          </w:rPr>
          <w:delText>),minProbID))</w:delText>
        </w:r>
      </w:del>
      <w:r w:rsidR="00C63BA9" w:rsidRPr="00626BB7">
        <w:rPr>
          <w:rFonts w:ascii="Times New Roman" w:hAnsi="Times New Roman" w:cs="Times New Roman"/>
          <w:sz w:val="24"/>
          <w:szCs w:val="24"/>
        </w:rPr>
        <w:t>;</w:t>
      </w:r>
    </w:p>
    <w:p w14:paraId="7C8CA151" w14:textId="77777777" w:rsidR="00465F46" w:rsidRDefault="00465F46">
      <w:pPr>
        <w:pStyle w:val="textbody"/>
        <w:ind w:left="1080" w:right="76" w:firstLine="360"/>
        <w:rPr>
          <w:ins w:id="613" w:author="Miranda, Brian R -FS" w:date="2020-09-01T14:53:00Z"/>
          <w:rFonts w:ascii="Times New Roman" w:hAnsi="Times New Roman" w:cs="Times New Roman"/>
          <w:sz w:val="24"/>
          <w:szCs w:val="24"/>
        </w:rPr>
        <w:pPrChange w:id="614" w:author="Miranda, Brian R -FS" w:date="2020-09-01T14:53:00Z">
          <w:pPr>
            <w:pStyle w:val="textbody"/>
            <w:ind w:left="1080"/>
          </w:pPr>
        </w:pPrChange>
      </w:pPr>
    </w:p>
    <w:p w14:paraId="3955C9C3" w14:textId="3A158E7F" w:rsidR="00665EE1" w:rsidRPr="00626BB7" w:rsidDel="00465F46" w:rsidRDefault="00C63BA9">
      <w:pPr>
        <w:pStyle w:val="textbody"/>
        <w:ind w:left="1800" w:right="76" w:firstLine="360"/>
        <w:rPr>
          <w:del w:id="615" w:author="Miranda, Brian R -FS" w:date="2020-09-01T14:53:00Z"/>
          <w:rFonts w:ascii="Times New Roman" w:hAnsi="Times New Roman" w:cs="Times New Roman"/>
          <w:sz w:val="24"/>
          <w:szCs w:val="24"/>
        </w:rPr>
        <w:pPrChange w:id="616" w:author="Miranda, Brian R -FS" w:date="2020-09-01T14:53:00Z">
          <w:pPr>
            <w:pStyle w:val="textbody"/>
            <w:ind w:left="1080"/>
          </w:pPr>
        </w:pPrChange>
      </w:pPr>
      <w:r w:rsidRPr="00626BB7">
        <w:rPr>
          <w:rFonts w:ascii="Times New Roman" w:hAnsi="Times New Roman" w:cs="Times New Roman"/>
          <w:sz w:val="24"/>
          <w:szCs w:val="24"/>
        </w:rPr>
        <w:t>m1 = (1-minProbID)</w:t>
      </w:r>
      <w:proofErr w:type="gramStart"/>
      <w:r w:rsidRPr="00626BB7">
        <w:rPr>
          <w:rFonts w:ascii="Times New Roman" w:hAnsi="Times New Roman" w:cs="Times New Roman"/>
          <w:sz w:val="24"/>
          <w:szCs w:val="24"/>
        </w:rPr>
        <w:t>/(</w:t>
      </w:r>
      <w:proofErr w:type="spellStart"/>
      <w:proofErr w:type="gramEnd"/>
      <w:r w:rsidRPr="00626BB7">
        <w:rPr>
          <w:rFonts w:ascii="Times New Roman" w:hAnsi="Times New Roman" w:cs="Times New Roman"/>
          <w:sz w:val="24"/>
          <w:szCs w:val="24"/>
        </w:rPr>
        <w:t>phMax</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665EE1" w:rsidRPr="00626BB7">
        <w:rPr>
          <w:rFonts w:ascii="Times New Roman" w:hAnsi="Times New Roman" w:cs="Times New Roman"/>
          <w:sz w:val="24"/>
          <w:szCs w:val="24"/>
        </w:rPr>
        <w:t>;</w:t>
      </w:r>
    </w:p>
    <w:p w14:paraId="68087188" w14:textId="77777777" w:rsidR="00465F46" w:rsidRDefault="00465F46">
      <w:pPr>
        <w:pStyle w:val="textbody"/>
        <w:ind w:left="1800" w:right="76" w:firstLine="360"/>
        <w:rPr>
          <w:ins w:id="617" w:author="Miranda, Brian R -FS" w:date="2020-09-01T14:53:00Z"/>
          <w:rFonts w:ascii="Times New Roman" w:hAnsi="Times New Roman" w:cs="Times New Roman"/>
          <w:sz w:val="24"/>
          <w:szCs w:val="24"/>
        </w:rPr>
        <w:pPrChange w:id="618" w:author="Miranda, Brian R -FS" w:date="2020-09-01T14:53:00Z">
          <w:pPr>
            <w:pStyle w:val="ListParagraph"/>
            <w:ind w:left="1080"/>
          </w:pPr>
        </w:pPrChange>
      </w:pPr>
    </w:p>
    <w:p w14:paraId="2B2A06E6" w14:textId="26F84E9E" w:rsidR="00C63BA9" w:rsidRPr="00626BB7" w:rsidRDefault="00C63BA9">
      <w:pPr>
        <w:pStyle w:val="textbody"/>
        <w:ind w:left="1800" w:right="76" w:firstLine="360"/>
        <w:rPr>
          <w:rFonts w:ascii="Times New Roman" w:hAnsi="Times New Roman" w:cs="Times New Roman"/>
          <w:sz w:val="24"/>
          <w:szCs w:val="24"/>
        </w:rPr>
        <w:pPrChange w:id="619" w:author="Miranda, Brian R -FS" w:date="2020-09-01T14:53:00Z">
          <w:pPr>
            <w:pStyle w:val="ListParagraph"/>
            <w:ind w:left="1080"/>
          </w:pPr>
        </w:pPrChange>
      </w:pPr>
      <w:r w:rsidRPr="00626BB7">
        <w:rPr>
          <w:rFonts w:ascii="Times New Roman" w:hAnsi="Times New Roman" w:cs="Times New Roman"/>
          <w:sz w:val="24"/>
          <w:szCs w:val="24"/>
        </w:rPr>
        <w:t xml:space="preserve">b1 = </w:t>
      </w:r>
      <w:proofErr w:type="spellStart"/>
      <w:r w:rsidRPr="00626BB7">
        <w:rPr>
          <w:rFonts w:ascii="Times New Roman" w:hAnsi="Times New Roman" w:cs="Times New Roman"/>
          <w:sz w:val="24"/>
          <w:szCs w:val="24"/>
        </w:rPr>
        <w:t>minProbID</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m1)</w:t>
      </w:r>
      <w:ins w:id="620" w:author="Miranda, Brian R -FS" w:date="2020-09-01T14:53:00Z">
        <w:r w:rsidR="00465F46">
          <w:rPr>
            <w:rFonts w:ascii="Times New Roman" w:hAnsi="Times New Roman" w:cs="Times New Roman"/>
            <w:sz w:val="24"/>
            <w:szCs w:val="24"/>
          </w:rPr>
          <w:t>;</w:t>
        </w:r>
      </w:ins>
    </w:p>
    <w:p w14:paraId="06575CDB" w14:textId="5261CD61" w:rsidR="00C63BA9" w:rsidRPr="005E7192" w:rsidRDefault="008B1DAE" w:rsidP="005E7192">
      <w:pPr>
        <w:pStyle w:val="textbody"/>
      </w:pPr>
      <w:del w:id="621" w:author="Miranda, Brian R -FS" w:date="2020-09-01T14:45:00Z">
        <w:r w:rsidDel="00A544F7">
          <w:rPr>
            <w:noProof/>
          </w:rPr>
          <w:drawing>
            <wp:inline distT="0" distB="0" distL="0" distR="0" wp14:anchorId="73669FF1" wp14:editId="0D10D6FC">
              <wp:extent cx="4572000" cy="2286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p>
    <w:p w14:paraId="6091F2FB" w14:textId="515F8D77" w:rsidR="00DF1B70" w:rsidRDefault="00465F46" w:rsidP="00DF1B70">
      <w:pPr>
        <w:pStyle w:val="textbody"/>
        <w:keepNext/>
      </w:pPr>
      <w:ins w:id="622" w:author="Miranda, Brian R -FS" w:date="2020-09-01T14:55:00Z">
        <w:r>
          <w:rPr>
            <w:noProof/>
          </w:rPr>
          <w:lastRenderedPageBreak/>
          <w:drawing>
            <wp:inline distT="0" distB="0" distL="0" distR="0" wp14:anchorId="59C2F8DA" wp14:editId="323CB48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5A237494" w14:textId="30EC2123" w:rsidR="003A6FBF" w:rsidRDefault="00DF1B70" w:rsidP="00DF1B70">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sidR="00D8587A">
        <w:rPr>
          <w:noProof/>
        </w:rPr>
        <w:t>3</w:t>
      </w:r>
      <w:r w:rsidR="006E4AED">
        <w:rPr>
          <w:noProof/>
        </w:rPr>
        <w:fldChar w:fldCharType="end"/>
      </w:r>
      <w:r>
        <w:t xml:space="preserve">.  Example </w:t>
      </w:r>
      <w:r w:rsidR="00D8587A">
        <w:t>probability</w:t>
      </w:r>
      <w:r>
        <w:t xml:space="preserve"> of transition from Infected to Diseased, given </w:t>
      </w:r>
      <w:proofErr w:type="spellStart"/>
      <w:r>
        <w:t>phWet</w:t>
      </w:r>
      <w:proofErr w:type="spellEnd"/>
      <w:r>
        <w:t xml:space="preserve"> = </w:t>
      </w:r>
      <w:ins w:id="623" w:author="Miranda, Brian R -FS" w:date="2020-09-01T14:55:00Z">
        <w:r w:rsidR="00465F46">
          <w:t>51</w:t>
        </w:r>
      </w:ins>
      <w:del w:id="624" w:author="Miranda, Brian R -FS" w:date="2020-09-01T14:55:00Z">
        <w:r w:rsidDel="00465F46">
          <w:delText>3</w:delText>
        </w:r>
      </w:del>
      <w:r>
        <w:t xml:space="preserve">, </w:t>
      </w:r>
      <w:proofErr w:type="spellStart"/>
      <w:r>
        <w:t>phDry</w:t>
      </w:r>
      <w:proofErr w:type="spellEnd"/>
      <w:r>
        <w:t xml:space="preserve"> = 1</w:t>
      </w:r>
      <w:del w:id="625" w:author="Miranda, Brian R -FS" w:date="2020-09-01T14:55:00Z">
        <w:r w:rsidDel="00465F46">
          <w:delText>50</w:delText>
        </w:r>
      </w:del>
      <w:ins w:id="626" w:author="Miranda, Brian R -FS" w:date="2020-09-01T14:55:00Z">
        <w:r w:rsidR="00465F46">
          <w:t>02</w:t>
        </w:r>
      </w:ins>
      <w:r>
        <w:t xml:space="preserve">, </w:t>
      </w:r>
      <w:proofErr w:type="spellStart"/>
      <w:r>
        <w:t>phMax</w:t>
      </w:r>
      <w:proofErr w:type="spellEnd"/>
      <w:r>
        <w:t xml:space="preserve"> = 250, and </w:t>
      </w:r>
      <w:proofErr w:type="spellStart"/>
      <w:r>
        <w:t>minProbID</w:t>
      </w:r>
      <w:proofErr w:type="spellEnd"/>
      <w:r>
        <w:t xml:space="preserve"> = 0.1.</w:t>
      </w:r>
    </w:p>
    <w:p w14:paraId="1D3C331A" w14:textId="77777777" w:rsidR="00FA5CAB" w:rsidRDefault="003C205A" w:rsidP="00FA5CAB">
      <w:pPr>
        <w:pStyle w:val="Heading3"/>
        <w:ind w:left="720" w:hanging="720"/>
      </w:pPr>
      <w:bookmarkStart w:id="627" w:name="_Toc50456242"/>
      <w:r>
        <w:t>Diseased (D) Cells</w:t>
      </w:r>
      <w:bookmarkEnd w:id="627"/>
    </w:p>
    <w:p w14:paraId="29811E0D" w14:textId="77777777" w:rsidR="00FA5CAB"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Cells that are</w:t>
      </w:r>
      <w:r w:rsidR="00C63BA9" w:rsidRPr="00626BB7">
        <w:rPr>
          <w:rFonts w:ascii="Times New Roman" w:hAnsi="Times New Roman" w:cs="Times New Roman"/>
          <w:sz w:val="24"/>
          <w:szCs w:val="24"/>
        </w:rPr>
        <w:t xml:space="preserve"> Diseased (D) can transition to </w:t>
      </w:r>
      <w:r w:rsidRPr="00626BB7">
        <w:rPr>
          <w:rFonts w:ascii="Times New Roman" w:hAnsi="Times New Roman" w:cs="Times New Roman"/>
          <w:sz w:val="24"/>
          <w:szCs w:val="24"/>
        </w:rPr>
        <w:t xml:space="preserve">either </w:t>
      </w:r>
      <w:r w:rsidR="00C63BA9" w:rsidRPr="00626BB7">
        <w:rPr>
          <w:rFonts w:ascii="Times New Roman" w:hAnsi="Times New Roman" w:cs="Times New Roman"/>
          <w:sz w:val="24"/>
          <w:szCs w:val="24"/>
        </w:rPr>
        <w:t>Susceptible (S) or Infected (I)</w:t>
      </w:r>
      <w:r w:rsidRPr="00626BB7">
        <w:rPr>
          <w:rFonts w:ascii="Times New Roman" w:hAnsi="Times New Roman" w:cs="Times New Roman"/>
          <w:sz w:val="24"/>
          <w:szCs w:val="24"/>
        </w:rPr>
        <w:t xml:space="preserve"> status.</w:t>
      </w:r>
    </w:p>
    <w:p w14:paraId="596A95A3" w14:textId="77777777" w:rsidR="00D8587A" w:rsidRDefault="00D8587A" w:rsidP="00D8587A">
      <w:pPr>
        <w:pStyle w:val="Heading4"/>
        <w:ind w:left="864" w:hanging="864"/>
      </w:pPr>
      <w:r>
        <w:t>Diseased (D) to Susceptible (S)</w:t>
      </w:r>
    </w:p>
    <w:p w14:paraId="68FB81E7" w14:textId="77777777" w:rsidR="003C205A" w:rsidRPr="00626BB7" w:rsidRDefault="00FA5CAB" w:rsidP="00FA5CAB">
      <w:pPr>
        <w:ind w:left="720"/>
        <w:rPr>
          <w:rFonts w:ascii="Times New Roman" w:hAnsi="Times New Roman" w:cs="Times New Roman"/>
          <w:sz w:val="24"/>
          <w:szCs w:val="24"/>
        </w:rPr>
      </w:pPr>
      <w:r w:rsidRPr="00626BB7">
        <w:rPr>
          <w:rFonts w:ascii="Times New Roman" w:hAnsi="Times New Roman" w:cs="Times New Roman"/>
          <w:sz w:val="24"/>
          <w:szCs w:val="24"/>
        </w:rPr>
        <w:t>The p</w:t>
      </w:r>
      <w:r w:rsidR="00C63BA9" w:rsidRPr="00626BB7">
        <w:rPr>
          <w:rFonts w:ascii="Times New Roman" w:hAnsi="Times New Roman" w:cs="Times New Roman"/>
          <w:sz w:val="24"/>
          <w:szCs w:val="24"/>
        </w:rPr>
        <w:t>robability of D converting to S [</w:t>
      </w:r>
      <w:proofErr w:type="gramStart"/>
      <w:r w:rsidR="00C63BA9" w:rsidRPr="00626BB7">
        <w:rPr>
          <w:rFonts w:ascii="Times New Roman" w:hAnsi="Times New Roman" w:cs="Times New Roman"/>
          <w:sz w:val="24"/>
          <w:szCs w:val="24"/>
        </w:rPr>
        <w:t>p(</w:t>
      </w:r>
      <w:proofErr w:type="gramEnd"/>
      <w:r w:rsidR="00C63BA9" w:rsidRPr="00626BB7">
        <w:rPr>
          <w:rFonts w:ascii="Times New Roman" w:hAnsi="Times New Roman" w:cs="Times New Roman"/>
          <w:sz w:val="24"/>
          <w:szCs w:val="24"/>
        </w:rPr>
        <w:t>D</w:t>
      </w:r>
      <w:r w:rsidRPr="00626BB7">
        <w:rPr>
          <w:rFonts w:ascii="Times New Roman" w:hAnsi="Times New Roman" w:cs="Times New Roman"/>
          <w:sz w:val="24"/>
          <w:szCs w:val="24"/>
        </w:rPr>
        <w:t>→</w:t>
      </w:r>
      <w:r w:rsidR="00C63BA9" w:rsidRPr="00626BB7">
        <w:rPr>
          <w:rFonts w:ascii="Times New Roman" w:hAnsi="Times New Roman" w:cs="Times New Roman"/>
          <w:sz w:val="24"/>
          <w:szCs w:val="24"/>
        </w:rPr>
        <w:t>S)] is binary depending on the presence of the pathogen.</w:t>
      </w:r>
      <w:r w:rsidRPr="00626BB7">
        <w:rPr>
          <w:rFonts w:ascii="Times New Roman" w:hAnsi="Times New Roman" w:cs="Times New Roman"/>
          <w:sz w:val="24"/>
          <w:szCs w:val="24"/>
        </w:rPr>
        <w:t xml:space="preserve">  If the pathogen is ‘absent’, then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D→S) = 1.  If the pathogen is ‘present’, then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 xml:space="preserve">D→S) = 0.  This relationship assumes that the absence of the pathogen always reverts a cell to a </w:t>
      </w:r>
      <w:proofErr w:type="gramStart"/>
      <w:r w:rsidRPr="00626BB7">
        <w:rPr>
          <w:rFonts w:ascii="Times New Roman" w:hAnsi="Times New Roman" w:cs="Times New Roman"/>
          <w:sz w:val="24"/>
          <w:szCs w:val="24"/>
        </w:rPr>
        <w:t>Susceptible</w:t>
      </w:r>
      <w:proofErr w:type="gramEnd"/>
      <w:r w:rsidRPr="00626BB7">
        <w:rPr>
          <w:rFonts w:ascii="Times New Roman" w:hAnsi="Times New Roman" w:cs="Times New Roman"/>
          <w:sz w:val="24"/>
          <w:szCs w:val="24"/>
        </w:rPr>
        <w:t xml:space="preserve"> status.</w:t>
      </w:r>
    </w:p>
    <w:p w14:paraId="13B36625" w14:textId="77777777" w:rsidR="00D8587A" w:rsidRDefault="00D8587A" w:rsidP="00D8587A">
      <w:pPr>
        <w:pStyle w:val="Heading4"/>
        <w:ind w:left="864" w:hanging="864"/>
      </w:pPr>
      <w:r>
        <w:t>Diseased (D) to Infected (I)</w:t>
      </w:r>
    </w:p>
    <w:p w14:paraId="64624A25" w14:textId="509DB1E8" w:rsidR="00FA5CAB" w:rsidRDefault="00FA5CAB" w:rsidP="00D8587A">
      <w:pPr>
        <w:ind w:left="720" w:right="76"/>
        <w:rPr>
          <w:ins w:id="628" w:author="Miranda, Brian R -FS" w:date="2020-09-01T14:58:00Z"/>
          <w:rFonts w:ascii="Times New Roman" w:hAnsi="Times New Roman" w:cs="Times New Roman"/>
          <w:sz w:val="24"/>
          <w:szCs w:val="24"/>
        </w:rPr>
      </w:pPr>
      <w:r w:rsidRPr="00626BB7">
        <w:rPr>
          <w:rFonts w:ascii="Times New Roman" w:hAnsi="Times New Roman" w:cs="Times New Roman"/>
          <w:sz w:val="24"/>
          <w:szCs w:val="24"/>
        </w:rPr>
        <w:t xml:space="preserve">Cells that are Diseased convert to Infected </w:t>
      </w:r>
      <w:r w:rsidR="00665EE1" w:rsidRPr="00626BB7">
        <w:rPr>
          <w:rFonts w:ascii="Times New Roman" w:hAnsi="Times New Roman" w:cs="Times New Roman"/>
          <w:sz w:val="24"/>
          <w:szCs w:val="24"/>
        </w:rPr>
        <w:t xml:space="preserve">any time </w:t>
      </w:r>
      <w:r w:rsidRPr="00626BB7">
        <w:rPr>
          <w:rFonts w:ascii="Times New Roman" w:hAnsi="Times New Roman" w:cs="Times New Roman"/>
          <w:sz w:val="24"/>
          <w:szCs w:val="24"/>
        </w:rPr>
        <w:t xml:space="preserve">no cohorts are present with susceptibility &gt; 0, </w:t>
      </w:r>
      <w:r w:rsidR="00665EE1" w:rsidRPr="00626BB7">
        <w:rPr>
          <w:rFonts w:ascii="Times New Roman" w:hAnsi="Times New Roman" w:cs="Times New Roman"/>
          <w:sz w:val="24"/>
          <w:szCs w:val="24"/>
        </w:rPr>
        <w:t>and</w:t>
      </w:r>
      <w:r w:rsidRPr="00626BB7">
        <w:rPr>
          <w:rFonts w:ascii="Times New Roman" w:hAnsi="Times New Roman" w:cs="Times New Roman"/>
          <w:sz w:val="24"/>
          <w:szCs w:val="24"/>
        </w:rPr>
        <w:t xml:space="preserve"> with probability [</w:t>
      </w:r>
      <w:proofErr w:type="gramStart"/>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D</w:t>
      </w:r>
      <w:r w:rsidR="00665EE1" w:rsidRPr="00626BB7">
        <w:rPr>
          <w:rFonts w:ascii="Times New Roman" w:hAnsi="Times New Roman" w:cs="Times New Roman"/>
          <w:sz w:val="24"/>
          <w:szCs w:val="24"/>
        </w:rPr>
        <w:t>→</w:t>
      </w:r>
      <w:r w:rsidRPr="00626BB7">
        <w:rPr>
          <w:rFonts w:ascii="Times New Roman" w:hAnsi="Times New Roman" w:cs="Times New Roman"/>
          <w:sz w:val="24"/>
          <w:szCs w:val="24"/>
        </w:rPr>
        <w:t>I)] when pressure</w:t>
      </w:r>
      <w:r w:rsidR="00E74744">
        <w:rPr>
          <w:rFonts w:ascii="Times New Roman" w:hAnsi="Times New Roman" w:cs="Times New Roman"/>
          <w:sz w:val="24"/>
          <w:szCs w:val="24"/>
        </w:rPr>
        <w:t xml:space="preserve"> </w:t>
      </w:r>
      <w:r w:rsidRPr="00626BB7">
        <w:rPr>
          <w:rFonts w:ascii="Times New Roman" w:hAnsi="Times New Roman" w:cs="Times New Roman"/>
          <w:sz w:val="24"/>
          <w:szCs w:val="24"/>
        </w:rPr>
        <w:t xml:space="preserve">head is between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and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r w:rsidR="00D8587A" w:rsidRPr="00626BB7">
        <w:rPr>
          <w:rFonts w:ascii="Times New Roman" w:hAnsi="Times New Roman" w:cs="Times New Roman"/>
          <w:sz w:val="24"/>
          <w:szCs w:val="24"/>
        </w:rPr>
        <w:t xml:space="preserve">  The probability increases towards the midpoint between </w:t>
      </w:r>
      <w:proofErr w:type="spellStart"/>
      <w:r w:rsidR="00D8587A" w:rsidRPr="00626BB7">
        <w:rPr>
          <w:rFonts w:ascii="Times New Roman" w:hAnsi="Times New Roman" w:cs="Times New Roman"/>
          <w:sz w:val="24"/>
          <w:szCs w:val="24"/>
        </w:rPr>
        <w:t>phWet</w:t>
      </w:r>
      <w:proofErr w:type="spellEnd"/>
      <w:r w:rsidR="00D8587A" w:rsidRPr="00626BB7">
        <w:rPr>
          <w:rFonts w:ascii="Times New Roman" w:hAnsi="Times New Roman" w:cs="Times New Roman"/>
          <w:sz w:val="24"/>
          <w:szCs w:val="24"/>
        </w:rPr>
        <w:t xml:space="preserve"> and </w:t>
      </w:r>
      <w:proofErr w:type="spellStart"/>
      <w:r w:rsidR="00D8587A" w:rsidRPr="00626BB7">
        <w:rPr>
          <w:rFonts w:ascii="Times New Roman" w:hAnsi="Times New Roman" w:cs="Times New Roman"/>
          <w:sz w:val="24"/>
          <w:szCs w:val="24"/>
        </w:rPr>
        <w:t>phDry</w:t>
      </w:r>
      <w:proofErr w:type="spellEnd"/>
      <w:r w:rsidR="00D8587A" w:rsidRPr="00626BB7">
        <w:rPr>
          <w:rFonts w:ascii="Times New Roman" w:hAnsi="Times New Roman" w:cs="Times New Roman"/>
          <w:sz w:val="24"/>
          <w:szCs w:val="24"/>
        </w:rPr>
        <w:t>.</w:t>
      </w:r>
      <w:r w:rsidRPr="00626BB7">
        <w:rPr>
          <w:rFonts w:ascii="Times New Roman" w:hAnsi="Times New Roman" w:cs="Times New Roman"/>
          <w:sz w:val="24"/>
          <w:szCs w:val="24"/>
        </w:rPr>
        <w:t xml:space="preserve">  Maximum probability</w:t>
      </w:r>
      <w:r w:rsidR="00665EE1" w:rsidRPr="00626BB7">
        <w:rPr>
          <w:rFonts w:ascii="Times New Roman" w:hAnsi="Times New Roman" w:cs="Times New Roman"/>
          <w:sz w:val="24"/>
          <w:szCs w:val="24"/>
        </w:rPr>
        <w:t xml:space="preserve"> is </w:t>
      </w:r>
      <w:r w:rsidR="00D8587A" w:rsidRPr="00626BB7">
        <w:rPr>
          <w:rFonts w:ascii="Times New Roman" w:hAnsi="Times New Roman" w:cs="Times New Roman"/>
          <w:sz w:val="24"/>
          <w:szCs w:val="24"/>
        </w:rPr>
        <w:t>capped at a</w:t>
      </w:r>
      <w:r w:rsidR="00665EE1" w:rsidRPr="00626BB7">
        <w:rPr>
          <w:rFonts w:ascii="Times New Roman" w:hAnsi="Times New Roman" w:cs="Times New Roman"/>
          <w:sz w:val="24"/>
          <w:szCs w:val="24"/>
        </w:rPr>
        <w:t xml:space="preserve"> user defined parameter (</w:t>
      </w:r>
      <w:proofErr w:type="spellStart"/>
      <w:r w:rsidR="00665EE1" w:rsidRPr="00626BB7">
        <w:rPr>
          <w:rFonts w:ascii="Times New Roman" w:hAnsi="Times New Roman" w:cs="Times New Roman"/>
          <w:sz w:val="24"/>
          <w:szCs w:val="24"/>
        </w:rPr>
        <w:t>maxProbDI</w:t>
      </w:r>
      <w:proofErr w:type="spellEnd"/>
      <w:r w:rsidR="00665EE1" w:rsidRPr="00626BB7">
        <w:rPr>
          <w:rFonts w:ascii="Times New Roman" w:hAnsi="Times New Roman" w:cs="Times New Roman"/>
          <w:sz w:val="24"/>
          <w:szCs w:val="24"/>
        </w:rPr>
        <w:t>)</w:t>
      </w:r>
      <w:r w:rsidR="00C64990" w:rsidRPr="00626BB7">
        <w:rPr>
          <w:rFonts w:ascii="Times New Roman" w:hAnsi="Times New Roman" w:cs="Times New Roman"/>
          <w:sz w:val="24"/>
          <w:szCs w:val="24"/>
        </w:rPr>
        <w:t>.</w:t>
      </w:r>
    </w:p>
    <w:p w14:paraId="70243A46" w14:textId="34C47471" w:rsidR="00C70722" w:rsidRDefault="00C70722" w:rsidP="00C70722">
      <w:pPr>
        <w:ind w:left="1080" w:right="76"/>
        <w:rPr>
          <w:ins w:id="629" w:author="Miranda, Brian R -FS" w:date="2020-09-01T14:58:00Z"/>
          <w:rFonts w:ascii="Times New Roman" w:hAnsi="Times New Roman" w:cs="Times New Roman"/>
          <w:sz w:val="24"/>
          <w:szCs w:val="24"/>
        </w:rPr>
      </w:pPr>
      <w:proofErr w:type="gramStart"/>
      <w:ins w:id="630" w:author="Miranda, Brian R -FS" w:date="2020-09-01T14:58:00Z">
        <w:r w:rsidRPr="00626BB7">
          <w:rPr>
            <w:rFonts w:ascii="Times New Roman" w:hAnsi="Times New Roman" w:cs="Times New Roman"/>
            <w:sz w:val="24"/>
            <w:szCs w:val="24"/>
          </w:rPr>
          <w:t>p(</w:t>
        </w:r>
        <w:proofErr w:type="gramEnd"/>
        <w:r w:rsidRPr="00626BB7">
          <w:rPr>
            <w:rFonts w:ascii="Times New Roman" w:hAnsi="Times New Roman" w:cs="Times New Roman"/>
            <w:sz w:val="24"/>
            <w:szCs w:val="24"/>
          </w:rPr>
          <w:t>D→I)</w:t>
        </w:r>
        <w:r>
          <w:rPr>
            <w:rFonts w:ascii="Times New Roman" w:hAnsi="Times New Roman" w:cs="Times New Roman"/>
            <w:sz w:val="24"/>
            <w:szCs w:val="24"/>
          </w:rPr>
          <w:t xml:space="preserve"> = </w:t>
        </w:r>
      </w:ins>
    </w:p>
    <w:p w14:paraId="70383DA6" w14:textId="29A73F4D" w:rsidR="00C70722" w:rsidRPr="00626BB7" w:rsidDel="00C70722" w:rsidRDefault="00C70722">
      <w:pPr>
        <w:ind w:left="1080" w:right="76"/>
        <w:rPr>
          <w:del w:id="631" w:author="Miranda, Brian R -FS" w:date="2020-09-01T14:59:00Z"/>
          <w:rFonts w:ascii="Times New Roman" w:hAnsi="Times New Roman" w:cs="Times New Roman"/>
          <w:sz w:val="24"/>
          <w:szCs w:val="24"/>
        </w:rPr>
        <w:pPrChange w:id="632" w:author="Miranda, Brian R -FS" w:date="2020-09-01T14:59:00Z">
          <w:pPr>
            <w:ind w:left="720" w:right="76"/>
          </w:pPr>
        </w:pPrChange>
      </w:pPr>
      <w:ins w:id="633" w:author="Miranda, Brian R -FS" w:date="2020-09-01T14:59:00Z">
        <w:r>
          <w:rPr>
            <w:rFonts w:ascii="Times New Roman" w:hAnsi="Times New Roman" w:cs="Times New Roman"/>
            <w:sz w:val="24"/>
            <w:szCs w:val="24"/>
          </w:rPr>
          <w:tab/>
        </w:r>
      </w:ins>
    </w:p>
    <w:p w14:paraId="29C349D4" w14:textId="75E05B7E" w:rsidR="00665EE1" w:rsidRPr="00626BB7" w:rsidDel="00C70722" w:rsidRDefault="00FA5CAB">
      <w:pPr>
        <w:ind w:left="1080" w:right="76"/>
        <w:rPr>
          <w:del w:id="634" w:author="Miranda, Brian R -FS" w:date="2020-09-01T14:59:00Z"/>
          <w:rFonts w:ascii="Times New Roman" w:hAnsi="Times New Roman" w:cs="Times New Roman"/>
          <w:sz w:val="24"/>
          <w:szCs w:val="24"/>
        </w:rPr>
        <w:pPrChange w:id="635" w:author="Miranda, Brian R -FS" w:date="2020-09-01T14:59:00Z">
          <w:pPr>
            <w:ind w:left="1080"/>
          </w:pPr>
        </w:pPrChange>
      </w:pPr>
      <w:r w:rsidRPr="00626BB7">
        <w:rPr>
          <w:rFonts w:ascii="Times New Roman" w:hAnsi="Times New Roman" w:cs="Times New Roman"/>
          <w:sz w:val="24"/>
          <w:szCs w:val="24"/>
        </w:rPr>
        <w:t xml:space="preserve">If all </w:t>
      </w:r>
      <w:proofErr w:type="gramStart"/>
      <w:r w:rsidRPr="00626BB7">
        <w:rPr>
          <w:rFonts w:ascii="Times New Roman" w:hAnsi="Times New Roman" w:cs="Times New Roman"/>
          <w:sz w:val="24"/>
          <w:szCs w:val="24"/>
        </w:rPr>
        <w:t>Susceptibility(</w:t>
      </w:r>
      <w:proofErr w:type="gramEnd"/>
      <w:r w:rsidRPr="00626BB7">
        <w:rPr>
          <w:rFonts w:ascii="Times New Roman" w:hAnsi="Times New Roman" w:cs="Times New Roman"/>
          <w:sz w:val="24"/>
          <w:szCs w:val="24"/>
        </w:rPr>
        <w:t>i) == 0</w:t>
      </w:r>
      <w:ins w:id="636" w:author="Miranda, Brian R -FS" w:date="2020-09-01T14:59:00Z">
        <w:r w:rsidR="00C70722">
          <w:rPr>
            <w:rFonts w:ascii="Times New Roman" w:hAnsi="Times New Roman" w:cs="Times New Roman"/>
            <w:sz w:val="24"/>
            <w:szCs w:val="24"/>
          </w:rPr>
          <w:t>:</w:t>
        </w:r>
      </w:ins>
      <w:del w:id="637" w:author="Miranda, Brian R -FS" w:date="2020-09-01T14:59: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w:t>
      </w:r>
      <w:del w:id="638" w:author="Miranda, Brian R -FS" w:date="2020-09-01T14:59:00Z">
        <w:r w:rsidRPr="00626BB7" w:rsidDel="00C70722">
          <w:rPr>
            <w:rFonts w:ascii="Times New Roman" w:hAnsi="Times New Roman" w:cs="Times New Roman"/>
            <w:sz w:val="24"/>
            <w:szCs w:val="24"/>
          </w:rPr>
          <w:delText>then p(D</w:delText>
        </w:r>
        <w:r w:rsidR="00665EE1" w:rsidRPr="00626BB7" w:rsidDel="00C70722">
          <w:rPr>
            <w:rFonts w:ascii="Times New Roman" w:hAnsi="Times New Roman" w:cs="Times New Roman"/>
            <w:sz w:val="24"/>
            <w:szCs w:val="24"/>
          </w:rPr>
          <w:delText>→</w:delText>
        </w:r>
        <w:r w:rsidRPr="00626BB7" w:rsidDel="00C70722">
          <w:rPr>
            <w:rFonts w:ascii="Times New Roman" w:hAnsi="Times New Roman" w:cs="Times New Roman"/>
            <w:sz w:val="24"/>
            <w:szCs w:val="24"/>
          </w:rPr>
          <w:delText xml:space="preserve">I)  = </w:delText>
        </w:r>
      </w:del>
      <w:r w:rsidRPr="00626BB7">
        <w:rPr>
          <w:rFonts w:ascii="Times New Roman" w:hAnsi="Times New Roman" w:cs="Times New Roman"/>
          <w:sz w:val="24"/>
          <w:szCs w:val="24"/>
        </w:rPr>
        <w:t>1</w:t>
      </w:r>
      <w:r w:rsidR="00665EE1" w:rsidRPr="00626BB7">
        <w:rPr>
          <w:rFonts w:ascii="Times New Roman" w:hAnsi="Times New Roman" w:cs="Times New Roman"/>
          <w:sz w:val="24"/>
          <w:szCs w:val="24"/>
        </w:rPr>
        <w:t>;</w:t>
      </w:r>
    </w:p>
    <w:p w14:paraId="3B22EA02" w14:textId="77777777" w:rsidR="00C70722" w:rsidRDefault="00C70722">
      <w:pPr>
        <w:ind w:left="1080" w:right="76"/>
        <w:rPr>
          <w:ins w:id="639" w:author="Miranda, Brian R -FS" w:date="2020-09-01T14:59:00Z"/>
          <w:rFonts w:ascii="Times New Roman" w:hAnsi="Times New Roman" w:cs="Times New Roman"/>
          <w:sz w:val="24"/>
          <w:szCs w:val="24"/>
        </w:rPr>
        <w:pPrChange w:id="640" w:author="Miranda, Brian R -FS" w:date="2020-09-01T14:59:00Z">
          <w:pPr>
            <w:ind w:left="1080"/>
          </w:pPr>
        </w:pPrChange>
      </w:pPr>
    </w:p>
    <w:p w14:paraId="1D857064" w14:textId="77777777" w:rsidR="00C70722" w:rsidRDefault="00C70722">
      <w:pPr>
        <w:ind w:left="1440" w:right="76"/>
        <w:rPr>
          <w:ins w:id="641" w:author="Miranda, Brian R -FS" w:date="2020-09-01T15:01:00Z"/>
          <w:rFonts w:ascii="Times New Roman" w:hAnsi="Times New Roman" w:cs="Times New Roman"/>
          <w:sz w:val="24"/>
          <w:szCs w:val="24"/>
        </w:rPr>
        <w:pPrChange w:id="642" w:author="Miranda, Brian R -FS" w:date="2020-09-01T14:59:00Z">
          <w:pPr>
            <w:ind w:left="1080"/>
          </w:pPr>
        </w:pPrChange>
      </w:pPr>
      <w:ins w:id="643" w:author="Miranda, Brian R -FS" w:date="2020-09-01T15:00:00Z">
        <w:r>
          <w:rPr>
            <w:rFonts w:ascii="Times New Roman" w:hAnsi="Times New Roman" w:cs="Times New Roman"/>
            <w:sz w:val="24"/>
            <w:szCs w:val="24"/>
          </w:rPr>
          <w:t>If (</w:t>
        </w:r>
        <w:r>
          <w:rPr>
            <w:rFonts w:ascii="Calibri" w:hAnsi="Calibri" w:cs="Calibri"/>
            <w:sz w:val="24"/>
            <w:szCs w:val="24"/>
          </w:rPr>
          <w:t>Ψ</w:t>
        </w:r>
        <w:r>
          <w:rPr>
            <w:rFonts w:ascii="Times New Roman" w:hAnsi="Times New Roman" w:cs="Times New Roman"/>
            <w:sz w:val="24"/>
            <w:szCs w:val="24"/>
          </w:rPr>
          <w:t xml:space="preserve"> &lt; </w:t>
        </w:r>
        <w:proofErr w:type="spellStart"/>
        <w:r>
          <w:rPr>
            <w:rFonts w:ascii="Times New Roman" w:hAnsi="Times New Roman" w:cs="Times New Roman"/>
            <w:sz w:val="24"/>
            <w:szCs w:val="24"/>
          </w:rPr>
          <w:t>phWet</w:t>
        </w:r>
        <w:proofErr w:type="spellEnd"/>
        <w:r>
          <w:rPr>
            <w:rFonts w:ascii="Times New Roman" w:hAnsi="Times New Roman" w:cs="Times New Roman"/>
            <w:sz w:val="24"/>
            <w:szCs w:val="24"/>
          </w:rPr>
          <w:t>):</w:t>
        </w:r>
      </w:ins>
      <w:del w:id="644" w:author="Miranda, Brian R -FS" w:date="2020-09-01T15:00:00Z">
        <w:r w:rsidR="00FA5CAB" w:rsidRPr="00626BB7" w:rsidDel="00C70722">
          <w:rPr>
            <w:rFonts w:ascii="Times New Roman" w:hAnsi="Times New Roman" w:cs="Times New Roman"/>
            <w:sz w:val="24"/>
            <w:szCs w:val="24"/>
          </w:rPr>
          <w:delText>Else, p(D</w:delText>
        </w:r>
        <w:r w:rsidR="00665EE1" w:rsidRPr="00626BB7" w:rsidDel="00C70722">
          <w:rPr>
            <w:rFonts w:ascii="Times New Roman" w:hAnsi="Times New Roman" w:cs="Times New Roman"/>
            <w:sz w:val="24"/>
            <w:szCs w:val="24"/>
          </w:rPr>
          <w:delText>→</w:delText>
        </w:r>
        <w:r w:rsidR="00FA5CAB" w:rsidRPr="00626BB7" w:rsidDel="00C70722">
          <w:rPr>
            <w:rFonts w:ascii="Times New Roman" w:hAnsi="Times New Roman" w:cs="Times New Roman"/>
            <w:sz w:val="24"/>
            <w:szCs w:val="24"/>
          </w:rPr>
          <w:delText xml:space="preserve">I) = </w:delText>
        </w:r>
      </w:del>
      <w:del w:id="645" w:author="Miranda, Brian R -FS" w:date="2020-09-01T15:01:00Z">
        <w:r w:rsidR="00FA5CAB" w:rsidRPr="00626BB7" w:rsidDel="00C70722">
          <w:rPr>
            <w:rFonts w:ascii="Times New Roman" w:hAnsi="Times New Roman" w:cs="Times New Roman"/>
            <w:sz w:val="24"/>
            <w:szCs w:val="24"/>
          </w:rPr>
          <w:delText>MIN(maxProbDI,IF(ph &lt; phWet,</w:delText>
        </w:r>
      </w:del>
      <w:r w:rsidR="00FA5CAB" w:rsidRPr="00626BB7">
        <w:rPr>
          <w:rFonts w:ascii="Times New Roman" w:hAnsi="Times New Roman" w:cs="Times New Roman"/>
          <w:sz w:val="24"/>
          <w:szCs w:val="24"/>
        </w:rPr>
        <w:t xml:space="preserve"> 0</w:t>
      </w:r>
      <w:ins w:id="646" w:author="Miranda, Brian R -FS" w:date="2020-09-01T15:01:00Z">
        <w:r>
          <w:rPr>
            <w:rFonts w:ascii="Times New Roman" w:hAnsi="Times New Roman" w:cs="Times New Roman"/>
            <w:sz w:val="24"/>
            <w:szCs w:val="24"/>
          </w:rPr>
          <w:t>;</w:t>
        </w:r>
      </w:ins>
    </w:p>
    <w:p w14:paraId="6A73B12D" w14:textId="77777777" w:rsidR="00C70722" w:rsidRDefault="00FA5CAB">
      <w:pPr>
        <w:ind w:left="1440" w:right="76"/>
        <w:rPr>
          <w:ins w:id="647" w:author="Miranda, Brian R -FS" w:date="2020-09-01T15:01:00Z"/>
          <w:rFonts w:ascii="Times New Roman" w:hAnsi="Times New Roman" w:cs="Times New Roman"/>
          <w:sz w:val="24"/>
          <w:szCs w:val="24"/>
        </w:rPr>
        <w:pPrChange w:id="648" w:author="Miranda, Brian R -FS" w:date="2020-09-01T14:59:00Z">
          <w:pPr>
            <w:ind w:left="1080"/>
          </w:pPr>
        </w:pPrChange>
      </w:pPr>
      <w:del w:id="649" w:author="Miranda, Brian R -FS" w:date="2020-09-01T15:01:00Z">
        <w:r w:rsidRPr="00626BB7" w:rsidDel="00C70722">
          <w:rPr>
            <w:rFonts w:ascii="Times New Roman" w:hAnsi="Times New Roman" w:cs="Times New Roman"/>
            <w:sz w:val="24"/>
            <w:szCs w:val="24"/>
          </w:rPr>
          <w:lastRenderedPageBreak/>
          <w:delText xml:space="preserve">, </w:delText>
        </w:r>
      </w:del>
      <w:r w:rsidRPr="00626BB7">
        <w:rPr>
          <w:rFonts w:ascii="Times New Roman" w:hAnsi="Times New Roman" w:cs="Times New Roman"/>
          <w:sz w:val="24"/>
          <w:szCs w:val="24"/>
        </w:rPr>
        <w:t>I</w:t>
      </w:r>
      <w:del w:id="650" w:author="Miranda, Brian R -FS" w:date="2020-09-01T15:01:00Z">
        <w:r w:rsidRPr="00626BB7" w:rsidDel="00C70722">
          <w:rPr>
            <w:rFonts w:ascii="Times New Roman" w:hAnsi="Times New Roman" w:cs="Times New Roman"/>
            <w:sz w:val="24"/>
            <w:szCs w:val="24"/>
          </w:rPr>
          <w:delText>F</w:delText>
        </w:r>
      </w:del>
      <w:ins w:id="651" w:author="Miranda, Brian R -FS" w:date="2020-09-01T15:01:00Z">
        <w:r w:rsidR="00C70722">
          <w:rPr>
            <w:rFonts w:ascii="Times New Roman" w:hAnsi="Times New Roman" w:cs="Times New Roman"/>
            <w:sz w:val="24"/>
            <w:szCs w:val="24"/>
          </w:rPr>
          <w:t xml:space="preserve">f </w:t>
        </w:r>
      </w:ins>
      <w:r w:rsidRPr="00626BB7">
        <w:rPr>
          <w:rFonts w:ascii="Times New Roman" w:hAnsi="Times New Roman" w:cs="Times New Roman"/>
          <w:sz w:val="24"/>
          <w:szCs w:val="24"/>
        </w:rPr>
        <w:t>(</w:t>
      </w:r>
      <w:ins w:id="652" w:author="Miranda, Brian R -FS" w:date="2020-09-01T15:01:00Z">
        <w:r w:rsidR="00C70722">
          <w:rPr>
            <w:rFonts w:ascii="Calibri" w:hAnsi="Calibri" w:cs="Calibri"/>
            <w:sz w:val="24"/>
            <w:szCs w:val="24"/>
          </w:rPr>
          <w:t>Ψ</w:t>
        </w:r>
        <w:r w:rsidR="00C70722">
          <w:rPr>
            <w:rFonts w:ascii="Times New Roman" w:hAnsi="Times New Roman" w:cs="Times New Roman"/>
            <w:sz w:val="24"/>
            <w:szCs w:val="24"/>
          </w:rPr>
          <w:t xml:space="preserve"> </w:t>
        </w:r>
      </w:ins>
      <w:del w:id="653" w:author="Miranda, Brian R -FS" w:date="2020-09-01T15:01: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xml:space="preserve">&gt; </w:t>
      </w:r>
      <w:proofErr w:type="spellStart"/>
      <w:r w:rsidRPr="00626BB7">
        <w:rPr>
          <w:rFonts w:ascii="Times New Roman" w:hAnsi="Times New Roman" w:cs="Times New Roman"/>
          <w:sz w:val="24"/>
          <w:szCs w:val="24"/>
        </w:rPr>
        <w:t>phDry</w:t>
      </w:r>
      <w:proofErr w:type="spellEnd"/>
      <w:ins w:id="654" w:author="Miranda, Brian R -FS" w:date="2020-09-01T15:01:00Z">
        <w:r w:rsidR="00C70722">
          <w:rPr>
            <w:rFonts w:ascii="Times New Roman" w:hAnsi="Times New Roman" w:cs="Times New Roman"/>
            <w:sz w:val="24"/>
            <w:szCs w:val="24"/>
          </w:rPr>
          <w:t>):</w:t>
        </w:r>
      </w:ins>
      <w:del w:id="655" w:author="Miranda, Brian R -FS" w:date="2020-09-01T15:01: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0</w:t>
      </w:r>
      <w:ins w:id="656" w:author="Miranda, Brian R -FS" w:date="2020-09-01T15:01:00Z">
        <w:r w:rsidR="00C70722">
          <w:rPr>
            <w:rFonts w:ascii="Times New Roman" w:hAnsi="Times New Roman" w:cs="Times New Roman"/>
            <w:sz w:val="24"/>
            <w:szCs w:val="24"/>
          </w:rPr>
          <w:t>;</w:t>
        </w:r>
      </w:ins>
    </w:p>
    <w:p w14:paraId="10E4EC28" w14:textId="7C53D339" w:rsidR="00C70722" w:rsidRDefault="00FA5CAB">
      <w:pPr>
        <w:ind w:left="1440" w:right="76"/>
        <w:rPr>
          <w:ins w:id="657" w:author="Miranda, Brian R -FS" w:date="2020-09-01T15:02:00Z"/>
          <w:rFonts w:ascii="Times New Roman" w:hAnsi="Times New Roman" w:cs="Times New Roman"/>
          <w:sz w:val="24"/>
          <w:szCs w:val="24"/>
        </w:rPr>
        <w:pPrChange w:id="658" w:author="Miranda, Brian R -FS" w:date="2020-09-01T14:59:00Z">
          <w:pPr>
            <w:ind w:left="1080"/>
          </w:pPr>
        </w:pPrChange>
      </w:pPr>
      <w:del w:id="659" w:author="Miranda, Brian R -FS" w:date="2020-09-01T15:01:00Z">
        <w:r w:rsidRPr="00626BB7" w:rsidDel="00C70722">
          <w:rPr>
            <w:rFonts w:ascii="Times New Roman" w:hAnsi="Times New Roman" w:cs="Times New Roman"/>
            <w:sz w:val="24"/>
            <w:szCs w:val="24"/>
          </w:rPr>
          <w:delText xml:space="preserve">, </w:delText>
        </w:r>
      </w:del>
      <w:r w:rsidRPr="00626BB7">
        <w:rPr>
          <w:rFonts w:ascii="Times New Roman" w:hAnsi="Times New Roman" w:cs="Times New Roman"/>
          <w:sz w:val="24"/>
          <w:szCs w:val="24"/>
        </w:rPr>
        <w:t>I</w:t>
      </w:r>
      <w:del w:id="660" w:author="Miranda, Brian R -FS" w:date="2020-09-01T15:02:00Z">
        <w:r w:rsidRPr="00626BB7" w:rsidDel="00C70722">
          <w:rPr>
            <w:rFonts w:ascii="Times New Roman" w:hAnsi="Times New Roman" w:cs="Times New Roman"/>
            <w:sz w:val="24"/>
            <w:szCs w:val="24"/>
          </w:rPr>
          <w:delText>F</w:delText>
        </w:r>
      </w:del>
      <w:proofErr w:type="gramStart"/>
      <w:ins w:id="661" w:author="Miranda, Brian R -FS" w:date="2020-09-01T15:02:00Z">
        <w:r w:rsidR="00C70722">
          <w:rPr>
            <w:rFonts w:ascii="Times New Roman" w:hAnsi="Times New Roman" w:cs="Times New Roman"/>
            <w:sz w:val="24"/>
            <w:szCs w:val="24"/>
          </w:rPr>
          <w:t>f</w:t>
        </w:r>
      </w:ins>
      <w:r w:rsidRPr="00626BB7">
        <w:rPr>
          <w:rFonts w:ascii="Times New Roman" w:hAnsi="Times New Roman" w:cs="Times New Roman"/>
          <w:sz w:val="24"/>
          <w:szCs w:val="24"/>
        </w:rPr>
        <w:t>(</w:t>
      </w:r>
      <w:proofErr w:type="gramEnd"/>
      <w:del w:id="662" w:author="Miranda, Brian R -FS" w:date="2020-09-01T15:02:00Z">
        <w:r w:rsidRPr="00626BB7" w:rsidDel="00C70722">
          <w:rPr>
            <w:rFonts w:ascii="Times New Roman" w:hAnsi="Times New Roman" w:cs="Times New Roman"/>
            <w:sz w:val="24"/>
            <w:szCs w:val="24"/>
          </w:rPr>
          <w:delText>ph</w:delText>
        </w:r>
      </w:del>
      <w:ins w:id="663" w:author="Miranda, Brian R -FS" w:date="2020-09-01T15:02:00Z">
        <w:r w:rsidR="00C70722">
          <w:rPr>
            <w:rFonts w:ascii="Calibri" w:hAnsi="Calibri" w:cs="Calibri"/>
            <w:sz w:val="24"/>
            <w:szCs w:val="24"/>
          </w:rPr>
          <w:t>Ψ</w:t>
        </w:r>
      </w:ins>
      <w:r w:rsidRPr="00626BB7">
        <w:rPr>
          <w:rFonts w:ascii="Times New Roman" w:hAnsi="Times New Roman" w:cs="Times New Roman"/>
          <w:sz w:val="24"/>
          <w:szCs w:val="24"/>
        </w:rPr>
        <w:t xml:space="preserve"> </w:t>
      </w:r>
      <w:ins w:id="664" w:author="Miranda, Brian R -FS" w:date="2020-09-01T15:02:00Z">
        <w:r w:rsidR="00C70722">
          <w:rPr>
            <w:rFonts w:ascii="Times New Roman" w:hAnsi="Times New Roman" w:cs="Times New Roman"/>
            <w:sz w:val="24"/>
            <w:szCs w:val="24"/>
          </w:rPr>
          <w:t>≤</w:t>
        </w:r>
      </w:ins>
      <w:del w:id="665" w:author="Miranda, Brian R -FS" w:date="2020-09-01T15:02:00Z">
        <w:r w:rsidRPr="00626BB7" w:rsidDel="00C70722">
          <w:rPr>
            <w:rFonts w:ascii="Times New Roman" w:hAnsi="Times New Roman" w:cs="Times New Roman"/>
            <w:sz w:val="24"/>
            <w:szCs w:val="24"/>
          </w:rPr>
          <w:delText>&lt;=</w:delText>
        </w:r>
      </w:del>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ins w:id="666" w:author="Miranda, Brian R -FS" w:date="2020-09-01T15:03:00Z">
        <w:r w:rsidR="00C70722">
          <w:rPr>
            <w:rFonts w:ascii="Times New Roman" w:hAnsi="Times New Roman" w:cs="Times New Roman"/>
            <w:sz w:val="24"/>
            <w:szCs w:val="24"/>
          </w:rPr>
          <w:t>)</w:t>
        </w:r>
      </w:ins>
      <w:ins w:id="667" w:author="Miranda, Brian R -FS" w:date="2020-09-01T15:02:00Z">
        <w:r w:rsidR="00C70722">
          <w:rPr>
            <w:rFonts w:ascii="Times New Roman" w:hAnsi="Times New Roman" w:cs="Times New Roman"/>
            <w:sz w:val="24"/>
            <w:szCs w:val="24"/>
          </w:rPr>
          <w:t>:</w:t>
        </w:r>
      </w:ins>
      <w:del w:id="668" w:author="Miranda, Brian R -FS" w:date="2020-09-01T15:02:00Z">
        <w:r w:rsidRPr="00626BB7" w:rsidDel="00C70722">
          <w:rPr>
            <w:rFonts w:ascii="Times New Roman" w:hAnsi="Times New Roman" w:cs="Times New Roman"/>
            <w:sz w:val="24"/>
            <w:szCs w:val="24"/>
          </w:rPr>
          <w:delText>,</w:delText>
        </w:r>
      </w:del>
      <w:r w:rsidRPr="00626BB7">
        <w:rPr>
          <w:rFonts w:ascii="Times New Roman" w:hAnsi="Times New Roman" w:cs="Times New Roman"/>
          <w:sz w:val="24"/>
          <w:szCs w:val="24"/>
        </w:rPr>
        <w:t xml:space="preserve"> m2 * </w:t>
      </w:r>
      <w:ins w:id="669" w:author="Miranda, Brian R -FS" w:date="2020-09-01T15:02:00Z">
        <w:r w:rsidR="00C70722">
          <w:rPr>
            <w:rFonts w:ascii="Calibri" w:hAnsi="Calibri" w:cs="Calibri"/>
            <w:sz w:val="24"/>
            <w:szCs w:val="24"/>
          </w:rPr>
          <w:t>Ψ</w:t>
        </w:r>
        <w:r w:rsidR="00C70722">
          <w:rPr>
            <w:rFonts w:ascii="Times New Roman" w:hAnsi="Times New Roman" w:cs="Times New Roman"/>
            <w:sz w:val="24"/>
            <w:szCs w:val="24"/>
          </w:rPr>
          <w:t xml:space="preserve"> </w:t>
        </w:r>
      </w:ins>
      <w:del w:id="670" w:author="Miranda, Brian R -FS" w:date="2020-09-01T15:02:00Z">
        <w:r w:rsidRPr="00626BB7" w:rsidDel="00C70722">
          <w:rPr>
            <w:rFonts w:ascii="Times New Roman" w:hAnsi="Times New Roman" w:cs="Times New Roman"/>
            <w:sz w:val="24"/>
            <w:szCs w:val="24"/>
          </w:rPr>
          <w:delText xml:space="preserve">ph </w:delText>
        </w:r>
      </w:del>
      <w:r w:rsidRPr="00626BB7">
        <w:rPr>
          <w:rFonts w:ascii="Times New Roman" w:hAnsi="Times New Roman" w:cs="Times New Roman"/>
          <w:sz w:val="24"/>
          <w:szCs w:val="24"/>
        </w:rPr>
        <w:t>+ b2</w:t>
      </w:r>
      <w:ins w:id="671" w:author="Miranda, Brian R -FS" w:date="2020-09-01T15:02:00Z">
        <w:r w:rsidR="00C70722">
          <w:rPr>
            <w:rFonts w:ascii="Times New Roman" w:hAnsi="Times New Roman" w:cs="Times New Roman"/>
            <w:sz w:val="24"/>
            <w:szCs w:val="24"/>
          </w:rPr>
          <w:t>;</w:t>
        </w:r>
      </w:ins>
    </w:p>
    <w:p w14:paraId="4950EA91" w14:textId="77777777" w:rsidR="00C70722" w:rsidRDefault="00C70722" w:rsidP="00C70722">
      <w:pPr>
        <w:ind w:left="1080"/>
        <w:rPr>
          <w:ins w:id="672" w:author="Miranda, Brian R -FS" w:date="2020-09-01T15:03:00Z"/>
          <w:rFonts w:ascii="Times New Roman" w:hAnsi="Times New Roman" w:cs="Times New Roman"/>
          <w:sz w:val="24"/>
          <w:szCs w:val="24"/>
        </w:rPr>
      </w:pPr>
      <w:ins w:id="673" w:author="Miranda, Brian R -FS" w:date="2020-09-01T15:03:00Z">
        <w:r>
          <w:rPr>
            <w:rFonts w:ascii="Times New Roman" w:hAnsi="Times New Roman" w:cs="Times New Roman"/>
            <w:sz w:val="24"/>
            <w:szCs w:val="24"/>
          </w:rPr>
          <w:tab/>
        </w:r>
        <w:r>
          <w:rPr>
            <w:rFonts w:ascii="Times New Roman" w:hAnsi="Times New Roman" w:cs="Times New Roman"/>
            <w:sz w:val="24"/>
            <w:szCs w:val="24"/>
          </w:rPr>
          <w:tab/>
        </w:r>
        <w:r w:rsidRPr="00626BB7">
          <w:rPr>
            <w:rFonts w:ascii="Times New Roman" w:hAnsi="Times New Roman" w:cs="Times New Roman"/>
            <w:sz w:val="24"/>
            <w:szCs w:val="24"/>
          </w:rPr>
          <w:t>m2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w:t>
        </w:r>
      </w:ins>
    </w:p>
    <w:p w14:paraId="4A8953A6" w14:textId="419BD85C" w:rsidR="00C70722" w:rsidRDefault="00C70722">
      <w:pPr>
        <w:ind w:left="1800" w:firstLine="360"/>
        <w:rPr>
          <w:ins w:id="674" w:author="Miranda, Brian R -FS" w:date="2020-09-01T15:02:00Z"/>
          <w:rFonts w:ascii="Times New Roman" w:hAnsi="Times New Roman" w:cs="Times New Roman"/>
          <w:sz w:val="24"/>
          <w:szCs w:val="24"/>
        </w:rPr>
        <w:pPrChange w:id="675" w:author="Miranda, Brian R -FS" w:date="2020-09-01T15:04:00Z">
          <w:pPr>
            <w:ind w:left="1080"/>
          </w:pPr>
        </w:pPrChange>
      </w:pPr>
      <w:ins w:id="676" w:author="Miranda, Brian R -FS" w:date="2020-09-01T15:03:00Z">
        <w:r w:rsidRPr="00626BB7">
          <w:rPr>
            <w:rFonts w:ascii="Times New Roman" w:hAnsi="Times New Roman" w:cs="Times New Roman"/>
            <w:sz w:val="24"/>
            <w:szCs w:val="24"/>
          </w:rPr>
          <w:t>b2 = -1*</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 * m2;</w:t>
        </w:r>
      </w:ins>
    </w:p>
    <w:p w14:paraId="43F4226E" w14:textId="189E87F0" w:rsidR="00FA5CAB" w:rsidRPr="00626BB7" w:rsidRDefault="00C70722">
      <w:pPr>
        <w:ind w:left="1440" w:right="76"/>
        <w:rPr>
          <w:rFonts w:ascii="Times New Roman" w:hAnsi="Times New Roman" w:cs="Times New Roman"/>
          <w:sz w:val="24"/>
          <w:szCs w:val="24"/>
        </w:rPr>
        <w:pPrChange w:id="677" w:author="Miranda, Brian R -FS" w:date="2020-09-01T14:59:00Z">
          <w:pPr>
            <w:ind w:left="1080"/>
          </w:pPr>
        </w:pPrChange>
      </w:pPr>
      <w:proofErr w:type="gramStart"/>
      <w:ins w:id="678" w:author="Miranda, Brian R -FS" w:date="2020-09-01T15:03:00Z">
        <w:r w:rsidRPr="00626BB7">
          <w:rPr>
            <w:rFonts w:ascii="Times New Roman" w:hAnsi="Times New Roman" w:cs="Times New Roman"/>
            <w:sz w:val="24"/>
            <w:szCs w:val="24"/>
          </w:rPr>
          <w:t>I</w:t>
        </w:r>
        <w:r>
          <w:rPr>
            <w:rFonts w:ascii="Times New Roman" w:hAnsi="Times New Roman" w:cs="Times New Roman"/>
            <w:sz w:val="24"/>
            <w:szCs w:val="24"/>
          </w:rPr>
          <w:t>f</w:t>
        </w:r>
        <w:r w:rsidRPr="00626BB7">
          <w:rPr>
            <w:rFonts w:ascii="Times New Roman" w:hAnsi="Times New Roman" w:cs="Times New Roman"/>
            <w:sz w:val="24"/>
            <w:szCs w:val="24"/>
          </w:rPr>
          <w:t>(</w:t>
        </w:r>
        <w:proofErr w:type="gramEnd"/>
        <w:r>
          <w:rPr>
            <w:rFonts w:ascii="Calibri" w:hAnsi="Calibri" w:cs="Calibri"/>
            <w:sz w:val="24"/>
            <w:szCs w:val="24"/>
          </w:rPr>
          <w:t>Ψ</w:t>
        </w:r>
        <w:r w:rsidRPr="00626BB7">
          <w:rPr>
            <w:rFonts w:ascii="Times New Roman" w:hAnsi="Times New Roman" w:cs="Times New Roman"/>
            <w:sz w:val="24"/>
            <w:szCs w:val="24"/>
          </w:rPr>
          <w:t xml:space="preserve"> </w:t>
        </w:r>
        <w:r>
          <w:rPr>
            <w:rFonts w:ascii="Times New Roman" w:hAnsi="Times New Roman" w:cs="Times New Roman"/>
            <w:sz w:val="24"/>
            <w:szCs w:val="24"/>
          </w:rPr>
          <w:t>&gt;</w:t>
        </w:r>
        <w:r w:rsidRPr="00626BB7">
          <w:rPr>
            <w:rFonts w:ascii="Times New Roman" w:hAnsi="Times New Roman" w:cs="Times New Roman"/>
            <w:sz w:val="24"/>
            <w:szCs w:val="24"/>
          </w:rPr>
          <w:t xml:space="preserve">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)/2</w:t>
        </w:r>
        <w:r>
          <w:rPr>
            <w:rFonts w:ascii="Times New Roman" w:hAnsi="Times New Roman" w:cs="Times New Roman"/>
            <w:sz w:val="24"/>
            <w:szCs w:val="24"/>
          </w:rPr>
          <w:t>)</w:t>
        </w:r>
      </w:ins>
      <w:r w:rsidR="00FA5CAB" w:rsidRPr="00626BB7">
        <w:rPr>
          <w:rFonts w:ascii="Times New Roman" w:hAnsi="Times New Roman" w:cs="Times New Roman"/>
          <w:sz w:val="24"/>
          <w:szCs w:val="24"/>
        </w:rPr>
        <w:t xml:space="preserve">, m3 * </w:t>
      </w:r>
      <w:ins w:id="679" w:author="Miranda, Brian R -FS" w:date="2020-09-01T15:03:00Z">
        <w:r>
          <w:rPr>
            <w:rFonts w:ascii="Calibri" w:hAnsi="Calibri" w:cs="Calibri"/>
            <w:sz w:val="24"/>
            <w:szCs w:val="24"/>
          </w:rPr>
          <w:t>Ψ</w:t>
        </w:r>
        <w:r>
          <w:rPr>
            <w:rFonts w:ascii="Times New Roman" w:hAnsi="Times New Roman" w:cs="Times New Roman"/>
            <w:sz w:val="24"/>
            <w:szCs w:val="24"/>
          </w:rPr>
          <w:t xml:space="preserve"> </w:t>
        </w:r>
      </w:ins>
      <w:del w:id="680" w:author="Miranda, Brian R -FS" w:date="2020-09-01T15:03:00Z">
        <w:r w:rsidR="00FA5CAB" w:rsidRPr="00626BB7" w:rsidDel="00C70722">
          <w:rPr>
            <w:rFonts w:ascii="Times New Roman" w:hAnsi="Times New Roman" w:cs="Times New Roman"/>
            <w:sz w:val="24"/>
            <w:szCs w:val="24"/>
          </w:rPr>
          <w:delText xml:space="preserve">ph </w:delText>
        </w:r>
      </w:del>
      <w:r w:rsidR="00FA5CAB" w:rsidRPr="00626BB7">
        <w:rPr>
          <w:rFonts w:ascii="Times New Roman" w:hAnsi="Times New Roman" w:cs="Times New Roman"/>
          <w:sz w:val="24"/>
          <w:szCs w:val="24"/>
        </w:rPr>
        <w:t>+ b3</w:t>
      </w:r>
      <w:del w:id="681" w:author="Miranda, Brian R -FS" w:date="2020-09-01T15:03:00Z">
        <w:r w:rsidR="00FA5CAB" w:rsidRPr="00626BB7" w:rsidDel="00C70722">
          <w:rPr>
            <w:rFonts w:ascii="Times New Roman" w:hAnsi="Times New Roman" w:cs="Times New Roman"/>
            <w:sz w:val="24"/>
            <w:szCs w:val="24"/>
          </w:rPr>
          <w:delText>))))</w:delText>
        </w:r>
      </w:del>
      <w:r w:rsidR="00665EE1" w:rsidRPr="00626BB7">
        <w:rPr>
          <w:rFonts w:ascii="Times New Roman" w:hAnsi="Times New Roman" w:cs="Times New Roman"/>
          <w:sz w:val="24"/>
          <w:szCs w:val="24"/>
        </w:rPr>
        <w:t>;</w:t>
      </w:r>
    </w:p>
    <w:p w14:paraId="07D9BCB1" w14:textId="28D65587" w:rsidR="00665EE1" w:rsidRPr="00626BB7" w:rsidDel="00C70722" w:rsidRDefault="00C70722" w:rsidP="00665EE1">
      <w:pPr>
        <w:ind w:left="1080"/>
        <w:rPr>
          <w:del w:id="682" w:author="Miranda, Brian R -FS" w:date="2020-09-01T15:04:00Z"/>
          <w:rFonts w:ascii="Times New Roman" w:hAnsi="Times New Roman" w:cs="Times New Roman"/>
          <w:sz w:val="24"/>
          <w:szCs w:val="24"/>
        </w:rPr>
      </w:pPr>
      <w:ins w:id="683" w:author="Miranda, Brian R -FS" w:date="2020-09-01T15:04:00Z">
        <w:r>
          <w:rPr>
            <w:rFonts w:ascii="Times New Roman" w:hAnsi="Times New Roman" w:cs="Times New Roman"/>
            <w:sz w:val="24"/>
            <w:szCs w:val="24"/>
          </w:rPr>
          <w:tab/>
        </w:r>
        <w:r>
          <w:rPr>
            <w:rFonts w:ascii="Times New Roman" w:hAnsi="Times New Roman" w:cs="Times New Roman"/>
            <w:sz w:val="24"/>
            <w:szCs w:val="24"/>
          </w:rPr>
          <w:tab/>
        </w:r>
      </w:ins>
      <w:del w:id="684" w:author="Miranda, Brian R -FS" w:date="2020-09-01T15:04:00Z">
        <w:r w:rsidR="00665EE1" w:rsidRPr="00626BB7" w:rsidDel="00C70722">
          <w:rPr>
            <w:rFonts w:ascii="Times New Roman" w:hAnsi="Times New Roman" w:cs="Times New Roman"/>
            <w:sz w:val="24"/>
            <w:szCs w:val="24"/>
          </w:rPr>
          <w:delText>m2 = 1/((phDry – phWet)/2 - phWet);</w:delText>
        </w:r>
      </w:del>
    </w:p>
    <w:p w14:paraId="472886E6" w14:textId="4DD6B98C" w:rsidR="00665EE1" w:rsidRPr="00626BB7" w:rsidDel="00C70722" w:rsidRDefault="00665EE1" w:rsidP="00665EE1">
      <w:pPr>
        <w:ind w:left="1080"/>
        <w:rPr>
          <w:del w:id="685" w:author="Miranda, Brian R -FS" w:date="2020-09-01T15:04:00Z"/>
          <w:rFonts w:ascii="Times New Roman" w:hAnsi="Times New Roman" w:cs="Times New Roman"/>
          <w:sz w:val="24"/>
          <w:szCs w:val="24"/>
        </w:rPr>
      </w:pPr>
      <w:del w:id="686" w:author="Miranda, Brian R -FS" w:date="2020-09-01T15:04:00Z">
        <w:r w:rsidRPr="00626BB7" w:rsidDel="00C70722">
          <w:rPr>
            <w:rFonts w:ascii="Times New Roman" w:hAnsi="Times New Roman" w:cs="Times New Roman"/>
            <w:sz w:val="24"/>
            <w:szCs w:val="24"/>
          </w:rPr>
          <w:delText>b2 = -1*phWet * m2;</w:delText>
        </w:r>
      </w:del>
    </w:p>
    <w:p w14:paraId="78CC1306" w14:textId="77777777" w:rsidR="00665EE1" w:rsidRPr="00626BB7" w:rsidRDefault="00665EE1" w:rsidP="00665EE1">
      <w:pPr>
        <w:ind w:left="1080"/>
        <w:rPr>
          <w:rFonts w:ascii="Times New Roman" w:hAnsi="Times New Roman" w:cs="Times New Roman"/>
          <w:sz w:val="24"/>
          <w:szCs w:val="24"/>
        </w:rPr>
      </w:pPr>
      <w:r w:rsidRPr="00626BB7">
        <w:rPr>
          <w:rFonts w:ascii="Times New Roman" w:hAnsi="Times New Roman" w:cs="Times New Roman"/>
          <w:sz w:val="24"/>
          <w:szCs w:val="24"/>
        </w:rPr>
        <w:t>m3 = 1</w:t>
      </w:r>
      <w:proofErr w:type="gramStart"/>
      <w:r w:rsidRPr="00626BB7">
        <w:rPr>
          <w:rFonts w:ascii="Times New Roman" w:hAnsi="Times New Roman" w:cs="Times New Roman"/>
          <w:sz w:val="24"/>
          <w:szCs w:val="24"/>
        </w:rPr>
        <w:t>/(</w:t>
      </w:r>
      <w:proofErr w:type="gramEnd"/>
      <w:r w:rsidRPr="00626BB7">
        <w:rPr>
          <w:rFonts w:ascii="Times New Roman" w:hAnsi="Times New Roman" w:cs="Times New Roman"/>
          <w:sz w:val="24"/>
          <w:szCs w:val="24"/>
        </w:rPr>
        <w:t>(</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w:t>
      </w:r>
      <w:proofErr w:type="spellStart"/>
      <w:r w:rsidRPr="00626BB7">
        <w:rPr>
          <w:rFonts w:ascii="Times New Roman" w:hAnsi="Times New Roman" w:cs="Times New Roman"/>
          <w:sz w:val="24"/>
          <w:szCs w:val="24"/>
        </w:rPr>
        <w:t>phWet</w:t>
      </w:r>
      <w:proofErr w:type="spellEnd"/>
      <w:r w:rsidRPr="00626BB7">
        <w:rPr>
          <w:rFonts w:ascii="Times New Roman" w:hAnsi="Times New Roman" w:cs="Times New Roman"/>
          <w:sz w:val="24"/>
          <w:szCs w:val="24"/>
        </w:rPr>
        <w:t xml:space="preserve">)/2 - </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w:t>
      </w:r>
    </w:p>
    <w:p w14:paraId="4802B57B" w14:textId="77777777" w:rsidR="00665EE1" w:rsidRPr="00626BB7" w:rsidRDefault="00665EE1">
      <w:pPr>
        <w:ind w:left="1800" w:firstLine="360"/>
        <w:rPr>
          <w:rFonts w:ascii="Times New Roman" w:hAnsi="Times New Roman" w:cs="Times New Roman"/>
          <w:sz w:val="24"/>
          <w:szCs w:val="24"/>
        </w:rPr>
        <w:pPrChange w:id="687" w:author="Miranda, Brian R -FS" w:date="2020-09-01T15:04:00Z">
          <w:pPr>
            <w:ind w:left="1080"/>
          </w:pPr>
        </w:pPrChange>
      </w:pPr>
      <w:r w:rsidRPr="00626BB7">
        <w:rPr>
          <w:rFonts w:ascii="Times New Roman" w:hAnsi="Times New Roman" w:cs="Times New Roman"/>
          <w:sz w:val="24"/>
          <w:szCs w:val="24"/>
        </w:rPr>
        <w:t>b3 = -1*</w:t>
      </w:r>
      <w:proofErr w:type="spellStart"/>
      <w:r w:rsidRPr="00626BB7">
        <w:rPr>
          <w:rFonts w:ascii="Times New Roman" w:hAnsi="Times New Roman" w:cs="Times New Roman"/>
          <w:sz w:val="24"/>
          <w:szCs w:val="24"/>
        </w:rPr>
        <w:t>phDry</w:t>
      </w:r>
      <w:proofErr w:type="spellEnd"/>
      <w:r w:rsidRPr="00626BB7">
        <w:rPr>
          <w:rFonts w:ascii="Times New Roman" w:hAnsi="Times New Roman" w:cs="Times New Roman"/>
          <w:sz w:val="24"/>
          <w:szCs w:val="24"/>
        </w:rPr>
        <w:t xml:space="preserve"> * m3</w:t>
      </w:r>
    </w:p>
    <w:p w14:paraId="2AF90388" w14:textId="0AEE6E69" w:rsidR="00D8587A" w:rsidRDefault="00665EE1" w:rsidP="00D8587A">
      <w:pPr>
        <w:pStyle w:val="textbody"/>
        <w:keepNext/>
      </w:pPr>
      <w:del w:id="688" w:author="Miranda, Brian R -FS" w:date="2020-09-01T14:57:00Z">
        <w:r w:rsidDel="00465F46">
          <w:rPr>
            <w:noProof/>
          </w:rPr>
          <w:drawing>
            <wp:inline distT="0" distB="0" distL="0" distR="0" wp14:anchorId="322A8D39" wp14:editId="2FC1C3BF">
              <wp:extent cx="4572000" cy="22860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del>
      <w:ins w:id="689" w:author="Miranda, Brian R -FS" w:date="2020-09-01T14:57:00Z">
        <w:r w:rsidR="00465F46">
          <w:rPr>
            <w:noProof/>
          </w:rPr>
          <w:drawing>
            <wp:inline distT="0" distB="0" distL="0" distR="0" wp14:anchorId="780E60D2" wp14:editId="56EFC23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2E0935B3" w14:textId="36680217" w:rsidR="003C205A" w:rsidRPr="003C205A" w:rsidRDefault="00D8587A" w:rsidP="00D8587A">
      <w:pPr>
        <w:pStyle w:val="Caption"/>
        <w:ind w:left="720" w:right="76"/>
      </w:pPr>
      <w:r>
        <w:t xml:space="preserve">Figure </w:t>
      </w:r>
      <w:r w:rsidR="006E4AED">
        <w:rPr>
          <w:noProof/>
        </w:rPr>
        <w:fldChar w:fldCharType="begin"/>
      </w:r>
      <w:r w:rsidR="006E4AED">
        <w:rPr>
          <w:noProof/>
        </w:rPr>
        <w:instrText xml:space="preserve"> SEQ Figure \* ARABIC </w:instrText>
      </w:r>
      <w:r w:rsidR="006E4AED">
        <w:rPr>
          <w:noProof/>
        </w:rPr>
        <w:fldChar w:fldCharType="separate"/>
      </w:r>
      <w:r>
        <w:rPr>
          <w:noProof/>
        </w:rPr>
        <w:t>4</w:t>
      </w:r>
      <w:r w:rsidR="006E4AED">
        <w:rPr>
          <w:noProof/>
        </w:rPr>
        <w:fldChar w:fldCharType="end"/>
      </w:r>
      <w:r>
        <w:t xml:space="preserve">.  Example probability of transition from Diseased to Infected, given values of </w:t>
      </w:r>
      <w:proofErr w:type="spellStart"/>
      <w:r>
        <w:t>phWet</w:t>
      </w:r>
      <w:proofErr w:type="spellEnd"/>
      <w:r>
        <w:t xml:space="preserve"> = </w:t>
      </w:r>
      <w:del w:id="690" w:author="Miranda, Brian R -FS" w:date="2020-09-01T15:04:00Z">
        <w:r w:rsidDel="00C70722">
          <w:delText>3</w:delText>
        </w:r>
      </w:del>
      <w:ins w:id="691" w:author="Miranda, Brian R -FS" w:date="2020-09-01T15:04:00Z">
        <w:r w:rsidR="00C70722">
          <w:t>51</w:t>
        </w:r>
      </w:ins>
      <w:r>
        <w:t xml:space="preserve">, </w:t>
      </w:r>
      <w:proofErr w:type="spellStart"/>
      <w:r>
        <w:t>phDry</w:t>
      </w:r>
      <w:proofErr w:type="spellEnd"/>
      <w:r>
        <w:t xml:space="preserve"> = </w:t>
      </w:r>
      <w:del w:id="692" w:author="Miranda, Brian R -FS" w:date="2020-09-01T15:04:00Z">
        <w:r w:rsidDel="00C70722">
          <w:delText>150</w:delText>
        </w:r>
      </w:del>
      <w:ins w:id="693" w:author="Miranda, Brian R -FS" w:date="2020-09-01T15:04:00Z">
        <w:r w:rsidR="00C70722">
          <w:t>102</w:t>
        </w:r>
      </w:ins>
      <w:r>
        <w:t xml:space="preserve">, and </w:t>
      </w:r>
      <w:proofErr w:type="spellStart"/>
      <w:r>
        <w:t>maxProbDI</w:t>
      </w:r>
      <w:proofErr w:type="spellEnd"/>
      <w:r>
        <w:t xml:space="preserve"> = 0.85.</w:t>
      </w:r>
    </w:p>
    <w:p w14:paraId="325DDDD5" w14:textId="77777777" w:rsidR="003C205A" w:rsidRPr="003C205A" w:rsidRDefault="003C205A" w:rsidP="003C205A">
      <w:pPr>
        <w:pStyle w:val="textbody"/>
      </w:pPr>
    </w:p>
    <w:p w14:paraId="56140AFF" w14:textId="77777777" w:rsidR="009A650E" w:rsidRDefault="009A650E" w:rsidP="009A650E">
      <w:pPr>
        <w:pStyle w:val="Heading2"/>
      </w:pPr>
      <w:bookmarkStart w:id="694" w:name="_Toc102232958"/>
      <w:bookmarkStart w:id="695" w:name="_Toc50456243"/>
      <w:bookmarkEnd w:id="394"/>
      <w:r>
        <w:t>Damage</w:t>
      </w:r>
      <w:bookmarkEnd w:id="694"/>
      <w:bookmarkEnd w:id="695"/>
    </w:p>
    <w:p w14:paraId="59F6B193" w14:textId="7777777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After updating the cell infection status, any cell with a status of Diseased (D) receives damage.</w:t>
      </w:r>
    </w:p>
    <w:p w14:paraId="6807458B" w14:textId="19F8F237" w:rsidR="00665EE1" w:rsidRPr="00A17A56" w:rsidRDefault="00665EE1"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t xml:space="preserve">For each cohort on the cell, damage is determined as a proportional removal of cohort biomass </w:t>
      </w:r>
      <w:r w:rsidR="00C64990" w:rsidRPr="00A17A56">
        <w:rPr>
          <w:rFonts w:ascii="Times New Roman" w:hAnsi="Times New Roman" w:cs="Times New Roman"/>
          <w:sz w:val="24"/>
          <w:szCs w:val="24"/>
        </w:rPr>
        <w:t>(</w:t>
      </w:r>
      <w:r w:rsidRPr="00A17A56">
        <w:rPr>
          <w:rFonts w:ascii="Times New Roman" w:hAnsi="Times New Roman" w:cs="Times New Roman"/>
          <w:sz w:val="24"/>
          <w:szCs w:val="24"/>
        </w:rPr>
        <w:t>representing the death of individual trees</w:t>
      </w:r>
      <w:r w:rsidR="00C64990" w:rsidRPr="00A17A56">
        <w:rPr>
          <w:rFonts w:ascii="Times New Roman" w:hAnsi="Times New Roman" w:cs="Times New Roman"/>
          <w:sz w:val="24"/>
          <w:szCs w:val="24"/>
        </w:rPr>
        <w:t>)</w:t>
      </w:r>
      <w:r w:rsidR="00721AE7" w:rsidRPr="00A17A56">
        <w:rPr>
          <w:rFonts w:ascii="Times New Roman" w:hAnsi="Times New Roman" w:cs="Times New Roman"/>
          <w:sz w:val="24"/>
          <w:szCs w:val="24"/>
        </w:rPr>
        <w:t>, based on</w:t>
      </w:r>
      <w:r w:rsidRPr="00A17A56">
        <w:rPr>
          <w:rFonts w:ascii="Times New Roman" w:hAnsi="Times New Roman" w:cs="Times New Roman"/>
          <w:sz w:val="24"/>
          <w:szCs w:val="24"/>
        </w:rPr>
        <w:t xml:space="preserve"> the user-input susceptibility of the species</w:t>
      </w:r>
      <w:r w:rsidR="00A17A56" w:rsidRPr="00A17A56">
        <w:rPr>
          <w:rFonts w:ascii="Times New Roman" w:hAnsi="Times New Roman" w:cs="Times New Roman"/>
          <w:sz w:val="24"/>
          <w:szCs w:val="24"/>
        </w:rPr>
        <w:t xml:space="preserve"> to the pathogen</w:t>
      </w:r>
      <w:r w:rsidRPr="00A17A56">
        <w:rPr>
          <w:rFonts w:ascii="Times New Roman" w:hAnsi="Times New Roman" w:cs="Times New Roman"/>
          <w:sz w:val="24"/>
          <w:szCs w:val="24"/>
        </w:rPr>
        <w:t xml:space="preserve"> (i):</w:t>
      </w:r>
    </w:p>
    <w:p w14:paraId="7A03C9F9" w14:textId="77777777" w:rsidR="00665EE1" w:rsidRPr="00A17A56" w:rsidRDefault="00665EE1" w:rsidP="00721AE7">
      <w:pPr>
        <w:pStyle w:val="textbody"/>
        <w:ind w:left="720" w:right="76" w:firstLine="720"/>
        <w:rPr>
          <w:rFonts w:ascii="Times New Roman" w:hAnsi="Times New Roman" w:cs="Times New Roman"/>
          <w:sz w:val="24"/>
          <w:szCs w:val="24"/>
        </w:rPr>
      </w:pPr>
      <w:r w:rsidRPr="00A17A56">
        <w:rPr>
          <w:rFonts w:ascii="Times New Roman" w:hAnsi="Times New Roman" w:cs="Times New Roman"/>
          <w:sz w:val="24"/>
          <w:szCs w:val="24"/>
        </w:rPr>
        <w:t xml:space="preserve">Damage = </w:t>
      </w:r>
      <w:proofErr w:type="gramStart"/>
      <w:r w:rsidRPr="00A17A56">
        <w:rPr>
          <w:rFonts w:ascii="Times New Roman" w:hAnsi="Times New Roman" w:cs="Times New Roman"/>
          <w:sz w:val="24"/>
          <w:szCs w:val="24"/>
        </w:rPr>
        <w:t>Susceptibility(</w:t>
      </w:r>
      <w:proofErr w:type="gramEnd"/>
      <w:r w:rsidRPr="00A17A56">
        <w:rPr>
          <w:rFonts w:ascii="Times New Roman" w:hAnsi="Times New Roman" w:cs="Times New Roman"/>
          <w:sz w:val="24"/>
          <w:szCs w:val="24"/>
        </w:rPr>
        <w:t>i)</w:t>
      </w:r>
    </w:p>
    <w:p w14:paraId="7E68458C" w14:textId="77777777" w:rsidR="00721AE7" w:rsidRPr="00A17A56" w:rsidRDefault="00721AE7" w:rsidP="00721AE7">
      <w:pPr>
        <w:pStyle w:val="textbody"/>
        <w:ind w:left="720" w:right="76"/>
        <w:rPr>
          <w:rFonts w:ascii="Times New Roman" w:hAnsi="Times New Roman" w:cs="Times New Roman"/>
          <w:sz w:val="24"/>
          <w:szCs w:val="24"/>
        </w:rPr>
      </w:pPr>
      <w:r w:rsidRPr="00A17A56">
        <w:rPr>
          <w:rFonts w:ascii="Times New Roman" w:hAnsi="Times New Roman" w:cs="Times New Roman"/>
          <w:sz w:val="24"/>
          <w:szCs w:val="24"/>
        </w:rPr>
        <w:lastRenderedPageBreak/>
        <w:t xml:space="preserve">The model utilizes two susceptibility values for each species, representing the rate of mortality for the first time the cohort is diseased and for subsequent disease impacts.  The secondary mortality rate provides the ability to represent </w:t>
      </w:r>
      <w:r w:rsidR="00C64990" w:rsidRPr="00A17A56">
        <w:rPr>
          <w:rFonts w:ascii="Times New Roman" w:hAnsi="Times New Roman" w:cs="Times New Roman"/>
          <w:sz w:val="24"/>
          <w:szCs w:val="24"/>
        </w:rPr>
        <w:t>differential</w:t>
      </w:r>
      <w:r w:rsidRPr="00A17A56">
        <w:rPr>
          <w:rFonts w:ascii="Times New Roman" w:hAnsi="Times New Roman" w:cs="Times New Roman"/>
          <w:sz w:val="24"/>
          <w:szCs w:val="24"/>
        </w:rPr>
        <w:t xml:space="preserve"> survival among cohorts that survived a previous infection of the pathogen.  The extension determines whether a cohort was previously diseased by comparing the cohort’s age to the time that the last disease impact occurred on the cell.</w:t>
      </w:r>
    </w:p>
    <w:p w14:paraId="014101E0" w14:textId="77777777" w:rsidR="005D0344" w:rsidRDefault="005D0344" w:rsidP="00C64990">
      <w:pPr>
        <w:pStyle w:val="Heading2"/>
        <w:ind w:right="76"/>
      </w:pPr>
      <w:bookmarkStart w:id="696" w:name="_Toc50456244"/>
      <w:bookmarkStart w:id="697" w:name="_Toc133386203"/>
      <w:bookmarkStart w:id="698" w:name="_Toc133907137"/>
      <w:r>
        <w:t>Major Releases</w:t>
      </w:r>
      <w:bookmarkEnd w:id="696"/>
    </w:p>
    <w:p w14:paraId="35F1A526" w14:textId="77777777" w:rsidR="00721AE7" w:rsidRPr="00A17A56" w:rsidRDefault="00721AE7" w:rsidP="00721AE7">
      <w:pPr>
        <w:pStyle w:val="textbody"/>
        <w:ind w:left="720"/>
        <w:rPr>
          <w:rFonts w:ascii="Times New Roman" w:hAnsi="Times New Roman" w:cs="Times New Roman"/>
          <w:sz w:val="24"/>
          <w:szCs w:val="24"/>
        </w:rPr>
      </w:pPr>
      <w:r w:rsidRPr="00A17A56">
        <w:rPr>
          <w:rFonts w:ascii="Times New Roman" w:hAnsi="Times New Roman" w:cs="Times New Roman"/>
          <w:sz w:val="24"/>
          <w:szCs w:val="24"/>
        </w:rPr>
        <w:t>This is the first major release of this extension.</w:t>
      </w:r>
    </w:p>
    <w:p w14:paraId="1259742E" w14:textId="77777777" w:rsidR="005D0344" w:rsidRDefault="005D0344">
      <w:pPr>
        <w:pStyle w:val="Heading2"/>
      </w:pPr>
      <w:bookmarkStart w:id="699" w:name="_Toc50456245"/>
      <w:bookmarkEnd w:id="697"/>
      <w:bookmarkEnd w:id="698"/>
      <w:r>
        <w:t>Minor Releases</w:t>
      </w:r>
      <w:bookmarkEnd w:id="699"/>
    </w:p>
    <w:p w14:paraId="0CCAD1B2" w14:textId="77777777" w:rsidR="004645F2" w:rsidRDefault="004645F2">
      <w:pPr>
        <w:pStyle w:val="Heading2"/>
      </w:pPr>
      <w:bookmarkStart w:id="700" w:name="_Toc50456246"/>
      <w:r>
        <w:t>References</w:t>
      </w:r>
      <w:bookmarkEnd w:id="700"/>
    </w:p>
    <w:p w14:paraId="0772A173" w14:textId="0FDFA9C1" w:rsidR="00342490" w:rsidRDefault="00342490" w:rsidP="00342490">
      <w:pPr>
        <w:pStyle w:val="textbody"/>
        <w:ind w:left="900" w:right="76" w:hanging="180"/>
        <w:rPr>
          <w:ins w:id="701" w:author="Miranda, Brian R -FS" w:date="2020-09-01T15:39:00Z"/>
          <w:rFonts w:ascii="Times New Roman" w:eastAsia="Times New Roman" w:hAnsi="Times New Roman" w:cs="Times New Roman"/>
          <w:sz w:val="24"/>
          <w:szCs w:val="24"/>
        </w:rPr>
      </w:pPr>
      <w:ins w:id="702" w:author="Miranda, Brian R -FS" w:date="2020-09-01T15:41:00Z">
        <w:r>
          <w:rPr>
            <w:rFonts w:ascii="Times New Roman" w:eastAsia="Times New Roman" w:hAnsi="Times New Roman" w:cs="Times New Roman"/>
            <w:sz w:val="24"/>
            <w:szCs w:val="24"/>
          </w:rPr>
          <w:t xml:space="preserve">Cook, J. R. </w:t>
        </w:r>
        <w:r w:rsidRPr="00342490">
          <w:rPr>
            <w:rFonts w:ascii="Times New Roman" w:eastAsia="Times New Roman" w:hAnsi="Times New Roman" w:cs="Times New Roman"/>
            <w:sz w:val="24"/>
            <w:szCs w:val="24"/>
          </w:rPr>
          <w:t>1973. Influence of low plant and soil water potentials on diseases caused by soil-borne</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fungi. Phytopathology 63, 451-7.</w:t>
        </w:r>
      </w:ins>
    </w:p>
    <w:p w14:paraId="330AE881" w14:textId="0B077C8F" w:rsidR="00A04CD3" w:rsidRDefault="00342490" w:rsidP="00342490">
      <w:pPr>
        <w:pStyle w:val="textbody"/>
        <w:ind w:left="900" w:right="76" w:hanging="180"/>
        <w:rPr>
          <w:ins w:id="703" w:author="Miranda, Brian R -FS" w:date="2020-09-01T15:39:00Z"/>
          <w:rFonts w:ascii="Times New Roman" w:eastAsia="Times New Roman" w:hAnsi="Times New Roman" w:cs="Times New Roman"/>
          <w:sz w:val="24"/>
          <w:szCs w:val="24"/>
        </w:rPr>
      </w:pPr>
      <w:proofErr w:type="spellStart"/>
      <w:ins w:id="704" w:author="Miranda, Brian R -FS" w:date="2020-09-01T15:46:00Z">
        <w:r>
          <w:rPr>
            <w:rFonts w:ascii="Times New Roman" w:eastAsia="Times New Roman" w:hAnsi="Times New Roman" w:cs="Times New Roman"/>
            <w:sz w:val="24"/>
            <w:szCs w:val="24"/>
          </w:rPr>
          <w:t>Farouki</w:t>
        </w:r>
        <w:proofErr w:type="spellEnd"/>
        <w:r w:rsidRPr="00342490">
          <w:rPr>
            <w:rFonts w:ascii="Times New Roman" w:eastAsia="Times New Roman" w:hAnsi="Times New Roman" w:cs="Times New Roman"/>
            <w:sz w:val="24"/>
            <w:szCs w:val="24"/>
          </w:rPr>
          <w:t>, O.T.</w:t>
        </w:r>
        <w:r>
          <w:rPr>
            <w:rFonts w:ascii="Times New Roman" w:eastAsia="Times New Roman" w:hAnsi="Times New Roman" w:cs="Times New Roman"/>
            <w:sz w:val="24"/>
            <w:szCs w:val="24"/>
          </w:rPr>
          <w:t xml:space="preserve"> 1986.</w:t>
        </w:r>
        <w:r w:rsidRPr="00342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2490">
          <w:rPr>
            <w:rFonts w:ascii="Times New Roman" w:eastAsia="Times New Roman" w:hAnsi="Times New Roman" w:cs="Times New Roman"/>
            <w:sz w:val="24"/>
            <w:szCs w:val="24"/>
          </w:rPr>
          <w:t>Thermal properties of soils. California, Trans.</w:t>
        </w:r>
        <w:r>
          <w:rPr>
            <w:rFonts w:ascii="Times New Roman" w:eastAsia="Times New Roman" w:hAnsi="Times New Roman" w:cs="Times New Roman"/>
            <w:sz w:val="24"/>
            <w:szCs w:val="24"/>
          </w:rPr>
          <w:t xml:space="preserve"> Tech</w:t>
        </w:r>
        <w:r w:rsidRPr="00342490">
          <w:rPr>
            <w:rFonts w:ascii="Times New Roman" w:eastAsia="Times New Roman" w:hAnsi="Times New Roman" w:cs="Times New Roman"/>
            <w:sz w:val="24"/>
            <w:szCs w:val="24"/>
          </w:rPr>
          <w:t>. 136p. (Series on Rock and Soil Mechanics, 11)</w:t>
        </w:r>
      </w:ins>
    </w:p>
    <w:p w14:paraId="5BDB49FE" w14:textId="4C2B0884" w:rsidR="003C205A" w:rsidRDefault="003C205A" w:rsidP="003A7687">
      <w:pPr>
        <w:pStyle w:val="textbody"/>
        <w:ind w:left="900" w:right="76" w:hanging="180"/>
        <w:rPr>
          <w:ins w:id="705" w:author="Miranda, Brian R -FS" w:date="2020-09-01T15:54:00Z"/>
          <w:rFonts w:ascii="Times New Roman" w:hAnsi="Times New Roman" w:cs="Times New Roman"/>
          <w:sz w:val="24"/>
          <w:szCs w:val="24"/>
        </w:rPr>
      </w:pPr>
      <w:r w:rsidRPr="00A17A56">
        <w:rPr>
          <w:rFonts w:ascii="Times New Roman" w:hAnsi="Times New Roman" w:cs="Times New Roman"/>
          <w:sz w:val="24"/>
          <w:szCs w:val="24"/>
        </w:rPr>
        <w:t xml:space="preserve">Gustafson, E. J., B. R. Miranda, T. J. Dreaden, D. F. Jacobs, C. C. Pinchot.  In </w:t>
      </w:r>
      <w:del w:id="706" w:author="Miranda, Brian R -FS" w:date="2020-09-01T15:37:00Z">
        <w:r w:rsidRPr="00A17A56" w:rsidDel="00A04CD3">
          <w:rPr>
            <w:rFonts w:ascii="Times New Roman" w:hAnsi="Times New Roman" w:cs="Times New Roman"/>
            <w:sz w:val="24"/>
            <w:szCs w:val="24"/>
          </w:rPr>
          <w:delText>Prep</w:delText>
        </w:r>
      </w:del>
      <w:ins w:id="707" w:author="Miranda, Brian R -FS" w:date="2020-09-01T15:37:00Z">
        <w:r w:rsidR="00A04CD3">
          <w:rPr>
            <w:rFonts w:ascii="Times New Roman" w:hAnsi="Times New Roman" w:cs="Times New Roman"/>
            <w:sz w:val="24"/>
            <w:szCs w:val="24"/>
          </w:rPr>
          <w:t>Review</w:t>
        </w:r>
      </w:ins>
      <w:r w:rsidRPr="00A17A56">
        <w:rPr>
          <w:rFonts w:ascii="Times New Roman" w:hAnsi="Times New Roman" w:cs="Times New Roman"/>
          <w:sz w:val="24"/>
          <w:szCs w:val="24"/>
        </w:rPr>
        <w:t xml:space="preserve">.  Forecasting the limiting effects of </w:t>
      </w:r>
      <w:proofErr w:type="spellStart"/>
      <w:r w:rsidRPr="00A17A56">
        <w:rPr>
          <w:rFonts w:ascii="Times New Roman" w:hAnsi="Times New Roman" w:cs="Times New Roman"/>
          <w:i/>
          <w:sz w:val="24"/>
          <w:szCs w:val="24"/>
        </w:rPr>
        <w:t>Phytophthora</w:t>
      </w:r>
      <w:proofErr w:type="spellEnd"/>
      <w:r w:rsidRPr="00A17A56">
        <w:rPr>
          <w:rFonts w:ascii="Times New Roman" w:hAnsi="Times New Roman" w:cs="Times New Roman"/>
          <w:sz w:val="24"/>
          <w:szCs w:val="24"/>
        </w:rPr>
        <w:t xml:space="preserve"> root rot on restoration of the American chestnut in the eastern United States.  </w:t>
      </w:r>
      <w:ins w:id="708" w:author="Miranda, Brian R -FS" w:date="2020-09-01T15:38:00Z">
        <w:r w:rsidR="00A04CD3" w:rsidRPr="00A04CD3">
          <w:rPr>
            <w:rFonts w:ascii="Times New Roman" w:hAnsi="Times New Roman" w:cs="Times New Roman"/>
            <w:sz w:val="24"/>
            <w:szCs w:val="24"/>
          </w:rPr>
          <w:t>Frontiers in Ecology and Evolution</w:t>
        </w:r>
        <w:r w:rsidR="00A04CD3">
          <w:rPr>
            <w:rFonts w:ascii="Times New Roman" w:hAnsi="Times New Roman" w:cs="Times New Roman"/>
            <w:sz w:val="24"/>
            <w:szCs w:val="24"/>
          </w:rPr>
          <w:t>.</w:t>
        </w:r>
      </w:ins>
    </w:p>
    <w:p w14:paraId="1D19FC3A" w14:textId="70EF82AF" w:rsidR="004653FA" w:rsidRDefault="004653FA" w:rsidP="003A7687">
      <w:pPr>
        <w:pStyle w:val="textbody"/>
        <w:ind w:left="900" w:right="76" w:hanging="180"/>
        <w:rPr>
          <w:ins w:id="709" w:author="Miranda, Brian R -FS" w:date="2020-09-01T15:39:00Z"/>
          <w:rFonts w:ascii="Times New Roman" w:hAnsi="Times New Roman" w:cs="Times New Roman"/>
          <w:sz w:val="24"/>
          <w:szCs w:val="24"/>
        </w:rPr>
      </w:pPr>
      <w:ins w:id="710" w:author="Miranda, Brian R -FS" w:date="2020-09-01T15:54:00Z">
        <w:r w:rsidRPr="00342490">
          <w:rPr>
            <w:rFonts w:ascii="Times New Roman" w:eastAsia="Times New Roman" w:hAnsi="Times New Roman" w:cs="Times New Roman"/>
            <w:sz w:val="24"/>
            <w:szCs w:val="24"/>
          </w:rPr>
          <w:t>Jong van Lier, Q</w:t>
        </w:r>
        <w:r>
          <w:rPr>
            <w:rFonts w:ascii="Times New Roman" w:eastAsia="Times New Roman" w:hAnsi="Times New Roman" w:cs="Times New Roman"/>
            <w:sz w:val="24"/>
            <w:szCs w:val="24"/>
          </w:rPr>
          <w:t>. de and A.</w:t>
        </w:r>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Durigon</w:t>
        </w:r>
        <w:proofErr w:type="spellEnd"/>
        <w:r w:rsidRPr="00342490">
          <w:rPr>
            <w:rFonts w:ascii="Times New Roman" w:eastAsia="Times New Roman" w:hAnsi="Times New Roman" w:cs="Times New Roman"/>
            <w:sz w:val="24"/>
            <w:szCs w:val="24"/>
          </w:rPr>
          <w:t xml:space="preserve">. 2013. Soil thermal diffusivity estimated from data of soil temperature and single soil component properties. </w:t>
        </w:r>
        <w:proofErr w:type="spellStart"/>
        <w:r w:rsidRPr="00342490">
          <w:rPr>
            <w:rFonts w:ascii="Times New Roman" w:eastAsia="Times New Roman" w:hAnsi="Times New Roman" w:cs="Times New Roman"/>
            <w:sz w:val="24"/>
            <w:szCs w:val="24"/>
          </w:rPr>
          <w:t>Revista</w:t>
        </w:r>
        <w:proofErr w:type="spellEnd"/>
        <w:r w:rsidRPr="00342490">
          <w:rPr>
            <w:rFonts w:ascii="Times New Roman" w:eastAsia="Times New Roman" w:hAnsi="Times New Roman" w:cs="Times New Roman"/>
            <w:sz w:val="24"/>
            <w:szCs w:val="24"/>
          </w:rPr>
          <w:t xml:space="preserve"> </w:t>
        </w:r>
        <w:proofErr w:type="spellStart"/>
        <w:r w:rsidRPr="00342490">
          <w:rPr>
            <w:rFonts w:ascii="Times New Roman" w:eastAsia="Times New Roman" w:hAnsi="Times New Roman" w:cs="Times New Roman"/>
            <w:sz w:val="24"/>
            <w:szCs w:val="24"/>
          </w:rPr>
          <w:t>Brasileira</w:t>
        </w:r>
        <w:proofErr w:type="spellEnd"/>
        <w:r w:rsidRPr="00342490">
          <w:rPr>
            <w:rFonts w:ascii="Times New Roman" w:eastAsia="Times New Roman" w:hAnsi="Times New Roman" w:cs="Times New Roman"/>
            <w:sz w:val="24"/>
            <w:szCs w:val="24"/>
          </w:rPr>
          <w:t xml:space="preserve"> de </w:t>
        </w:r>
        <w:proofErr w:type="spellStart"/>
        <w:r w:rsidRPr="00342490">
          <w:rPr>
            <w:rFonts w:ascii="Times New Roman" w:eastAsia="Times New Roman" w:hAnsi="Times New Roman" w:cs="Times New Roman"/>
            <w:sz w:val="24"/>
            <w:szCs w:val="24"/>
          </w:rPr>
          <w:t>Ciência</w:t>
        </w:r>
        <w:proofErr w:type="spellEnd"/>
        <w:r w:rsidRPr="00342490">
          <w:rPr>
            <w:rFonts w:ascii="Times New Roman" w:eastAsia="Times New Roman" w:hAnsi="Times New Roman" w:cs="Times New Roman"/>
            <w:sz w:val="24"/>
            <w:szCs w:val="24"/>
          </w:rPr>
          <w:t xml:space="preserve"> do Solo, 37(1), 106-112. https://doi.org/10.1590/S0100-06832013000100011</w:t>
        </w:r>
      </w:ins>
    </w:p>
    <w:p w14:paraId="5B576743" w14:textId="61ADA4ED" w:rsidR="00342490" w:rsidRDefault="00342490" w:rsidP="003A7687">
      <w:pPr>
        <w:pStyle w:val="textbody"/>
        <w:ind w:left="900" w:right="76" w:hanging="180"/>
        <w:rPr>
          <w:ins w:id="711" w:author="Miranda, Brian R -FS" w:date="2020-09-01T15:42:00Z"/>
          <w:rFonts w:ascii="Times New Roman" w:hAnsi="Times New Roman" w:cs="Times New Roman"/>
          <w:sz w:val="24"/>
          <w:szCs w:val="24"/>
        </w:rPr>
      </w:pPr>
      <w:ins w:id="712" w:author="Miranda, Brian R -FS" w:date="2020-09-01T15:42:00Z">
        <w:r w:rsidRPr="00342490">
          <w:rPr>
            <w:rFonts w:ascii="Times New Roman" w:hAnsi="Times New Roman" w:cs="Times New Roman"/>
            <w:sz w:val="24"/>
            <w:szCs w:val="24"/>
          </w:rPr>
          <w:t>Saxton, K. E. and W. J. Rawls.  2004.  Soil water characteristic equations.xls. Online database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342490">
          <w:rPr>
            <w:rFonts w:ascii="Times New Roman" w:hAnsi="Times New Roman" w:cs="Times New Roman"/>
            <w:sz w:val="24"/>
            <w:szCs w:val="24"/>
          </w:rPr>
          <w:instrText>http://hrsl.arsusda.gov/SPAW/SPAWDownload.html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1C1731">
          <w:rPr>
            <w:rStyle w:val="Hyperlink"/>
            <w:rFonts w:ascii="Times New Roman" w:hAnsi="Times New Roman"/>
            <w:sz w:val="24"/>
            <w:szCs w:val="24"/>
          </w:rPr>
          <w:t>http://hrsl.arsusda.gov/SPAW/SPAWDownload.html</w:t>
        </w:r>
        <w:r>
          <w:rPr>
            <w:rFonts w:ascii="Times New Roman" w:hAnsi="Times New Roman" w:cs="Times New Roman"/>
            <w:sz w:val="24"/>
            <w:szCs w:val="24"/>
          </w:rPr>
          <w:fldChar w:fldCharType="end"/>
        </w:r>
        <w:r w:rsidRPr="00342490">
          <w:rPr>
            <w:rFonts w:ascii="Times New Roman" w:hAnsi="Times New Roman" w:cs="Times New Roman"/>
            <w:sz w:val="24"/>
            <w:szCs w:val="24"/>
          </w:rPr>
          <w:t>)</w:t>
        </w:r>
      </w:ins>
    </w:p>
    <w:p w14:paraId="43D5729B" w14:textId="676ACAB9" w:rsidR="004653FA" w:rsidRPr="00A17A56" w:rsidRDefault="004653FA" w:rsidP="003A7687">
      <w:pPr>
        <w:pStyle w:val="textbody"/>
        <w:ind w:left="900" w:right="76" w:hanging="180"/>
        <w:rPr>
          <w:rFonts w:ascii="Times New Roman" w:hAnsi="Times New Roman" w:cs="Times New Roman"/>
          <w:sz w:val="24"/>
          <w:szCs w:val="24"/>
        </w:rPr>
      </w:pPr>
      <w:proofErr w:type="spellStart"/>
      <w:ins w:id="713" w:author="Miranda, Brian R -FS" w:date="2020-09-01T15:57:00Z">
        <w:r w:rsidRPr="004653FA">
          <w:rPr>
            <w:rFonts w:ascii="Times New Roman" w:hAnsi="Times New Roman" w:cs="Times New Roman"/>
            <w:sz w:val="24"/>
            <w:szCs w:val="24"/>
          </w:rPr>
          <w:t>Weste</w:t>
        </w:r>
        <w:proofErr w:type="spellEnd"/>
        <w:r>
          <w:rPr>
            <w:rFonts w:ascii="Times New Roman" w:hAnsi="Times New Roman" w:cs="Times New Roman"/>
            <w:sz w:val="24"/>
            <w:szCs w:val="24"/>
          </w:rPr>
          <w:t>, G.</w:t>
        </w:r>
        <w:r w:rsidRPr="004653FA">
          <w:rPr>
            <w:rFonts w:ascii="Times New Roman" w:hAnsi="Times New Roman" w:cs="Times New Roman"/>
            <w:sz w:val="24"/>
            <w:szCs w:val="24"/>
          </w:rPr>
          <w:t xml:space="preserve"> and </w:t>
        </w:r>
        <w:r>
          <w:rPr>
            <w:rFonts w:ascii="Times New Roman" w:hAnsi="Times New Roman" w:cs="Times New Roman"/>
            <w:sz w:val="24"/>
            <w:szCs w:val="24"/>
          </w:rPr>
          <w:t>P.</w:t>
        </w:r>
      </w:ins>
      <w:ins w:id="714" w:author="Miranda, Brian R -FS" w:date="2020-09-01T15:58:00Z">
        <w:r>
          <w:rPr>
            <w:rFonts w:ascii="Times New Roman" w:hAnsi="Times New Roman" w:cs="Times New Roman"/>
            <w:sz w:val="24"/>
            <w:szCs w:val="24"/>
          </w:rPr>
          <w:t xml:space="preserve"> </w:t>
        </w:r>
      </w:ins>
      <w:proofErr w:type="spellStart"/>
      <w:ins w:id="715" w:author="Miranda, Brian R -FS" w:date="2020-09-01T15:57:00Z">
        <w:r w:rsidRPr="004653FA">
          <w:rPr>
            <w:rFonts w:ascii="Times New Roman" w:hAnsi="Times New Roman" w:cs="Times New Roman"/>
            <w:sz w:val="24"/>
            <w:szCs w:val="24"/>
          </w:rPr>
          <w:t>Ruppin</w:t>
        </w:r>
        <w:proofErr w:type="spellEnd"/>
        <w:r w:rsidRPr="004653FA">
          <w:rPr>
            <w:rFonts w:ascii="Times New Roman" w:hAnsi="Times New Roman" w:cs="Times New Roman"/>
            <w:sz w:val="24"/>
            <w:szCs w:val="24"/>
          </w:rPr>
          <w:t xml:space="preserve">, 1977. </w:t>
        </w:r>
        <w:proofErr w:type="spellStart"/>
        <w:r w:rsidRPr="004653FA">
          <w:rPr>
            <w:rFonts w:ascii="Times New Roman" w:hAnsi="Times New Roman" w:cs="Times New Roman"/>
            <w:i/>
            <w:sz w:val="24"/>
            <w:szCs w:val="24"/>
            <w:rPrChange w:id="716" w:author="Miranda, Brian R -FS" w:date="2020-09-01T15:58:00Z">
              <w:rPr>
                <w:rFonts w:ascii="Times New Roman" w:hAnsi="Times New Roman" w:cs="Times New Roman"/>
                <w:sz w:val="24"/>
                <w:szCs w:val="24"/>
              </w:rPr>
            </w:rPrChange>
          </w:rPr>
          <w:t>Phytophthora</w:t>
        </w:r>
        <w:proofErr w:type="spellEnd"/>
        <w:r w:rsidRPr="004653FA">
          <w:rPr>
            <w:rFonts w:ascii="Times New Roman" w:hAnsi="Times New Roman" w:cs="Times New Roman"/>
            <w:i/>
            <w:sz w:val="24"/>
            <w:szCs w:val="24"/>
            <w:rPrChange w:id="717" w:author="Miranda, Brian R -FS" w:date="2020-09-01T15:58:00Z">
              <w:rPr>
                <w:rFonts w:ascii="Times New Roman" w:hAnsi="Times New Roman" w:cs="Times New Roman"/>
                <w:sz w:val="24"/>
                <w:szCs w:val="24"/>
              </w:rPr>
            </w:rPrChange>
          </w:rPr>
          <w:t xml:space="preserve"> </w:t>
        </w:r>
        <w:proofErr w:type="spellStart"/>
        <w:r w:rsidRPr="004653FA">
          <w:rPr>
            <w:rFonts w:ascii="Times New Roman" w:hAnsi="Times New Roman" w:cs="Times New Roman"/>
            <w:i/>
            <w:sz w:val="24"/>
            <w:szCs w:val="24"/>
            <w:rPrChange w:id="718" w:author="Miranda, Brian R -FS" w:date="2020-09-01T15:58:00Z">
              <w:rPr>
                <w:rFonts w:ascii="Times New Roman" w:hAnsi="Times New Roman" w:cs="Times New Roman"/>
                <w:sz w:val="24"/>
                <w:szCs w:val="24"/>
              </w:rPr>
            </w:rPrChange>
          </w:rPr>
          <w:t>cinnamomi</w:t>
        </w:r>
        <w:proofErr w:type="spellEnd"/>
        <w:r w:rsidRPr="004653FA">
          <w:rPr>
            <w:rFonts w:ascii="Times New Roman" w:hAnsi="Times New Roman" w:cs="Times New Roman"/>
            <w:sz w:val="24"/>
            <w:szCs w:val="24"/>
          </w:rPr>
          <w:t xml:space="preserve"> population densities in forest soils. Austral</w:t>
        </w:r>
        <w:r>
          <w:rPr>
            <w:rFonts w:ascii="Times New Roman" w:hAnsi="Times New Roman" w:cs="Times New Roman"/>
            <w:sz w:val="24"/>
            <w:szCs w:val="24"/>
          </w:rPr>
          <w:t>ian Journal of Botany, 25</w:t>
        </w:r>
      </w:ins>
      <w:ins w:id="719" w:author="Miranda, Brian R -FS" w:date="2020-09-01T15:58:00Z">
        <w:r>
          <w:rPr>
            <w:rFonts w:ascii="Times New Roman" w:hAnsi="Times New Roman" w:cs="Times New Roman"/>
            <w:sz w:val="24"/>
            <w:szCs w:val="24"/>
          </w:rPr>
          <w:t>:</w:t>
        </w:r>
      </w:ins>
      <w:ins w:id="720" w:author="Miranda, Brian R -FS" w:date="2020-09-01T15:57:00Z">
        <w:r w:rsidRPr="004653FA">
          <w:rPr>
            <w:rFonts w:ascii="Times New Roman" w:hAnsi="Times New Roman" w:cs="Times New Roman"/>
            <w:sz w:val="24"/>
            <w:szCs w:val="24"/>
          </w:rPr>
          <w:t>461-475.</w:t>
        </w:r>
      </w:ins>
    </w:p>
    <w:p w14:paraId="06B2752F" w14:textId="77777777" w:rsidR="004645F2" w:rsidRDefault="004645F2">
      <w:pPr>
        <w:pStyle w:val="Heading2"/>
      </w:pPr>
      <w:bookmarkStart w:id="721" w:name="_Toc50456247"/>
      <w:r>
        <w:t>Acknowledgements</w:t>
      </w:r>
      <w:bookmarkEnd w:id="721"/>
    </w:p>
    <w:p w14:paraId="074652BC" w14:textId="77777777" w:rsidR="004645F2" w:rsidRDefault="004645F2">
      <w:pPr>
        <w:pStyle w:val="Heading1"/>
      </w:pPr>
      <w:bookmarkStart w:id="722" w:name="_Toc102232959"/>
      <w:bookmarkStart w:id="723" w:name="_Toc50456248"/>
      <w:r>
        <w:lastRenderedPageBreak/>
        <w:t>Input File</w:t>
      </w:r>
      <w:bookmarkEnd w:id="722"/>
      <w:bookmarkEnd w:id="723"/>
    </w:p>
    <w:p w14:paraId="2FE0B4CA"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A846F97" w14:textId="77777777" w:rsidR="004645F2" w:rsidRDefault="004645F2">
      <w:pPr>
        <w:pStyle w:val="Heading2"/>
      </w:pPr>
      <w:bookmarkStart w:id="724" w:name="_Toc112235332"/>
      <w:bookmarkStart w:id="725" w:name="_Toc133386213"/>
      <w:bookmarkStart w:id="726" w:name="_Toc133907148"/>
      <w:bookmarkStart w:id="727" w:name="_Toc50456249"/>
      <w:proofErr w:type="spellStart"/>
      <w:r>
        <w:t>LandisData</w:t>
      </w:r>
      <w:bookmarkEnd w:id="724"/>
      <w:bookmarkEnd w:id="725"/>
      <w:bookmarkEnd w:id="726"/>
      <w:bookmarkEnd w:id="727"/>
      <w:proofErr w:type="spellEnd"/>
    </w:p>
    <w:p w14:paraId="25B9D544" w14:textId="77777777" w:rsidR="004645F2" w:rsidRPr="00F17DE8" w:rsidRDefault="004645F2" w:rsidP="00721AE7">
      <w:pPr>
        <w:pStyle w:val="textbody"/>
        <w:ind w:left="720"/>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0712CC">
        <w:rPr>
          <w:rFonts w:ascii="Times New Roman" w:hAnsi="Times New Roman" w:cs="Times New Roman"/>
          <w:sz w:val="24"/>
          <w:szCs w:val="24"/>
        </w:rPr>
        <w:t>Root Rot</w:t>
      </w:r>
      <w:r w:rsidRPr="00F17DE8">
        <w:rPr>
          <w:rFonts w:ascii="Times New Roman" w:hAnsi="Times New Roman" w:cs="Times New Roman"/>
          <w:sz w:val="24"/>
          <w:szCs w:val="24"/>
        </w:rPr>
        <w:t>".</w:t>
      </w:r>
    </w:p>
    <w:p w14:paraId="65374A46" w14:textId="77777777" w:rsidR="004645F2" w:rsidRDefault="004645F2">
      <w:pPr>
        <w:pStyle w:val="Heading2"/>
      </w:pPr>
      <w:bookmarkStart w:id="728" w:name="_Toc112235333"/>
      <w:bookmarkStart w:id="729" w:name="_Toc133386214"/>
      <w:bookmarkStart w:id="730" w:name="_Toc133907149"/>
      <w:bookmarkStart w:id="731" w:name="_Toc50456250"/>
      <w:r>
        <w:t>Timestep</w:t>
      </w:r>
      <w:bookmarkEnd w:id="728"/>
      <w:bookmarkEnd w:id="729"/>
      <w:bookmarkEnd w:id="730"/>
      <w:bookmarkEnd w:id="731"/>
    </w:p>
    <w:p w14:paraId="15293E97" w14:textId="77777777" w:rsidR="004645F2" w:rsidRPr="00F17DE8" w:rsidRDefault="004645F2" w:rsidP="00721AE7">
      <w:pPr>
        <w:pStyle w:val="textbody"/>
        <w:ind w:left="720" w:right="76"/>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timestep of the wind extension</w:t>
      </w:r>
      <w:r w:rsidRPr="00F17DE8">
        <w:rPr>
          <w:rFonts w:ascii="Times New Roman" w:hAnsi="Times New Roman" w:cs="Times New Roman"/>
          <w:sz w:val="24"/>
          <w:szCs w:val="24"/>
        </w:rPr>
        <w:t>.  Value: integer &gt; 0.  Units: years.</w:t>
      </w:r>
    </w:p>
    <w:p w14:paraId="6A52F48E" w14:textId="77777777" w:rsidR="00DF3D44" w:rsidRDefault="00DF3D44" w:rsidP="00DF3D44">
      <w:pPr>
        <w:pStyle w:val="Heading2"/>
      </w:pPr>
      <w:bookmarkStart w:id="732" w:name="_Toc50456251"/>
      <w:bookmarkStart w:id="733" w:name="_Ref133899099"/>
      <w:bookmarkStart w:id="734" w:name="_Toc133907154"/>
      <w:proofErr w:type="spellStart"/>
      <w:r>
        <w:t>InputMap</w:t>
      </w:r>
      <w:proofErr w:type="spellEnd"/>
      <w:r>
        <w:t xml:space="preserve"> (optional)</w:t>
      </w:r>
      <w:bookmarkEnd w:id="732"/>
    </w:p>
    <w:p w14:paraId="0B7CD34A" w14:textId="77777777" w:rsidR="00DF3D44" w:rsidRPr="00DF3D44" w:rsidRDefault="00DF3D44" w:rsidP="00DF3D44">
      <w:pPr>
        <w:pStyle w:val="textbody"/>
        <w:ind w:left="720" w:right="76"/>
        <w:rPr>
          <w:rFonts w:ascii="Times New Roman" w:hAnsi="Times New Roman" w:cs="Times New Roman"/>
          <w:sz w:val="24"/>
          <w:szCs w:val="24"/>
        </w:rPr>
      </w:pPr>
      <w:r w:rsidRPr="00DF3D44">
        <w:rPr>
          <w:rFonts w:ascii="Times New Roman" w:hAnsi="Times New Roman" w:cs="Times New Roman"/>
          <w:sz w:val="24"/>
          <w:szCs w:val="24"/>
        </w:rPr>
        <w:t xml:space="preserve">The path and filename </w:t>
      </w:r>
      <w:r>
        <w:rPr>
          <w:rFonts w:ascii="Times New Roman" w:hAnsi="Times New Roman" w:cs="Times New Roman"/>
          <w:sz w:val="24"/>
          <w:szCs w:val="24"/>
        </w:rPr>
        <w:t xml:space="preserve">to a raster map that indicates the infection status of all cells at the start of the simulation (Year 0).  The map values represent Susceptible (1), Infected (2) and </w:t>
      </w:r>
      <w:proofErr w:type="gramStart"/>
      <w:r>
        <w:rPr>
          <w:rFonts w:ascii="Times New Roman" w:hAnsi="Times New Roman" w:cs="Times New Roman"/>
          <w:sz w:val="24"/>
          <w:szCs w:val="24"/>
        </w:rPr>
        <w:t>Diseased</w:t>
      </w:r>
      <w:proofErr w:type="gramEnd"/>
      <w:r>
        <w:rPr>
          <w:rFonts w:ascii="Times New Roman" w:hAnsi="Times New Roman" w:cs="Times New Roman"/>
          <w:sz w:val="24"/>
          <w:szCs w:val="24"/>
        </w:rPr>
        <w:t xml:space="preserve"> (3) status.  If an input map is not provided, the model assumes all cells begin as Susceptible (1).</w:t>
      </w:r>
    </w:p>
    <w:p w14:paraId="4EC28058" w14:textId="77777777" w:rsidR="004645F2" w:rsidRDefault="00DF3D44">
      <w:pPr>
        <w:pStyle w:val="Heading2"/>
      </w:pPr>
      <w:bookmarkStart w:id="735" w:name="_Toc50456252"/>
      <w:bookmarkEnd w:id="733"/>
      <w:bookmarkEnd w:id="734"/>
      <w:proofErr w:type="spellStart"/>
      <w:r>
        <w:t>SpeciesSusceptibility</w:t>
      </w:r>
      <w:bookmarkEnd w:id="735"/>
      <w:proofErr w:type="spellEnd"/>
    </w:p>
    <w:p w14:paraId="16C28E3B" w14:textId="77777777" w:rsidR="00DF3D44" w:rsidRPr="00C64990" w:rsidRDefault="00DF3D44" w:rsidP="00DF3D44">
      <w:pPr>
        <w:pStyle w:val="textbody"/>
        <w:ind w:left="720" w:right="76"/>
        <w:rPr>
          <w:rFonts w:ascii="Times New Roman" w:hAnsi="Times New Roman" w:cs="Times New Roman"/>
          <w:sz w:val="24"/>
          <w:szCs w:val="24"/>
        </w:rPr>
      </w:pPr>
      <w:r w:rsidRPr="00C64990">
        <w:rPr>
          <w:rFonts w:ascii="Times New Roman" w:hAnsi="Times New Roman" w:cs="Times New Roman"/>
          <w:sz w:val="24"/>
          <w:szCs w:val="24"/>
        </w:rPr>
        <w:t xml:space="preserve">The </w:t>
      </w:r>
      <w:proofErr w:type="spellStart"/>
      <w:r w:rsidRPr="00C64990">
        <w:rPr>
          <w:rFonts w:ascii="Times New Roman" w:hAnsi="Times New Roman" w:cs="Times New Roman"/>
          <w:sz w:val="24"/>
          <w:szCs w:val="24"/>
        </w:rPr>
        <w:t>SpeciesSusceptibility</w:t>
      </w:r>
      <w:proofErr w:type="spellEnd"/>
      <w:r w:rsidRPr="00C64990">
        <w:rPr>
          <w:rFonts w:ascii="Times New Roman" w:hAnsi="Times New Roman" w:cs="Times New Roman"/>
          <w:sz w:val="24"/>
          <w:szCs w:val="24"/>
        </w:rPr>
        <w:t xml:space="preserve"> table defines the initial and secondary susceptibility of each species.  Each row of the table lists one species followed by its initial susceptibility and its secondary susceptibility.  The species names must match the species names in the core species text file.  Both susceptibility values must range between 0 and 1, inclusive.  Species that are not listed are assumed to have susceptibilities of 0</w:t>
      </w:r>
      <w:r w:rsidR="000C056B">
        <w:rPr>
          <w:rFonts w:ascii="Times New Roman" w:hAnsi="Times New Roman" w:cs="Times New Roman"/>
          <w:sz w:val="24"/>
          <w:szCs w:val="24"/>
        </w:rPr>
        <w:t>, but for any species listed, both susceptibility values must be provided (they can be the same).</w:t>
      </w:r>
    </w:p>
    <w:p w14:paraId="40D7343E" w14:textId="77777777" w:rsidR="004645F2" w:rsidRDefault="000C056B">
      <w:pPr>
        <w:pStyle w:val="Heading2"/>
      </w:pPr>
      <w:bookmarkStart w:id="736" w:name="_Toc50456253"/>
      <w:bookmarkStart w:id="737" w:name="_Toc102232960"/>
      <w:proofErr w:type="spellStart"/>
      <w:r>
        <w:t>LethalTemp</w:t>
      </w:r>
      <w:bookmarkEnd w:id="736"/>
      <w:proofErr w:type="spellEnd"/>
    </w:p>
    <w:p w14:paraId="1AFBFAF4" w14:textId="1BD8F2BD" w:rsidR="000C056B" w:rsidRPr="005E2F3C" w:rsidRDefault="005E2F3C" w:rsidP="005E2F3C">
      <w:pPr>
        <w:pStyle w:val="textbody"/>
        <w:ind w:left="720" w:right="76"/>
        <w:rPr>
          <w:rFonts w:ascii="Times New Roman" w:hAnsi="Times New Roman" w:cs="Times New Roman"/>
          <w:sz w:val="24"/>
          <w:szCs w:val="24"/>
        </w:rPr>
      </w:pPr>
      <w:r w:rsidRPr="005E2F3C">
        <w:rPr>
          <w:rFonts w:ascii="Times New Roman" w:hAnsi="Times New Roman" w:cs="Times New Roman"/>
          <w:sz w:val="24"/>
          <w:szCs w:val="24"/>
        </w:rPr>
        <w:t xml:space="preserve">The minimum </w:t>
      </w:r>
      <w:ins w:id="738" w:author="Miranda, Brian R -FS" w:date="2020-09-01T15:30:00Z">
        <w:r w:rsidR="00A04CD3">
          <w:rPr>
            <w:rFonts w:ascii="Times New Roman" w:hAnsi="Times New Roman" w:cs="Times New Roman"/>
            <w:sz w:val="24"/>
            <w:szCs w:val="24"/>
          </w:rPr>
          <w:t xml:space="preserve">air </w:t>
        </w:r>
      </w:ins>
      <w:r w:rsidRPr="005E2F3C">
        <w:rPr>
          <w:rFonts w:ascii="Times New Roman" w:hAnsi="Times New Roman" w:cs="Times New Roman"/>
          <w:sz w:val="24"/>
          <w:szCs w:val="24"/>
        </w:rPr>
        <w:t>temperature below which the pathogen cannot survive.</w:t>
      </w:r>
      <w:r>
        <w:rPr>
          <w:rFonts w:ascii="Times New Roman" w:hAnsi="Times New Roman" w:cs="Times New Roman"/>
          <w:sz w:val="24"/>
          <w:szCs w:val="24"/>
        </w:rPr>
        <w:t xml:space="preserve">  Numeric value</w:t>
      </w:r>
      <w:r w:rsidR="00A17A56">
        <w:rPr>
          <w:rFonts w:ascii="Times New Roman" w:hAnsi="Times New Roman" w:cs="Times New Roman"/>
          <w:sz w:val="24"/>
          <w:szCs w:val="24"/>
        </w:rPr>
        <w:t xml:space="preserve"> ≤ 0</w:t>
      </w:r>
      <w:r>
        <w:rPr>
          <w:rFonts w:ascii="Times New Roman" w:hAnsi="Times New Roman" w:cs="Times New Roman"/>
          <w:sz w:val="24"/>
          <w:szCs w:val="24"/>
        </w:rPr>
        <w:t>.</w:t>
      </w:r>
    </w:p>
    <w:p w14:paraId="77128082" w14:textId="6CE50BB5" w:rsidR="00A04CD3" w:rsidRDefault="00A04CD3">
      <w:pPr>
        <w:pStyle w:val="Heading2"/>
        <w:rPr>
          <w:ins w:id="739" w:author="Miranda, Brian R -FS" w:date="2020-09-01T15:31:00Z"/>
        </w:rPr>
      </w:pPr>
      <w:bookmarkStart w:id="740" w:name="_Toc50456254"/>
      <w:bookmarkStart w:id="741" w:name="_Toc133907170"/>
      <w:proofErr w:type="spellStart"/>
      <w:ins w:id="742" w:author="Miranda, Brian R -FS" w:date="2020-09-01T15:31:00Z">
        <w:r>
          <w:t>MinSoilTemp</w:t>
        </w:r>
        <w:bookmarkEnd w:id="740"/>
        <w:proofErr w:type="spellEnd"/>
      </w:ins>
    </w:p>
    <w:p w14:paraId="728FD33D" w14:textId="2575F1F4" w:rsidR="00A04CD3" w:rsidRPr="00A04CD3" w:rsidRDefault="00A04CD3">
      <w:pPr>
        <w:pStyle w:val="textbody"/>
        <w:ind w:left="720" w:right="76"/>
        <w:rPr>
          <w:ins w:id="743" w:author="Miranda, Brian R -FS" w:date="2020-09-01T15:30:00Z"/>
          <w:rFonts w:ascii="Times New Roman" w:hAnsi="Times New Roman" w:cs="Times New Roman"/>
          <w:sz w:val="24"/>
          <w:szCs w:val="24"/>
          <w:rPrChange w:id="744" w:author="Miranda, Brian R -FS" w:date="2020-09-01T15:33:00Z">
            <w:rPr>
              <w:ins w:id="745" w:author="Miranda, Brian R -FS" w:date="2020-09-01T15:30:00Z"/>
            </w:rPr>
          </w:rPrChange>
        </w:rPr>
        <w:pPrChange w:id="746" w:author="Miranda, Brian R -FS" w:date="2020-09-01T15:31:00Z">
          <w:pPr>
            <w:pStyle w:val="Heading2"/>
          </w:pPr>
        </w:pPrChange>
      </w:pPr>
      <w:ins w:id="747" w:author="Miranda, Brian R -FS" w:date="2020-09-01T15:31:00Z">
        <w:r w:rsidRPr="00A04CD3">
          <w:rPr>
            <w:rFonts w:ascii="Times New Roman" w:hAnsi="Times New Roman" w:cs="Times New Roman"/>
            <w:sz w:val="24"/>
            <w:szCs w:val="24"/>
            <w:rPrChange w:id="748" w:author="Miranda, Brian R -FS" w:date="2020-09-01T15:33:00Z">
              <w:rPr/>
            </w:rPrChange>
          </w:rPr>
          <w:t>The minimum soil temperature below which the pathogen cannot transition from Susceptible to Infected.</w:t>
        </w:r>
      </w:ins>
      <w:ins w:id="749" w:author="Miranda, Brian R -FS" w:date="2020-09-01T15:32:00Z">
        <w:r w:rsidRPr="00A04CD3">
          <w:rPr>
            <w:rFonts w:ascii="Times New Roman" w:hAnsi="Times New Roman" w:cs="Times New Roman"/>
            <w:sz w:val="24"/>
            <w:szCs w:val="24"/>
            <w:rPrChange w:id="750" w:author="Miranda, Brian R -FS" w:date="2020-09-01T15:33:00Z">
              <w:rPr/>
            </w:rPrChange>
          </w:rPr>
          <w:t xml:space="preserve">  Value: Numeric. Units: degrees C.</w:t>
        </w:r>
      </w:ins>
    </w:p>
    <w:p w14:paraId="29FF10CC" w14:textId="39342745" w:rsidR="00A04CD3" w:rsidRDefault="00A04CD3">
      <w:pPr>
        <w:pStyle w:val="Heading2"/>
        <w:rPr>
          <w:ins w:id="751" w:author="Miranda, Brian R -FS" w:date="2020-09-01T15:33:00Z"/>
        </w:rPr>
      </w:pPr>
      <w:bookmarkStart w:id="752" w:name="_Toc50456255"/>
      <w:proofErr w:type="spellStart"/>
      <w:ins w:id="753" w:author="Miranda, Brian R -FS" w:date="2020-09-01T15:31:00Z">
        <w:r>
          <w:lastRenderedPageBreak/>
          <w:t>SoilTempDepth</w:t>
        </w:r>
      </w:ins>
      <w:bookmarkEnd w:id="752"/>
      <w:proofErr w:type="spellEnd"/>
    </w:p>
    <w:p w14:paraId="4818545C" w14:textId="1049B20F" w:rsidR="00A04CD3" w:rsidRPr="00A04CD3" w:rsidRDefault="00A04CD3">
      <w:pPr>
        <w:pStyle w:val="textbody"/>
        <w:ind w:left="720" w:right="76"/>
        <w:rPr>
          <w:ins w:id="754" w:author="Miranda, Brian R -FS" w:date="2020-09-01T15:31:00Z"/>
          <w:rFonts w:ascii="Times New Roman" w:hAnsi="Times New Roman" w:cs="Times New Roman"/>
          <w:sz w:val="24"/>
          <w:szCs w:val="24"/>
          <w:rPrChange w:id="755" w:author="Miranda, Brian R -FS" w:date="2020-09-01T15:35:00Z">
            <w:rPr>
              <w:ins w:id="756" w:author="Miranda, Brian R -FS" w:date="2020-09-01T15:31:00Z"/>
            </w:rPr>
          </w:rPrChange>
        </w:rPr>
        <w:pPrChange w:id="757" w:author="Miranda, Brian R -FS" w:date="2020-09-01T15:33:00Z">
          <w:pPr>
            <w:pStyle w:val="Heading2"/>
          </w:pPr>
        </w:pPrChange>
      </w:pPr>
      <w:ins w:id="758" w:author="Miranda, Brian R -FS" w:date="2020-09-01T15:33:00Z">
        <w:r w:rsidRPr="00A04CD3">
          <w:rPr>
            <w:rFonts w:ascii="Times New Roman" w:hAnsi="Times New Roman" w:cs="Times New Roman"/>
            <w:sz w:val="24"/>
            <w:szCs w:val="24"/>
            <w:rPrChange w:id="759" w:author="Miranda, Brian R -FS" w:date="2020-09-01T15:35:00Z">
              <w:rPr/>
            </w:rPrChange>
          </w:rPr>
          <w:t>Depth</w:t>
        </w:r>
      </w:ins>
      <w:ins w:id="760" w:author="Miranda, Brian R -FS" w:date="2020-09-01T15:34:00Z">
        <w:r w:rsidRPr="00A04CD3">
          <w:rPr>
            <w:rFonts w:ascii="Times New Roman" w:hAnsi="Times New Roman" w:cs="Times New Roman"/>
            <w:sz w:val="24"/>
            <w:szCs w:val="24"/>
            <w:rPrChange w:id="761" w:author="Miranda, Brian R -FS" w:date="2020-09-01T15:35:00Z">
              <w:rPr/>
            </w:rPrChange>
          </w:rPr>
          <w:t xml:space="preserve"> (in meters)</w:t>
        </w:r>
      </w:ins>
      <w:ins w:id="762" w:author="Miranda, Brian R -FS" w:date="2020-09-01T15:33:00Z">
        <w:r w:rsidRPr="00A04CD3">
          <w:rPr>
            <w:rFonts w:ascii="Times New Roman" w:hAnsi="Times New Roman" w:cs="Times New Roman"/>
            <w:sz w:val="24"/>
            <w:szCs w:val="24"/>
            <w:rPrChange w:id="763" w:author="Miranda, Brian R -FS" w:date="2020-09-01T15:35:00Z">
              <w:rPr/>
            </w:rPrChange>
          </w:rPr>
          <w:t xml:space="preserve"> below the surface at which soil temperature is checked against </w:t>
        </w:r>
        <w:proofErr w:type="spellStart"/>
        <w:r w:rsidRPr="00A04CD3">
          <w:rPr>
            <w:rFonts w:ascii="Times New Roman" w:hAnsi="Times New Roman" w:cs="Times New Roman"/>
            <w:sz w:val="24"/>
            <w:szCs w:val="24"/>
            <w:rPrChange w:id="764" w:author="Miranda, Brian R -FS" w:date="2020-09-01T15:35:00Z">
              <w:rPr/>
            </w:rPrChange>
          </w:rPr>
          <w:t>MinSoilTemp</w:t>
        </w:r>
        <w:proofErr w:type="spellEnd"/>
        <w:r w:rsidRPr="00A04CD3">
          <w:rPr>
            <w:rFonts w:ascii="Times New Roman" w:hAnsi="Times New Roman" w:cs="Times New Roman"/>
            <w:sz w:val="24"/>
            <w:szCs w:val="24"/>
            <w:rPrChange w:id="765" w:author="Miranda, Brian R -FS" w:date="2020-09-01T15:35:00Z">
              <w:rPr/>
            </w:rPrChange>
          </w:rPr>
          <w:t xml:space="preserve"> in determining pathogen probability of </w:t>
        </w:r>
      </w:ins>
      <w:ins w:id="766" w:author="Miranda, Brian R -FS" w:date="2020-09-01T15:34:00Z">
        <w:r w:rsidRPr="00A04CD3">
          <w:rPr>
            <w:rFonts w:ascii="Times New Roman" w:hAnsi="Times New Roman" w:cs="Times New Roman"/>
            <w:sz w:val="24"/>
            <w:szCs w:val="24"/>
            <w:rPrChange w:id="767" w:author="Miranda, Brian R -FS" w:date="2020-09-01T15:35:00Z">
              <w:rPr/>
            </w:rPrChange>
          </w:rPr>
          <w:t>transition</w:t>
        </w:r>
      </w:ins>
      <w:ins w:id="768" w:author="Miranda, Brian R -FS" w:date="2020-09-01T15:33:00Z">
        <w:r w:rsidRPr="00A04CD3">
          <w:rPr>
            <w:rFonts w:ascii="Times New Roman" w:hAnsi="Times New Roman" w:cs="Times New Roman"/>
            <w:sz w:val="24"/>
            <w:szCs w:val="24"/>
            <w:rPrChange w:id="769" w:author="Miranda, Brian R -FS" w:date="2020-09-01T15:35:00Z">
              <w:rPr/>
            </w:rPrChange>
          </w:rPr>
          <w:t xml:space="preserve"> </w:t>
        </w:r>
      </w:ins>
      <w:ins w:id="770" w:author="Miranda, Brian R -FS" w:date="2020-09-01T15:34:00Z">
        <w:r w:rsidRPr="00A04CD3">
          <w:rPr>
            <w:rFonts w:ascii="Times New Roman" w:hAnsi="Times New Roman" w:cs="Times New Roman"/>
            <w:sz w:val="24"/>
            <w:szCs w:val="24"/>
            <w:rPrChange w:id="771" w:author="Miranda, Brian R -FS" w:date="2020-09-01T15:35:00Z">
              <w:rPr/>
            </w:rPrChange>
          </w:rPr>
          <w:t xml:space="preserve">from Susceptible to Infected.  Numeric value </w:t>
        </w:r>
      </w:ins>
      <w:ins w:id="772" w:author="Miranda, Brian R -FS" w:date="2020-09-01T15:35:00Z">
        <w:r w:rsidRPr="00A04CD3">
          <w:rPr>
            <w:rFonts w:ascii="Times New Roman" w:hAnsi="Times New Roman" w:cs="Times New Roman"/>
            <w:sz w:val="24"/>
            <w:szCs w:val="24"/>
            <w:rPrChange w:id="773" w:author="Miranda, Brian R -FS" w:date="2020-09-01T15:35:00Z">
              <w:rPr>
                <w:rFonts w:cstheme="minorHAnsi"/>
              </w:rPr>
            </w:rPrChange>
          </w:rPr>
          <w:t>≥</w:t>
        </w:r>
        <w:r w:rsidRPr="00A04CD3">
          <w:rPr>
            <w:rFonts w:ascii="Times New Roman" w:hAnsi="Times New Roman" w:cs="Times New Roman"/>
            <w:sz w:val="24"/>
            <w:szCs w:val="24"/>
            <w:rPrChange w:id="774" w:author="Miranda, Brian R -FS" w:date="2020-09-01T15:35:00Z">
              <w:rPr/>
            </w:rPrChange>
          </w:rPr>
          <w:t xml:space="preserve"> 0.  Units: meters.</w:t>
        </w:r>
      </w:ins>
    </w:p>
    <w:p w14:paraId="4FD7209B" w14:textId="77777777" w:rsidR="000C056B" w:rsidRDefault="000C056B">
      <w:pPr>
        <w:pStyle w:val="Heading2"/>
      </w:pPr>
      <w:bookmarkStart w:id="775" w:name="_Toc50456256"/>
      <w:proofErr w:type="spellStart"/>
      <w:r>
        <w:t>PhWet</w:t>
      </w:r>
      <w:bookmarkEnd w:id="775"/>
      <w:proofErr w:type="spellEnd"/>
    </w:p>
    <w:p w14:paraId="0B0ABC78" w14:textId="412EF49B" w:rsidR="005E2F3C" w:rsidRPr="007F701E" w:rsidRDefault="005E2F3C"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below which the soil is considered </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wet</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Under wet conditions it is possible for a </w:t>
      </w:r>
      <w:r w:rsidR="007F701E" w:rsidRPr="007F701E">
        <w:rPr>
          <w:rFonts w:ascii="Times New Roman" w:hAnsi="Times New Roman" w:cs="Times New Roman"/>
          <w:sz w:val="24"/>
          <w:szCs w:val="24"/>
        </w:rPr>
        <w:t>cell</w:t>
      </w:r>
      <w:r w:rsidRPr="007F701E">
        <w:rPr>
          <w:rFonts w:ascii="Times New Roman" w:hAnsi="Times New Roman" w:cs="Times New Roman"/>
          <w:sz w:val="24"/>
          <w:szCs w:val="24"/>
        </w:rPr>
        <w:t xml:space="preserve"> to </w:t>
      </w:r>
      <w:r w:rsidR="007F701E" w:rsidRPr="007F701E">
        <w:rPr>
          <w:rFonts w:ascii="Times New Roman" w:hAnsi="Times New Roman" w:cs="Times New Roman"/>
          <w:sz w:val="24"/>
          <w:szCs w:val="24"/>
        </w:rPr>
        <w:t>transition</w:t>
      </w:r>
      <w:r w:rsidRPr="007F701E">
        <w:rPr>
          <w:rFonts w:ascii="Times New Roman" w:hAnsi="Times New Roman" w:cs="Times New Roman"/>
          <w:sz w:val="24"/>
          <w:szCs w:val="24"/>
        </w:rPr>
        <w:t xml:space="preserve"> from S</w:t>
      </w:r>
      <w:r w:rsidR="007F701E" w:rsidRPr="007F701E">
        <w:rPr>
          <w:rFonts w:ascii="Times New Roman" w:hAnsi="Times New Roman" w:cs="Times New Roman"/>
          <w:sz w:val="24"/>
          <w:szCs w:val="24"/>
        </w:rPr>
        <w:t>usceptible</w:t>
      </w:r>
      <w:r w:rsidRPr="007F701E">
        <w:rPr>
          <w:rFonts w:ascii="Times New Roman" w:hAnsi="Times New Roman" w:cs="Times New Roman"/>
          <w:sz w:val="24"/>
          <w:szCs w:val="24"/>
        </w:rPr>
        <w:t xml:space="preserve"> to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and from I</w:t>
      </w:r>
      <w:r w:rsidR="007F701E" w:rsidRPr="007F701E">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sidR="007F701E" w:rsidRPr="007F701E">
        <w:rPr>
          <w:rFonts w:ascii="Times New Roman" w:hAnsi="Times New Roman" w:cs="Times New Roman"/>
          <w:sz w:val="24"/>
          <w:szCs w:val="24"/>
        </w:rPr>
        <w:t>iseased</w:t>
      </w:r>
      <w:r w:rsidRPr="007F701E">
        <w:rPr>
          <w:rFonts w:ascii="Times New Roman" w:hAnsi="Times New Roman" w:cs="Times New Roman"/>
          <w:sz w:val="24"/>
          <w:szCs w:val="24"/>
        </w:rPr>
        <w:t>.</w:t>
      </w:r>
      <w:r w:rsidR="007F701E" w:rsidRPr="007F701E">
        <w:rPr>
          <w:rFonts w:ascii="Times New Roman" w:hAnsi="Times New Roman" w:cs="Times New Roman"/>
          <w:sz w:val="24"/>
          <w:szCs w:val="24"/>
        </w:rPr>
        <w:t xml:space="preserve">  </w:t>
      </w:r>
      <w:r w:rsidRPr="007F701E">
        <w:rPr>
          <w:rFonts w:ascii="Times New Roman" w:hAnsi="Times New Roman" w:cs="Times New Roman"/>
          <w:sz w:val="24"/>
          <w:szCs w:val="24"/>
        </w:rPr>
        <w:t>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saturated</w:t>
      </w:r>
      <w:r w:rsidR="007F701E" w:rsidRPr="007F701E">
        <w:rPr>
          <w:rFonts w:ascii="Times New Roman" w:hAnsi="Times New Roman" w:cs="Times New Roman"/>
          <w:sz w:val="24"/>
          <w:szCs w:val="24"/>
        </w:rPr>
        <w:t>,</w:t>
      </w:r>
      <w:r w:rsidRPr="007F701E">
        <w:rPr>
          <w:rFonts w:ascii="Times New Roman" w:hAnsi="Times New Roman" w:cs="Times New Roman"/>
          <w:sz w:val="24"/>
          <w:szCs w:val="24"/>
        </w:rPr>
        <w:t xml:space="preserve"> and increases as </w:t>
      </w:r>
      <w:r w:rsidR="007F701E" w:rsidRPr="007F701E">
        <w:rPr>
          <w:rFonts w:ascii="Times New Roman" w:hAnsi="Times New Roman" w:cs="Times New Roman"/>
          <w:sz w:val="24"/>
          <w:szCs w:val="24"/>
        </w:rPr>
        <w:t xml:space="preserve">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sidR="007F701E" w:rsidRPr="007F701E">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sidR="007F701E">
        <w:rPr>
          <w:rFonts w:ascii="Times New Roman" w:hAnsi="Times New Roman" w:cs="Times New Roman"/>
          <w:sz w:val="24"/>
          <w:szCs w:val="24"/>
        </w:rPr>
        <w:t xml:space="preserve">  Numeric value &gt; 0.</w:t>
      </w:r>
      <w:ins w:id="776" w:author="Miranda, Brian R -FS" w:date="2020-09-01T15:35:00Z">
        <w:r w:rsidR="00A04CD3">
          <w:rPr>
            <w:rFonts w:ascii="Times New Roman" w:hAnsi="Times New Roman" w:cs="Times New Roman"/>
            <w:sz w:val="24"/>
            <w:szCs w:val="24"/>
          </w:rPr>
          <w:t xml:space="preserve">  Units: meters water.</w:t>
        </w:r>
      </w:ins>
    </w:p>
    <w:p w14:paraId="35ECF91F" w14:textId="77777777" w:rsidR="000C056B" w:rsidRDefault="000C056B">
      <w:pPr>
        <w:pStyle w:val="Heading2"/>
      </w:pPr>
      <w:bookmarkStart w:id="777" w:name="_Toc50456257"/>
      <w:proofErr w:type="spellStart"/>
      <w:r>
        <w:t>PhDry</w:t>
      </w:r>
      <w:bookmarkEnd w:id="777"/>
      <w:proofErr w:type="spellEnd"/>
    </w:p>
    <w:p w14:paraId="5F1DF692" w14:textId="416AA9FD"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threshold (m) above which the soil is considered ‘dry’. Under dry conditions it is possible for a </w:t>
      </w:r>
      <w:r>
        <w:rPr>
          <w:rFonts w:ascii="Times New Roman" w:hAnsi="Times New Roman" w:cs="Times New Roman"/>
          <w:sz w:val="24"/>
          <w:szCs w:val="24"/>
        </w:rPr>
        <w:t>cell</w:t>
      </w:r>
      <w:r w:rsidRPr="007F701E">
        <w:rPr>
          <w:rFonts w:ascii="Times New Roman" w:hAnsi="Times New Roman" w:cs="Times New Roman"/>
          <w:sz w:val="24"/>
          <w:szCs w:val="24"/>
        </w:rPr>
        <w:t xml:space="preserve"> to </w:t>
      </w:r>
      <w:r>
        <w:rPr>
          <w:rFonts w:ascii="Times New Roman" w:hAnsi="Times New Roman" w:cs="Times New Roman"/>
          <w:sz w:val="24"/>
          <w:szCs w:val="24"/>
        </w:rPr>
        <w:t>transition</w:t>
      </w:r>
      <w:r w:rsidRPr="007F701E">
        <w:rPr>
          <w:rFonts w:ascii="Times New Roman" w:hAnsi="Times New Roman" w:cs="Times New Roman"/>
          <w:sz w:val="24"/>
          <w:szCs w:val="24"/>
        </w:rPr>
        <w:t xml:space="preserve"> from Infected to Diseased.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equals 0 when soil is s</w:t>
      </w:r>
      <w:r>
        <w:rPr>
          <w:rFonts w:ascii="Times New Roman" w:hAnsi="Times New Roman" w:cs="Times New Roman"/>
          <w:sz w:val="24"/>
          <w:szCs w:val="24"/>
        </w:rPr>
        <w:t xml:space="preserve">aturated and increases as soil moisture </w:t>
      </w:r>
      <w:r w:rsidRPr="007F701E">
        <w:rPr>
          <w:rFonts w:ascii="Times New Roman" w:hAnsi="Times New Roman" w:cs="Times New Roman"/>
          <w:sz w:val="24"/>
          <w:szCs w:val="24"/>
        </w:rPr>
        <w:t>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sidRPr="007F701E">
        <w:rPr>
          <w:rFonts w:ascii="Times New Roman" w:hAnsi="Times New Roman" w:cs="Times New Roman"/>
          <w:sz w:val="24"/>
          <w:szCs w:val="24"/>
        </w:rPr>
        <w:t xml:space="preserve">m equates to soil field capacity, and </w:t>
      </w:r>
      <w:r w:rsidR="00D61CB7" w:rsidRPr="007F701E">
        <w:rPr>
          <w:rFonts w:ascii="Times New Roman" w:hAnsi="Times New Roman" w:cs="Times New Roman"/>
          <w:sz w:val="24"/>
          <w:szCs w:val="24"/>
        </w:rPr>
        <w:t>15</w:t>
      </w:r>
      <w:r w:rsidR="00D61CB7">
        <w:rPr>
          <w:rFonts w:ascii="Times New Roman" w:hAnsi="Times New Roman" w:cs="Times New Roman"/>
          <w:sz w:val="24"/>
          <w:szCs w:val="24"/>
        </w:rPr>
        <w:t>3</w:t>
      </w:r>
      <w:r w:rsidR="00D61CB7" w:rsidRPr="007F701E">
        <w:rPr>
          <w:rFonts w:ascii="Times New Roman" w:hAnsi="Times New Roman" w:cs="Times New Roman"/>
          <w:sz w:val="24"/>
          <w:szCs w:val="24"/>
        </w:rPr>
        <w:t xml:space="preserve">m </w:t>
      </w:r>
      <w:r w:rsidRPr="007F701E">
        <w:rPr>
          <w:rFonts w:ascii="Times New Roman" w:hAnsi="Times New Roman" w:cs="Times New Roman"/>
          <w:sz w:val="24"/>
          <w:szCs w:val="24"/>
        </w:rPr>
        <w:t>equates to soil wilting point.  Numeric value &gt; 0.</w:t>
      </w:r>
      <w:ins w:id="778" w:author="Miranda, Brian R -FS" w:date="2020-09-01T15:36:00Z">
        <w:r w:rsidR="00A04CD3">
          <w:rPr>
            <w:rFonts w:ascii="Times New Roman" w:hAnsi="Times New Roman" w:cs="Times New Roman"/>
            <w:sz w:val="24"/>
            <w:szCs w:val="24"/>
          </w:rPr>
          <w:t xml:space="preserve">  Units: meters water.</w:t>
        </w:r>
      </w:ins>
    </w:p>
    <w:p w14:paraId="1B8936DA" w14:textId="77777777" w:rsidR="000C056B" w:rsidRDefault="000C056B">
      <w:pPr>
        <w:pStyle w:val="Heading2"/>
      </w:pPr>
      <w:bookmarkStart w:id="779" w:name="_Toc50456258"/>
      <w:proofErr w:type="spellStart"/>
      <w:r>
        <w:t>PhMax</w:t>
      </w:r>
      <w:bookmarkEnd w:id="779"/>
      <w:proofErr w:type="spellEnd"/>
    </w:p>
    <w:p w14:paraId="7A0A0DAD" w14:textId="340813EC" w:rsidR="007F701E" w:rsidRPr="007F701E" w:rsidRDefault="007F701E" w:rsidP="007F701E">
      <w:pPr>
        <w:pStyle w:val="textbody"/>
        <w:ind w:left="720" w:right="76"/>
        <w:rPr>
          <w:rFonts w:ascii="Times New Roman" w:hAnsi="Times New Roman" w:cs="Times New Roman"/>
          <w:sz w:val="24"/>
          <w:szCs w:val="24"/>
        </w:rPr>
      </w:pPr>
      <w:r w:rsidRPr="007F701E">
        <w:rPr>
          <w:rFonts w:ascii="Times New Roman" w:hAnsi="Times New Roman" w:cs="Times New Roman"/>
          <w:sz w:val="24"/>
          <w:szCs w:val="24"/>
        </w:rPr>
        <w:t>The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threshold</w:t>
      </w:r>
      <w:r>
        <w:rPr>
          <w:rFonts w:ascii="Times New Roman" w:hAnsi="Times New Roman" w:cs="Times New Roman"/>
          <w:sz w:val="24"/>
          <w:szCs w:val="24"/>
        </w:rPr>
        <w:t xml:space="preserve"> (m)</w:t>
      </w:r>
      <w:r w:rsidRPr="007F701E">
        <w:rPr>
          <w:rFonts w:ascii="Times New Roman" w:hAnsi="Times New Roman" w:cs="Times New Roman"/>
          <w:sz w:val="24"/>
          <w:szCs w:val="24"/>
        </w:rPr>
        <w:t xml:space="preserve"> above which the soil is considered </w:t>
      </w:r>
      <w:r>
        <w:rPr>
          <w:rFonts w:ascii="Times New Roman" w:hAnsi="Times New Roman" w:cs="Times New Roman"/>
          <w:sz w:val="24"/>
          <w:szCs w:val="24"/>
        </w:rPr>
        <w:t xml:space="preserve">‘extremely </w:t>
      </w:r>
      <w:r w:rsidRPr="007F701E">
        <w:rPr>
          <w:rFonts w:ascii="Times New Roman" w:hAnsi="Times New Roman" w:cs="Times New Roman"/>
          <w:sz w:val="24"/>
          <w:szCs w:val="24"/>
        </w:rPr>
        <w:t>dry</w:t>
      </w:r>
      <w:r>
        <w:rPr>
          <w:rFonts w:ascii="Times New Roman" w:hAnsi="Times New Roman" w:cs="Times New Roman"/>
          <w:sz w:val="24"/>
          <w:szCs w:val="24"/>
        </w:rPr>
        <w:t>’</w:t>
      </w:r>
      <w:r w:rsidRPr="007F701E">
        <w:rPr>
          <w:rFonts w:ascii="Times New Roman" w:hAnsi="Times New Roman" w:cs="Times New Roman"/>
          <w:sz w:val="24"/>
          <w:szCs w:val="24"/>
        </w:rPr>
        <w:t xml:space="preserve"> </w:t>
      </w:r>
      <w:r>
        <w:rPr>
          <w:rFonts w:ascii="Times New Roman" w:hAnsi="Times New Roman" w:cs="Times New Roman"/>
          <w:sz w:val="24"/>
          <w:szCs w:val="24"/>
        </w:rPr>
        <w:t>and optimal for cell</w:t>
      </w:r>
      <w:r w:rsidRPr="007F701E">
        <w:rPr>
          <w:rFonts w:ascii="Times New Roman" w:hAnsi="Times New Roman" w:cs="Times New Roman"/>
          <w:sz w:val="24"/>
          <w:szCs w:val="24"/>
        </w:rPr>
        <w:t xml:space="preserve"> </w:t>
      </w:r>
      <w:r>
        <w:rPr>
          <w:rFonts w:ascii="Times New Roman" w:hAnsi="Times New Roman" w:cs="Times New Roman"/>
          <w:sz w:val="24"/>
          <w:szCs w:val="24"/>
        </w:rPr>
        <w:t>transitions</w:t>
      </w:r>
      <w:r w:rsidRPr="007F701E">
        <w:rPr>
          <w:rFonts w:ascii="Times New Roman" w:hAnsi="Times New Roman" w:cs="Times New Roman"/>
          <w:sz w:val="24"/>
          <w:szCs w:val="24"/>
        </w:rPr>
        <w:t xml:space="preserve"> from I</w:t>
      </w:r>
      <w:r>
        <w:rPr>
          <w:rFonts w:ascii="Times New Roman" w:hAnsi="Times New Roman" w:cs="Times New Roman"/>
          <w:sz w:val="24"/>
          <w:szCs w:val="24"/>
        </w:rPr>
        <w:t>nfected</w:t>
      </w:r>
      <w:r w:rsidRPr="007F701E">
        <w:rPr>
          <w:rFonts w:ascii="Times New Roman" w:hAnsi="Times New Roman" w:cs="Times New Roman"/>
          <w:sz w:val="24"/>
          <w:szCs w:val="24"/>
        </w:rPr>
        <w:t xml:space="preserve"> to D</w:t>
      </w:r>
      <w:r>
        <w:rPr>
          <w:rFonts w:ascii="Times New Roman" w:hAnsi="Times New Roman" w:cs="Times New Roman"/>
          <w:sz w:val="24"/>
          <w:szCs w:val="24"/>
        </w:rPr>
        <w:t>iseased</w:t>
      </w:r>
      <w:r w:rsidRPr="007F701E">
        <w:rPr>
          <w:rFonts w:ascii="Times New Roman" w:hAnsi="Times New Roman" w:cs="Times New Roman"/>
          <w:sz w:val="24"/>
          <w:szCs w:val="24"/>
        </w:rPr>
        <w:t>.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equals 0 when soil is </w:t>
      </w:r>
      <w:r>
        <w:rPr>
          <w:rFonts w:ascii="Times New Roman" w:hAnsi="Times New Roman" w:cs="Times New Roman"/>
          <w:sz w:val="24"/>
          <w:szCs w:val="24"/>
        </w:rPr>
        <w:t>saturated and increases as soil moisture</w:t>
      </w:r>
      <w:r w:rsidRPr="007F701E">
        <w:rPr>
          <w:rFonts w:ascii="Times New Roman" w:hAnsi="Times New Roman" w:cs="Times New Roman"/>
          <w:sz w:val="24"/>
          <w:szCs w:val="24"/>
        </w:rPr>
        <w:t xml:space="preserve"> is reduced.  A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of approximately 3</w:t>
      </w:r>
      <w:r w:rsidR="00D61CB7">
        <w:rPr>
          <w:rFonts w:ascii="Times New Roman" w:hAnsi="Times New Roman" w:cs="Times New Roman"/>
          <w:sz w:val="24"/>
          <w:szCs w:val="24"/>
        </w:rPr>
        <w:t>.</w:t>
      </w:r>
      <w:r w:rsidRPr="007F701E">
        <w:rPr>
          <w:rFonts w:ascii="Times New Roman" w:hAnsi="Times New Roman" w:cs="Times New Roman"/>
          <w:sz w:val="24"/>
          <w:szCs w:val="24"/>
        </w:rPr>
        <w:t>3</w:t>
      </w:r>
      <w:r w:rsidR="00D61CB7">
        <w:rPr>
          <w:rFonts w:ascii="Times New Roman" w:hAnsi="Times New Roman" w:cs="Times New Roman"/>
          <w:sz w:val="24"/>
          <w:szCs w:val="24"/>
        </w:rPr>
        <w:t>7</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field capacity, and 15</w:t>
      </w:r>
      <w:r w:rsidR="00D61CB7">
        <w:rPr>
          <w:rFonts w:ascii="Times New Roman" w:hAnsi="Times New Roman" w:cs="Times New Roman"/>
          <w:sz w:val="24"/>
          <w:szCs w:val="24"/>
        </w:rPr>
        <w:t>3</w:t>
      </w:r>
      <w:r>
        <w:rPr>
          <w:rFonts w:ascii="Times New Roman" w:hAnsi="Times New Roman" w:cs="Times New Roman"/>
          <w:sz w:val="24"/>
          <w:szCs w:val="24"/>
        </w:rPr>
        <w:t>m</w:t>
      </w:r>
      <w:r w:rsidRPr="007F701E">
        <w:rPr>
          <w:rFonts w:ascii="Times New Roman" w:hAnsi="Times New Roman" w:cs="Times New Roman"/>
          <w:sz w:val="24"/>
          <w:szCs w:val="24"/>
        </w:rPr>
        <w:t xml:space="preserve"> equates to soil wilting point.</w:t>
      </w:r>
      <w:r>
        <w:rPr>
          <w:rFonts w:ascii="Times New Roman" w:hAnsi="Times New Roman" w:cs="Times New Roman"/>
          <w:sz w:val="24"/>
          <w:szCs w:val="24"/>
        </w:rPr>
        <w:t xml:space="preserve">  Numeric value &gt; 0.</w:t>
      </w:r>
      <w:ins w:id="780" w:author="Miranda, Brian R -FS" w:date="2020-09-01T15:36:00Z">
        <w:r w:rsidR="00A04CD3">
          <w:rPr>
            <w:rFonts w:ascii="Times New Roman" w:hAnsi="Times New Roman" w:cs="Times New Roman"/>
            <w:sz w:val="24"/>
            <w:szCs w:val="24"/>
          </w:rPr>
          <w:t xml:space="preserve">  Units: meters water.</w:t>
        </w:r>
      </w:ins>
    </w:p>
    <w:p w14:paraId="6EBBA6CC" w14:textId="77777777" w:rsidR="000C056B" w:rsidRDefault="000C056B">
      <w:pPr>
        <w:pStyle w:val="Heading2"/>
      </w:pPr>
      <w:bookmarkStart w:id="781" w:name="_Toc50456259"/>
      <w:proofErr w:type="spellStart"/>
      <w:r>
        <w:t>MinProbID</w:t>
      </w:r>
      <w:bookmarkEnd w:id="781"/>
      <w:proofErr w:type="spellEnd"/>
    </w:p>
    <w:p w14:paraId="2FFAD12D" w14:textId="10D08E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minimum probability of I</w:t>
      </w:r>
      <w:r w:rsidRPr="007F701E">
        <w:rPr>
          <w:rFonts w:ascii="Times New Roman" w:hAnsi="Times New Roman" w:cs="Times New Roman"/>
          <w:sz w:val="24"/>
          <w:szCs w:val="24"/>
        </w:rPr>
        <w:t xml:space="preserve">nfected </w:t>
      </w:r>
      <w:r>
        <w:rPr>
          <w:rFonts w:ascii="Times New Roman" w:hAnsi="Times New Roman" w:cs="Times New Roman"/>
          <w:sz w:val="24"/>
          <w:szCs w:val="24"/>
        </w:rPr>
        <w:t>cells transitioning to D</w:t>
      </w:r>
      <w:r w:rsidRPr="007F701E">
        <w:rPr>
          <w:rFonts w:ascii="Times New Roman" w:hAnsi="Times New Roman" w:cs="Times New Roman"/>
          <w:sz w:val="24"/>
          <w:szCs w:val="24"/>
        </w:rPr>
        <w:t>iseased.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head, the probability of disease development can be</w:t>
      </w:r>
      <w:r>
        <w:rPr>
          <w:rFonts w:ascii="Times New Roman" w:hAnsi="Times New Roman" w:cs="Times New Roman"/>
          <w:sz w:val="24"/>
          <w:szCs w:val="24"/>
        </w:rPr>
        <w:t xml:space="preserve"> low, but might be</w:t>
      </w:r>
      <w:r w:rsidRPr="007F701E">
        <w:rPr>
          <w:rFonts w:ascii="Times New Roman" w:hAnsi="Times New Roman" w:cs="Times New Roman"/>
          <w:sz w:val="24"/>
          <w:szCs w:val="24"/>
        </w:rPr>
        <w:t xml:space="preserve"> greater than</w:t>
      </w:r>
      <w:r>
        <w:rPr>
          <w:rFonts w:ascii="Times New Roman" w:hAnsi="Times New Roman" w:cs="Times New Roman"/>
          <w:sz w:val="24"/>
          <w:szCs w:val="24"/>
        </w:rPr>
        <w:t xml:space="preserve"> or equal to</w:t>
      </w:r>
      <w:r w:rsidRPr="007F701E">
        <w:rPr>
          <w:rFonts w:ascii="Times New Roman" w:hAnsi="Times New Roman" w:cs="Times New Roman"/>
          <w:sz w:val="24"/>
          <w:szCs w:val="24"/>
        </w:rPr>
        <w:t xml:space="preserve"> 0.</w:t>
      </w:r>
      <w:r>
        <w:rPr>
          <w:rFonts w:ascii="Times New Roman" w:hAnsi="Times New Roman" w:cs="Times New Roman"/>
          <w:sz w:val="24"/>
          <w:szCs w:val="24"/>
        </w:rPr>
        <w:t xml:space="preserve">  Numeric value between 0 and 1, inclusive.</w:t>
      </w:r>
    </w:p>
    <w:p w14:paraId="443788EF" w14:textId="77777777" w:rsidR="000C056B" w:rsidRDefault="000C056B">
      <w:pPr>
        <w:pStyle w:val="Heading2"/>
      </w:pPr>
      <w:bookmarkStart w:id="782" w:name="_Toc50456260"/>
      <w:proofErr w:type="spellStart"/>
      <w:r>
        <w:t>MaxProbDI</w:t>
      </w:r>
      <w:bookmarkEnd w:id="782"/>
      <w:proofErr w:type="spellEnd"/>
    </w:p>
    <w:p w14:paraId="218D0DA5" w14:textId="2C09D4FA" w:rsidR="007F701E" w:rsidRPr="007F701E" w:rsidRDefault="007F701E" w:rsidP="007F701E">
      <w:pPr>
        <w:pStyle w:val="textbody"/>
        <w:ind w:left="720" w:right="76"/>
        <w:rPr>
          <w:rFonts w:ascii="Times New Roman" w:hAnsi="Times New Roman" w:cs="Times New Roman"/>
          <w:sz w:val="24"/>
          <w:szCs w:val="24"/>
        </w:rPr>
      </w:pPr>
      <w:r>
        <w:rPr>
          <w:rFonts w:ascii="Times New Roman" w:hAnsi="Times New Roman" w:cs="Times New Roman"/>
          <w:sz w:val="24"/>
          <w:szCs w:val="24"/>
        </w:rPr>
        <w:t>The maximum probability of D</w:t>
      </w:r>
      <w:r w:rsidRPr="007F701E">
        <w:rPr>
          <w:rFonts w:ascii="Times New Roman" w:hAnsi="Times New Roman" w:cs="Times New Roman"/>
          <w:sz w:val="24"/>
          <w:szCs w:val="24"/>
        </w:rPr>
        <w:t>iseased</w:t>
      </w:r>
      <w:r>
        <w:rPr>
          <w:rFonts w:ascii="Times New Roman" w:hAnsi="Times New Roman" w:cs="Times New Roman"/>
          <w:sz w:val="24"/>
          <w:szCs w:val="24"/>
        </w:rPr>
        <w:t xml:space="preserve"> cells</w:t>
      </w:r>
      <w:r w:rsidRPr="007F701E">
        <w:rPr>
          <w:rFonts w:ascii="Times New Roman" w:hAnsi="Times New Roman" w:cs="Times New Roman"/>
          <w:sz w:val="24"/>
          <w:szCs w:val="24"/>
        </w:rPr>
        <w:t xml:space="preserve"> </w:t>
      </w:r>
      <w:r>
        <w:rPr>
          <w:rFonts w:ascii="Times New Roman" w:hAnsi="Times New Roman" w:cs="Times New Roman"/>
          <w:sz w:val="24"/>
          <w:szCs w:val="24"/>
        </w:rPr>
        <w:t>transition</w:t>
      </w:r>
      <w:r w:rsidRPr="007F701E">
        <w:rPr>
          <w:rFonts w:ascii="Times New Roman" w:hAnsi="Times New Roman" w:cs="Times New Roman"/>
          <w:sz w:val="24"/>
          <w:szCs w:val="24"/>
        </w:rPr>
        <w:t xml:space="preserve">ing to </w:t>
      </w:r>
      <w:r>
        <w:rPr>
          <w:rFonts w:ascii="Times New Roman" w:hAnsi="Times New Roman" w:cs="Times New Roman"/>
          <w:sz w:val="24"/>
          <w:szCs w:val="24"/>
        </w:rPr>
        <w:t>I</w:t>
      </w:r>
      <w:r w:rsidRPr="007F701E">
        <w:rPr>
          <w:rFonts w:ascii="Times New Roman" w:hAnsi="Times New Roman" w:cs="Times New Roman"/>
          <w:sz w:val="24"/>
          <w:szCs w:val="24"/>
        </w:rPr>
        <w:t>nfected. At moderate pressure</w:t>
      </w:r>
      <w:r w:rsidR="008B1DAE">
        <w:rPr>
          <w:rFonts w:ascii="Times New Roman" w:hAnsi="Times New Roman" w:cs="Times New Roman"/>
          <w:sz w:val="24"/>
          <w:szCs w:val="24"/>
        </w:rPr>
        <w:t xml:space="preserve"> </w:t>
      </w:r>
      <w:r w:rsidRPr="007F701E">
        <w:rPr>
          <w:rFonts w:ascii="Times New Roman" w:hAnsi="Times New Roman" w:cs="Times New Roman"/>
          <w:sz w:val="24"/>
          <w:szCs w:val="24"/>
        </w:rPr>
        <w:t xml:space="preserve">head, the probability of disease symptoms disappearing can be high, but might be less than </w:t>
      </w:r>
      <w:r>
        <w:rPr>
          <w:rFonts w:ascii="Times New Roman" w:hAnsi="Times New Roman" w:cs="Times New Roman"/>
          <w:sz w:val="24"/>
          <w:szCs w:val="24"/>
        </w:rPr>
        <w:t xml:space="preserve">or equal to </w:t>
      </w:r>
      <w:r w:rsidRPr="007F701E">
        <w:rPr>
          <w:rFonts w:ascii="Times New Roman" w:hAnsi="Times New Roman" w:cs="Times New Roman"/>
          <w:sz w:val="24"/>
          <w:szCs w:val="24"/>
        </w:rPr>
        <w:t>1.</w:t>
      </w:r>
      <w:r>
        <w:rPr>
          <w:rFonts w:ascii="Times New Roman" w:hAnsi="Times New Roman" w:cs="Times New Roman"/>
          <w:sz w:val="24"/>
          <w:szCs w:val="24"/>
        </w:rPr>
        <w:t xml:space="preserve">  Numeric value between 0 and 1, inclusive.</w:t>
      </w:r>
    </w:p>
    <w:p w14:paraId="3B513E18" w14:textId="110E5B61" w:rsidR="004645F2" w:rsidRDefault="000C056B">
      <w:pPr>
        <w:pStyle w:val="Heading2"/>
      </w:pPr>
      <w:bookmarkStart w:id="783" w:name="_Toc50456261"/>
      <w:proofErr w:type="spellStart"/>
      <w:r>
        <w:lastRenderedPageBreak/>
        <w:t>Output</w:t>
      </w:r>
      <w:r w:rsidR="004645F2">
        <w:t>MapName</w:t>
      </w:r>
      <w:bookmarkEnd w:id="741"/>
      <w:proofErr w:type="spellEnd"/>
      <w:r w:rsidR="00C15CD3">
        <w:t xml:space="preserve"> (optional)</w:t>
      </w:r>
      <w:bookmarkEnd w:id="783"/>
    </w:p>
    <w:p w14:paraId="36C7FFAD"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root rot infection status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31A86B56" w14:textId="6FC5C473" w:rsidR="000C056B" w:rsidRDefault="000C056B">
      <w:pPr>
        <w:pStyle w:val="Heading2"/>
      </w:pPr>
      <w:bookmarkStart w:id="784" w:name="_Toc50456262"/>
      <w:bookmarkStart w:id="785" w:name="_Toc133907171"/>
      <w:proofErr w:type="spellStart"/>
      <w:r>
        <w:t>TOLPMapName</w:t>
      </w:r>
      <w:proofErr w:type="spellEnd"/>
      <w:r w:rsidR="00C15CD3">
        <w:t xml:space="preserve"> (optional)</w:t>
      </w:r>
      <w:bookmarkEnd w:id="784"/>
    </w:p>
    <w:p w14:paraId="252A93C4" w14:textId="77777777" w:rsid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e path and filename template for the Time of Last Pathogen (TOLP)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06BB744" w14:textId="6ED4456B" w:rsidR="00C15CD3" w:rsidRDefault="00C15CD3" w:rsidP="00C15CD3">
      <w:pPr>
        <w:pStyle w:val="Heading2"/>
      </w:pPr>
      <w:bookmarkStart w:id="786" w:name="_Toc50456263"/>
      <w:proofErr w:type="spellStart"/>
      <w:r>
        <w:t>LethalTempMapName</w:t>
      </w:r>
      <w:proofErr w:type="spellEnd"/>
      <w:r>
        <w:t xml:space="preserve"> (optional)</w:t>
      </w:r>
      <w:bookmarkEnd w:id="786"/>
    </w:p>
    <w:p w14:paraId="1F628E9C" w14:textId="248A196B"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LethalTemperature</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5E4AC143" w14:textId="60780804" w:rsidR="00C15CD3" w:rsidRDefault="00C15CD3" w:rsidP="00C15CD3">
      <w:pPr>
        <w:pStyle w:val="Heading2"/>
      </w:pPr>
      <w:bookmarkStart w:id="787" w:name="_Toc50456264"/>
      <w:proofErr w:type="spellStart"/>
      <w:r>
        <w:t>TotalBiomassRemovedMapName</w:t>
      </w:r>
      <w:proofErr w:type="spellEnd"/>
      <w:r>
        <w:t xml:space="preserve"> (optional)</w:t>
      </w:r>
      <w:bookmarkEnd w:id="787"/>
    </w:p>
    <w:p w14:paraId="74E514BB" w14:textId="3042E909" w:rsidR="00C15CD3" w:rsidRDefault="00C15CD3" w:rsidP="00C15CD3">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TotalBiomassRemoved</w:t>
      </w:r>
      <w:proofErr w:type="spellEnd"/>
      <w:r>
        <w:rPr>
          <w:rFonts w:ascii="Times New Roman" w:hAnsi="Times New Roman" w:cs="Times New Roman"/>
          <w:sz w:val="24"/>
          <w:szCs w:val="24"/>
        </w:rPr>
        <w:t xml:space="preserve"> map output.  The filename must include the {timestep} template, which will be replaced by the numeric simulation year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11F2DD6E" w14:textId="5B47A145" w:rsidR="00C15CD3" w:rsidRDefault="00C15CD3" w:rsidP="00C15CD3">
      <w:pPr>
        <w:pStyle w:val="Heading2"/>
      </w:pPr>
      <w:bookmarkStart w:id="788" w:name="_Toc50456265"/>
      <w:proofErr w:type="spellStart"/>
      <w:r>
        <w:t>SpeciesBiomassRemovedMapName</w:t>
      </w:r>
      <w:proofErr w:type="spellEnd"/>
      <w:r>
        <w:t xml:space="preserve"> (optional)</w:t>
      </w:r>
      <w:bookmarkEnd w:id="788"/>
    </w:p>
    <w:p w14:paraId="546C7906" w14:textId="6602AC54" w:rsidR="00C15CD3" w:rsidRDefault="00C15CD3"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Th</w:t>
      </w:r>
      <w:r>
        <w:rPr>
          <w:rFonts w:ascii="Times New Roman" w:hAnsi="Times New Roman" w:cs="Times New Roman"/>
          <w:sz w:val="24"/>
          <w:szCs w:val="24"/>
        </w:rPr>
        <w:t xml:space="preserve">e path and filename template for the </w:t>
      </w:r>
      <w:proofErr w:type="spellStart"/>
      <w:r>
        <w:rPr>
          <w:rFonts w:ascii="Times New Roman" w:hAnsi="Times New Roman" w:cs="Times New Roman"/>
          <w:sz w:val="24"/>
          <w:szCs w:val="24"/>
        </w:rPr>
        <w:t>SpeciesBiomassRemoved</w:t>
      </w:r>
      <w:proofErr w:type="spellEnd"/>
      <w:r>
        <w:rPr>
          <w:rFonts w:ascii="Times New Roman" w:hAnsi="Times New Roman" w:cs="Times New Roman"/>
          <w:sz w:val="24"/>
          <w:szCs w:val="24"/>
        </w:rPr>
        <w:t xml:space="preserve"> map output.  The filename must include both the {species} template and the {timestep} template, which will be replaced by the species name and numeric simulation year, respectively, when the maps are written, and the file extension must be an acceptable raster map format (i.e., ‘.</w:t>
      </w:r>
      <w:proofErr w:type="spellStart"/>
      <w:r>
        <w:rPr>
          <w:rFonts w:ascii="Times New Roman" w:hAnsi="Times New Roman" w:cs="Times New Roman"/>
          <w:sz w:val="24"/>
          <w:szCs w:val="24"/>
        </w:rPr>
        <w:t>gis</w:t>
      </w:r>
      <w:proofErr w:type="spellEnd"/>
      <w:r>
        <w:rPr>
          <w:rFonts w:ascii="Times New Roman" w:hAnsi="Times New Roman" w:cs="Times New Roman"/>
          <w:sz w:val="24"/>
          <w:szCs w:val="24"/>
        </w:rPr>
        <w:t>’ or ‘.</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14:paraId="6D7391A7" w14:textId="0F9A11AC" w:rsidR="000C056B" w:rsidRDefault="000C056B">
      <w:pPr>
        <w:pStyle w:val="Heading2"/>
      </w:pPr>
      <w:bookmarkStart w:id="789" w:name="_Toc50456266"/>
      <w:proofErr w:type="spellStart"/>
      <w:r>
        <w:t>EventLog</w:t>
      </w:r>
      <w:proofErr w:type="spellEnd"/>
      <w:r w:rsidR="00C15CD3">
        <w:t xml:space="preserve"> (optional)</w:t>
      </w:r>
      <w:bookmarkEnd w:id="789"/>
    </w:p>
    <w:p w14:paraId="05A7B081"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event log file output.  The file extension must be ‘.csv’.</w:t>
      </w:r>
    </w:p>
    <w:p w14:paraId="0D2AE9A8" w14:textId="24A4B054" w:rsidR="004645F2" w:rsidRDefault="000C056B">
      <w:pPr>
        <w:pStyle w:val="Heading2"/>
      </w:pPr>
      <w:bookmarkStart w:id="790" w:name="_Toc50456267"/>
      <w:proofErr w:type="spellStart"/>
      <w:r>
        <w:lastRenderedPageBreak/>
        <w:t>Summary</w:t>
      </w:r>
      <w:r w:rsidR="004645F2">
        <w:t>Log</w:t>
      </w:r>
      <w:bookmarkEnd w:id="785"/>
      <w:proofErr w:type="spellEnd"/>
      <w:r w:rsidR="00C15CD3">
        <w:t xml:space="preserve"> (optional)</w:t>
      </w:r>
      <w:bookmarkEnd w:id="790"/>
    </w:p>
    <w:p w14:paraId="42528CA0" w14:textId="77777777" w:rsidR="00F2199A" w:rsidRPr="00F2199A" w:rsidRDefault="00F2199A" w:rsidP="00F2199A">
      <w:pPr>
        <w:pStyle w:val="textbody"/>
        <w:ind w:left="720" w:right="76"/>
        <w:rPr>
          <w:rFonts w:ascii="Times New Roman" w:hAnsi="Times New Roman" w:cs="Times New Roman"/>
          <w:sz w:val="24"/>
          <w:szCs w:val="24"/>
        </w:rPr>
      </w:pPr>
      <w:r w:rsidRPr="00F2199A">
        <w:rPr>
          <w:rFonts w:ascii="Times New Roman" w:hAnsi="Times New Roman" w:cs="Times New Roman"/>
          <w:sz w:val="24"/>
          <w:szCs w:val="24"/>
        </w:rPr>
        <w:t xml:space="preserve">The path </w:t>
      </w:r>
      <w:r>
        <w:rPr>
          <w:rFonts w:ascii="Times New Roman" w:hAnsi="Times New Roman" w:cs="Times New Roman"/>
          <w:sz w:val="24"/>
          <w:szCs w:val="24"/>
        </w:rPr>
        <w:t>and filename for the summary log file output.  The file extension must be ‘.csv’.</w:t>
      </w:r>
    </w:p>
    <w:p w14:paraId="73E9B19C" w14:textId="77777777" w:rsidR="00F2199A" w:rsidRPr="00F2199A" w:rsidRDefault="00F2199A" w:rsidP="00F2199A">
      <w:pPr>
        <w:pStyle w:val="textbody"/>
      </w:pPr>
    </w:p>
    <w:p w14:paraId="674FA58E" w14:textId="77777777" w:rsidR="004645F2" w:rsidRDefault="004645F2">
      <w:pPr>
        <w:pStyle w:val="Heading1"/>
      </w:pPr>
      <w:bookmarkStart w:id="791" w:name="_Toc50456268"/>
      <w:r>
        <w:lastRenderedPageBreak/>
        <w:t>Output Files</w:t>
      </w:r>
      <w:bookmarkEnd w:id="737"/>
      <w:bookmarkEnd w:id="791"/>
    </w:p>
    <w:p w14:paraId="758F2A66" w14:textId="7330975A" w:rsidR="004645F2" w:rsidRPr="00F17DE8" w:rsidRDefault="00F2199A" w:rsidP="003A7687">
      <w:pPr>
        <w:pStyle w:val="textbody"/>
        <w:ind w:left="720" w:right="76"/>
        <w:rPr>
          <w:rFonts w:ascii="Times New Roman" w:hAnsi="Times New Roman" w:cs="Times New Roman"/>
          <w:sz w:val="24"/>
          <w:szCs w:val="24"/>
        </w:rPr>
      </w:pPr>
      <w:r>
        <w:rPr>
          <w:rFonts w:ascii="Times New Roman" w:hAnsi="Times New Roman" w:cs="Times New Roman"/>
          <w:sz w:val="24"/>
          <w:szCs w:val="24"/>
        </w:rPr>
        <w:t>The</w:t>
      </w:r>
      <w:r w:rsidR="004645F2" w:rsidRPr="00F17DE8">
        <w:rPr>
          <w:rFonts w:ascii="Times New Roman" w:hAnsi="Times New Roman" w:cs="Times New Roman"/>
          <w:sz w:val="24"/>
          <w:szCs w:val="24"/>
        </w:rPr>
        <w:t xml:space="preserve"> extension generates two types of output files:  a) map</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sidR="00C15CD3">
        <w:rPr>
          <w:rFonts w:ascii="Times New Roman" w:hAnsi="Times New Roman" w:cs="Times New Roman"/>
          <w:sz w:val="24"/>
          <w:szCs w:val="24"/>
        </w:rPr>
        <w:t xml:space="preserve">infection status, </w:t>
      </w:r>
      <w:r>
        <w:rPr>
          <w:rFonts w:ascii="Times New Roman" w:hAnsi="Times New Roman" w:cs="Times New Roman"/>
          <w:sz w:val="24"/>
          <w:szCs w:val="24"/>
        </w:rPr>
        <w:t>time of last pathogen damage</w:t>
      </w:r>
      <w:r w:rsidR="00C15CD3">
        <w:rPr>
          <w:rFonts w:ascii="Times New Roman" w:hAnsi="Times New Roman" w:cs="Times New Roman"/>
          <w:sz w:val="24"/>
          <w:szCs w:val="24"/>
        </w:rPr>
        <w:t>, lethal temperature, total biomass removed, and biomass removed by species</w:t>
      </w:r>
      <w:r w:rsidR="004645F2" w:rsidRPr="00F17DE8">
        <w:rPr>
          <w:rFonts w:ascii="Times New Roman" w:hAnsi="Times New Roman" w:cs="Times New Roman"/>
          <w:sz w:val="24"/>
          <w:szCs w:val="24"/>
        </w:rPr>
        <w:t xml:space="preserve"> for each time step, and b) log</w:t>
      </w:r>
      <w:r>
        <w:rPr>
          <w:rFonts w:ascii="Times New Roman" w:hAnsi="Times New Roman" w:cs="Times New Roman"/>
          <w:sz w:val="24"/>
          <w:szCs w:val="24"/>
        </w:rPr>
        <w:t>s</w:t>
      </w:r>
      <w:r w:rsidR="004645F2" w:rsidRPr="00F17DE8">
        <w:rPr>
          <w:rFonts w:ascii="Times New Roman" w:hAnsi="Times New Roman" w:cs="Times New Roman"/>
          <w:sz w:val="24"/>
          <w:szCs w:val="24"/>
        </w:rPr>
        <w:t xml:space="preserve"> of </w:t>
      </w:r>
      <w:r>
        <w:rPr>
          <w:rFonts w:ascii="Times New Roman" w:hAnsi="Times New Roman" w:cs="Times New Roman"/>
          <w:sz w:val="24"/>
          <w:szCs w:val="24"/>
        </w:rPr>
        <w:t>root rot</w:t>
      </w:r>
      <w:r w:rsidR="004645F2" w:rsidRPr="00F17DE8">
        <w:rPr>
          <w:rFonts w:ascii="Times New Roman" w:hAnsi="Times New Roman" w:cs="Times New Roman"/>
          <w:sz w:val="24"/>
          <w:szCs w:val="24"/>
        </w:rPr>
        <w:t xml:space="preserve"> events </w:t>
      </w:r>
      <w:r>
        <w:rPr>
          <w:rFonts w:ascii="Times New Roman" w:hAnsi="Times New Roman" w:cs="Times New Roman"/>
          <w:sz w:val="24"/>
          <w:szCs w:val="24"/>
        </w:rPr>
        <w:t xml:space="preserve">and a summary </w:t>
      </w:r>
      <w:r w:rsidR="004645F2" w:rsidRPr="00F17DE8">
        <w:rPr>
          <w:rFonts w:ascii="Times New Roman" w:hAnsi="Times New Roman" w:cs="Times New Roman"/>
          <w:sz w:val="24"/>
          <w:szCs w:val="24"/>
        </w:rPr>
        <w:t>for the entire scenario.</w:t>
      </w:r>
    </w:p>
    <w:p w14:paraId="105A87E3" w14:textId="77777777" w:rsidR="004645F2" w:rsidRDefault="00F2199A">
      <w:pPr>
        <w:pStyle w:val="Heading2"/>
      </w:pPr>
      <w:bookmarkStart w:id="792" w:name="_Toc50456269"/>
      <w:r>
        <w:t>Root Rot Infection Output Maps</w:t>
      </w:r>
      <w:bookmarkEnd w:id="792"/>
    </w:p>
    <w:p w14:paraId="7C1BDA9D" w14:textId="77777777" w:rsidR="00966A93" w:rsidRPr="00966A93" w:rsidRDefault="00966A93" w:rsidP="00966A93">
      <w:pPr>
        <w:pStyle w:val="textbody"/>
        <w:ind w:left="720"/>
        <w:rPr>
          <w:rFonts w:ascii="Times New Roman" w:hAnsi="Times New Roman" w:cs="Times New Roman"/>
          <w:sz w:val="24"/>
          <w:szCs w:val="24"/>
        </w:rPr>
      </w:pPr>
      <w:r w:rsidRPr="00966A93">
        <w:rPr>
          <w:rFonts w:ascii="Times New Roman" w:hAnsi="Times New Roman" w:cs="Times New Roman"/>
          <w:sz w:val="24"/>
          <w:szCs w:val="24"/>
        </w:rPr>
        <w:t>Root Rot infection status maps are produced at each extension timestep.</w:t>
      </w:r>
    </w:p>
    <w:p w14:paraId="539EC05B" w14:textId="77777777" w:rsidR="00966A93" w:rsidRPr="00F2199A"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Map values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0 = Non-active</w:t>
      </w:r>
      <w:r>
        <w:rPr>
          <w:rFonts w:ascii="Times New Roman" w:hAnsi="Times New Roman" w:cs="Times New Roman"/>
          <w:sz w:val="24"/>
          <w:szCs w:val="24"/>
        </w:rPr>
        <w:br/>
        <w:t>1 = Susceptible</w:t>
      </w:r>
      <w:r>
        <w:rPr>
          <w:rFonts w:ascii="Times New Roman" w:hAnsi="Times New Roman" w:cs="Times New Roman"/>
          <w:sz w:val="24"/>
          <w:szCs w:val="24"/>
        </w:rPr>
        <w:br/>
        <w:t>2 = Infected</w:t>
      </w:r>
      <w:r>
        <w:rPr>
          <w:rFonts w:ascii="Times New Roman" w:hAnsi="Times New Roman" w:cs="Times New Roman"/>
          <w:sz w:val="24"/>
          <w:szCs w:val="24"/>
        </w:rPr>
        <w:br/>
        <w:t>3 = Diseased</w:t>
      </w:r>
    </w:p>
    <w:p w14:paraId="0C463EB3" w14:textId="77777777" w:rsidR="00F2199A" w:rsidRDefault="00F2199A">
      <w:pPr>
        <w:pStyle w:val="Heading2"/>
      </w:pPr>
      <w:bookmarkStart w:id="793" w:name="_Toc50456270"/>
      <w:bookmarkStart w:id="794" w:name="_Toc102232962"/>
      <w:bookmarkStart w:id="795" w:name="_Ref133934316"/>
      <w:r>
        <w:t>Time of Last Pathogen (TOLP) Maps</w:t>
      </w:r>
      <w:bookmarkEnd w:id="793"/>
    </w:p>
    <w:p w14:paraId="7DE0121F" w14:textId="23F9AD13"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Time of Last Pathogen maps are prod</w:t>
      </w:r>
      <w:r w:rsidR="007A14C1">
        <w:rPr>
          <w:rFonts w:ascii="Times New Roman" w:hAnsi="Times New Roman" w:cs="Times New Roman"/>
          <w:sz w:val="24"/>
          <w:szCs w:val="24"/>
        </w:rPr>
        <w:t xml:space="preserve">uced at each extension timestep if a path and filename are provided for the </w:t>
      </w:r>
      <w:proofErr w:type="spellStart"/>
      <w:r w:rsidR="007A14C1">
        <w:rPr>
          <w:rFonts w:ascii="Times New Roman" w:hAnsi="Times New Roman" w:cs="Times New Roman"/>
          <w:sz w:val="24"/>
          <w:szCs w:val="24"/>
        </w:rPr>
        <w:t>TOLPMapName</w:t>
      </w:r>
      <w:proofErr w:type="spellEnd"/>
      <w:r w:rsidR="007A14C1">
        <w:rPr>
          <w:rFonts w:ascii="Times New Roman" w:hAnsi="Times New Roman" w:cs="Times New Roman"/>
          <w:sz w:val="24"/>
          <w:szCs w:val="24"/>
        </w:rPr>
        <w:t xml:space="preserve"> parameter.</w:t>
      </w:r>
    </w:p>
    <w:p w14:paraId="182418D7" w14:textId="28DEE048" w:rsidR="00966A93" w:rsidRDefault="00966A93" w:rsidP="00966A93">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simulation year in which each cell was most recently disturbed (damaged) by the pathogen.  Cells that have not been disturbed during the simulation have a value of </w:t>
      </w:r>
      <w:r w:rsidR="00C15CD3">
        <w:rPr>
          <w:rFonts w:ascii="Times New Roman" w:hAnsi="Times New Roman" w:cs="Times New Roman"/>
          <w:sz w:val="24"/>
          <w:szCs w:val="24"/>
        </w:rPr>
        <w:t>-9999, and non-active cells have a value of 0.</w:t>
      </w:r>
    </w:p>
    <w:p w14:paraId="70D9D7BF" w14:textId="32A218EC" w:rsidR="00C15CD3" w:rsidRDefault="00C15CD3" w:rsidP="00C15CD3">
      <w:pPr>
        <w:pStyle w:val="Heading2"/>
      </w:pPr>
      <w:bookmarkStart w:id="796" w:name="_Toc50456271"/>
      <w:r>
        <w:t>Lethal Temperature Output Maps</w:t>
      </w:r>
      <w:bookmarkEnd w:id="796"/>
    </w:p>
    <w:p w14:paraId="667F09A6" w14:textId="5B7B6876" w:rsidR="00C15CD3" w:rsidRDefault="007A14C1" w:rsidP="007A14C1">
      <w:pPr>
        <w:pStyle w:val="textbody"/>
        <w:ind w:left="720"/>
        <w:rPr>
          <w:rFonts w:ascii="Times New Roman" w:hAnsi="Times New Roman" w:cs="Times New Roman"/>
          <w:sz w:val="24"/>
          <w:szCs w:val="24"/>
        </w:rPr>
      </w:pPr>
      <w:r>
        <w:rPr>
          <w:rFonts w:ascii="Times New Roman" w:hAnsi="Times New Roman" w:cs="Times New Roman"/>
          <w:sz w:val="24"/>
          <w:szCs w:val="24"/>
        </w:rPr>
        <w:t xml:space="preserve">Lethal Temperature maps are produced at each extension timestep if a path and filename are provided for the </w:t>
      </w:r>
      <w:proofErr w:type="spellStart"/>
      <w:r>
        <w:rPr>
          <w:rFonts w:ascii="Times New Roman" w:hAnsi="Times New Roman" w:cs="Times New Roman"/>
          <w:sz w:val="24"/>
          <w:szCs w:val="24"/>
        </w:rPr>
        <w:t>LethalTempMapName</w:t>
      </w:r>
      <w:proofErr w:type="spellEnd"/>
      <w:r>
        <w:rPr>
          <w:rFonts w:ascii="Times New Roman" w:hAnsi="Times New Roman" w:cs="Times New Roman"/>
          <w:sz w:val="24"/>
          <w:szCs w:val="24"/>
        </w:rPr>
        <w:t xml:space="preserve"> parameter.</w:t>
      </w:r>
    </w:p>
    <w:p w14:paraId="12081788" w14:textId="79079268"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Map values represent the extreme low temperature </w:t>
      </w:r>
      <w:r w:rsidR="00A17A56">
        <w:rPr>
          <w:rFonts w:ascii="Times New Roman" w:hAnsi="Times New Roman" w:cs="Times New Roman"/>
          <w:sz w:val="24"/>
          <w:szCs w:val="24"/>
        </w:rPr>
        <w:t>(</w:t>
      </w:r>
      <w:r w:rsidR="00A17A56">
        <w:rPr>
          <w:rFonts w:ascii="Calibri" w:hAnsi="Calibri" w:cs="Calibri"/>
          <w:sz w:val="24"/>
          <w:szCs w:val="24"/>
        </w:rPr>
        <w:t>°</w:t>
      </w:r>
      <w:r w:rsidR="00A17A56">
        <w:rPr>
          <w:rFonts w:ascii="Times New Roman" w:hAnsi="Times New Roman" w:cs="Times New Roman"/>
          <w:sz w:val="24"/>
          <w:szCs w:val="24"/>
        </w:rPr>
        <w:t xml:space="preserve">C) </w:t>
      </w:r>
      <w:r>
        <w:rPr>
          <w:rFonts w:ascii="Times New Roman" w:hAnsi="Times New Roman" w:cs="Times New Roman"/>
          <w:sz w:val="24"/>
          <w:szCs w:val="24"/>
        </w:rPr>
        <w:t xml:space="preserve">that caused the absence of the pathogen on each cell in each timestep.  Because the determination of presence is probabilistic (based on p(Presence)), cells with the same climate data may not have the same value on the Lethal Temperature map, except when the extreme minimum temperature is above 0 or below </w:t>
      </w:r>
      <w:proofErr w:type="spellStart"/>
      <w:r>
        <w:rPr>
          <w:rFonts w:ascii="Times New Roman" w:hAnsi="Times New Roman" w:cs="Times New Roman"/>
          <w:sz w:val="24"/>
          <w:szCs w:val="24"/>
        </w:rPr>
        <w:t>LethalTemp</w:t>
      </w:r>
      <w:proofErr w:type="spellEnd"/>
      <w:r>
        <w:rPr>
          <w:rFonts w:ascii="Times New Roman" w:hAnsi="Times New Roman" w:cs="Times New Roman"/>
          <w:sz w:val="24"/>
          <w:szCs w:val="24"/>
        </w:rPr>
        <w:t>.  Cells where the temperature did not cause the absence of the pathogen have a value of 99 in the maps.</w:t>
      </w:r>
    </w:p>
    <w:p w14:paraId="749D7C4F" w14:textId="7860F190" w:rsidR="00C15CD3" w:rsidRDefault="00C15CD3" w:rsidP="00C15CD3">
      <w:pPr>
        <w:pStyle w:val="Heading2"/>
      </w:pPr>
      <w:bookmarkStart w:id="797" w:name="_Toc50456272"/>
      <w:r>
        <w:t>Total Biomass Removed Output Maps</w:t>
      </w:r>
      <w:bookmarkEnd w:id="797"/>
    </w:p>
    <w:p w14:paraId="3C7185BF" w14:textId="3CBD894C"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t xml:space="preserve">Total Biomass Removed maps are produced at each extension timestep if a path and filename are provided for the </w:t>
      </w:r>
      <w:proofErr w:type="spellStart"/>
      <w:r w:rsidRPr="007A14C1">
        <w:rPr>
          <w:rFonts w:ascii="Times New Roman" w:hAnsi="Times New Roman" w:cs="Times New Roman"/>
          <w:sz w:val="24"/>
          <w:szCs w:val="24"/>
        </w:rPr>
        <w:t>TotalBiomassRemovedMapName</w:t>
      </w:r>
      <w:proofErr w:type="spellEnd"/>
      <w:r w:rsidRPr="007A14C1">
        <w:rPr>
          <w:rFonts w:ascii="Times New Roman" w:hAnsi="Times New Roman" w:cs="Times New Roman"/>
          <w:sz w:val="24"/>
          <w:szCs w:val="24"/>
        </w:rPr>
        <w:t xml:space="preserve"> parameter.</w:t>
      </w:r>
    </w:p>
    <w:p w14:paraId="47525617" w14:textId="0ADA3794" w:rsidR="007A14C1" w:rsidRPr="007A14C1" w:rsidRDefault="007A14C1" w:rsidP="007A14C1">
      <w:pPr>
        <w:pStyle w:val="textbody"/>
        <w:ind w:left="720" w:right="76"/>
        <w:rPr>
          <w:rFonts w:ascii="Times New Roman" w:hAnsi="Times New Roman" w:cs="Times New Roman"/>
          <w:sz w:val="24"/>
          <w:szCs w:val="24"/>
        </w:rPr>
      </w:pPr>
      <w:r w:rsidRPr="007A14C1">
        <w:rPr>
          <w:rFonts w:ascii="Times New Roman" w:hAnsi="Times New Roman" w:cs="Times New Roman"/>
          <w:sz w:val="24"/>
          <w:szCs w:val="24"/>
        </w:rPr>
        <w:lastRenderedPageBreak/>
        <w:t>Map values represent the total biomass removed due to disease across all cohorts on a cell in each timestep.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A200F9C" w14:textId="4E8A22DE" w:rsidR="00C15CD3" w:rsidRDefault="00C15CD3" w:rsidP="00C15CD3">
      <w:pPr>
        <w:pStyle w:val="Heading2"/>
      </w:pPr>
      <w:bookmarkStart w:id="798" w:name="_Toc50456273"/>
      <w:r>
        <w:t>Species Biomass Removed Output Maps</w:t>
      </w:r>
      <w:bookmarkEnd w:id="798"/>
    </w:p>
    <w:p w14:paraId="1298F584" w14:textId="0712847D" w:rsidR="007A14C1" w:rsidRPr="007A14C1" w:rsidRDefault="007A14C1" w:rsidP="007A14C1">
      <w:pPr>
        <w:pStyle w:val="textbody"/>
        <w:ind w:left="720" w:right="76"/>
        <w:rPr>
          <w:rFonts w:ascii="Times New Roman" w:hAnsi="Times New Roman" w:cs="Times New Roman"/>
          <w:sz w:val="24"/>
          <w:szCs w:val="24"/>
        </w:rPr>
      </w:pPr>
      <w:r>
        <w:rPr>
          <w:rFonts w:ascii="Times New Roman" w:hAnsi="Times New Roman" w:cs="Times New Roman"/>
          <w:sz w:val="24"/>
          <w:szCs w:val="24"/>
        </w:rPr>
        <w:t>Species</w:t>
      </w:r>
      <w:r w:rsidRPr="007A14C1">
        <w:rPr>
          <w:rFonts w:ascii="Times New Roman" w:hAnsi="Times New Roman" w:cs="Times New Roman"/>
          <w:sz w:val="24"/>
          <w:szCs w:val="24"/>
        </w:rPr>
        <w:t xml:space="preserve"> Biomass Removed maps are produced at each extension timestep if a path and filename are provided for the </w:t>
      </w:r>
      <w:proofErr w:type="spellStart"/>
      <w:r>
        <w:rPr>
          <w:rFonts w:ascii="Times New Roman" w:hAnsi="Times New Roman" w:cs="Times New Roman"/>
          <w:sz w:val="24"/>
          <w:szCs w:val="24"/>
        </w:rPr>
        <w:t>Species</w:t>
      </w:r>
      <w:r w:rsidRPr="007A14C1">
        <w:rPr>
          <w:rFonts w:ascii="Times New Roman" w:hAnsi="Times New Roman" w:cs="Times New Roman"/>
          <w:sz w:val="24"/>
          <w:szCs w:val="24"/>
        </w:rPr>
        <w:t>BiomassRemovedMapName</w:t>
      </w:r>
      <w:proofErr w:type="spellEnd"/>
      <w:r w:rsidRPr="007A14C1">
        <w:rPr>
          <w:rFonts w:ascii="Times New Roman" w:hAnsi="Times New Roman" w:cs="Times New Roman"/>
          <w:sz w:val="24"/>
          <w:szCs w:val="24"/>
        </w:rPr>
        <w:t xml:space="preserve"> parameter.</w:t>
      </w:r>
    </w:p>
    <w:p w14:paraId="624AF65A" w14:textId="28C8F969" w:rsidR="00C15CD3" w:rsidRPr="00F2199A" w:rsidRDefault="007A14C1" w:rsidP="00966A93">
      <w:pPr>
        <w:pStyle w:val="textbody"/>
        <w:ind w:left="720" w:right="76"/>
      </w:pPr>
      <w:r w:rsidRPr="007A14C1">
        <w:rPr>
          <w:rFonts w:ascii="Times New Roman" w:hAnsi="Times New Roman" w:cs="Times New Roman"/>
          <w:sz w:val="24"/>
          <w:szCs w:val="24"/>
        </w:rPr>
        <w:t xml:space="preserve">Map values represent the biomass removed due to disease across all cohorts on a cell </w:t>
      </w:r>
      <w:r>
        <w:rPr>
          <w:rFonts w:ascii="Times New Roman" w:hAnsi="Times New Roman" w:cs="Times New Roman"/>
          <w:sz w:val="24"/>
          <w:szCs w:val="24"/>
        </w:rPr>
        <w:t xml:space="preserve">for each species </w:t>
      </w:r>
      <w:r w:rsidRPr="007A14C1">
        <w:rPr>
          <w:rFonts w:ascii="Times New Roman" w:hAnsi="Times New Roman" w:cs="Times New Roman"/>
          <w:sz w:val="24"/>
          <w:szCs w:val="24"/>
        </w:rPr>
        <w:t>in each timestep.</w:t>
      </w:r>
      <w:r>
        <w:rPr>
          <w:rFonts w:ascii="Times New Roman" w:hAnsi="Times New Roman" w:cs="Times New Roman"/>
          <w:sz w:val="24"/>
          <w:szCs w:val="24"/>
        </w:rPr>
        <w:t xml:space="preserve">  A separate map is produced for each species.</w:t>
      </w:r>
      <w:r w:rsidRPr="007A14C1">
        <w:rPr>
          <w:rFonts w:ascii="Times New Roman" w:hAnsi="Times New Roman" w:cs="Times New Roman"/>
          <w:sz w:val="24"/>
          <w:szCs w:val="24"/>
        </w:rPr>
        <w:t xml:space="preserve">  Units of biomass are g/m</w:t>
      </w:r>
      <w:r w:rsidRPr="007A14C1">
        <w:rPr>
          <w:rFonts w:ascii="Times New Roman" w:hAnsi="Times New Roman" w:cs="Times New Roman"/>
          <w:sz w:val="24"/>
          <w:szCs w:val="24"/>
          <w:vertAlign w:val="superscript"/>
        </w:rPr>
        <w:t>2</w:t>
      </w:r>
      <w:r w:rsidRPr="007A14C1">
        <w:rPr>
          <w:rFonts w:ascii="Times New Roman" w:hAnsi="Times New Roman" w:cs="Times New Roman"/>
          <w:sz w:val="24"/>
          <w:szCs w:val="24"/>
        </w:rPr>
        <w:t>.</w:t>
      </w:r>
    </w:p>
    <w:p w14:paraId="3BD9A109" w14:textId="77777777" w:rsidR="00F2199A" w:rsidRDefault="00F2199A">
      <w:pPr>
        <w:pStyle w:val="Heading2"/>
      </w:pPr>
      <w:bookmarkStart w:id="799" w:name="_Toc50456274"/>
      <w:r>
        <w:t>Event Log</w:t>
      </w:r>
      <w:bookmarkEnd w:id="799"/>
    </w:p>
    <w:p w14:paraId="2703A133" w14:textId="5A5130E6" w:rsidR="00966A93"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 xml:space="preserve">An event log is produced with records for each extension timestep if a path and filename are provided for the </w:t>
      </w:r>
      <w:proofErr w:type="spellStart"/>
      <w:r>
        <w:rPr>
          <w:rFonts w:ascii="Times New Roman" w:hAnsi="Times New Roman" w:cs="Times New Roman"/>
          <w:sz w:val="24"/>
          <w:szCs w:val="24"/>
        </w:rPr>
        <w:t>EventLog</w:t>
      </w:r>
      <w:proofErr w:type="spellEnd"/>
      <w:r>
        <w:rPr>
          <w:rFonts w:ascii="Times New Roman" w:hAnsi="Times New Roman" w:cs="Times New Roman"/>
          <w:sz w:val="24"/>
          <w:szCs w:val="24"/>
        </w:rPr>
        <w:t xml:space="preserve"> parameter.  </w:t>
      </w:r>
      <w:r w:rsidR="00302DB5" w:rsidRPr="00581D5E">
        <w:rPr>
          <w:rFonts w:ascii="Times New Roman" w:hAnsi="Times New Roman" w:cs="Times New Roman"/>
          <w:sz w:val="24"/>
          <w:szCs w:val="24"/>
        </w:rPr>
        <w:t>The event</w:t>
      </w:r>
      <w:r w:rsidR="00581D5E">
        <w:rPr>
          <w:rFonts w:ascii="Times New Roman" w:hAnsi="Times New Roman" w:cs="Times New Roman"/>
          <w:sz w:val="24"/>
          <w:szCs w:val="24"/>
        </w:rPr>
        <w:t xml:space="preserve"> log provides information about the mortality for each tree species by timestep.  The columns represent Time (simulation year), Species (species name) and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landscape species biomass removed due to disease; g/m</w:t>
      </w:r>
      <w:r w:rsidR="00581D5E">
        <w:rPr>
          <w:rFonts w:ascii="Times New Roman" w:hAnsi="Times New Roman" w:cs="Times New Roman"/>
          <w:sz w:val="24"/>
          <w:szCs w:val="24"/>
          <w:vertAlign w:val="superscript"/>
        </w:rPr>
        <w:t>2</w:t>
      </w:r>
      <w:r w:rsidR="00581D5E">
        <w:rPr>
          <w:rFonts w:ascii="Times New Roman" w:hAnsi="Times New Roman" w:cs="Times New Roman"/>
          <w:sz w:val="24"/>
          <w:szCs w:val="24"/>
        </w:rPr>
        <w:t>).</w:t>
      </w:r>
    </w:p>
    <w:p w14:paraId="514BED94" w14:textId="77777777" w:rsidR="004645F2" w:rsidRDefault="00F2199A">
      <w:pPr>
        <w:pStyle w:val="Heading2"/>
      </w:pPr>
      <w:bookmarkStart w:id="800" w:name="_Toc50456275"/>
      <w:r>
        <w:t>Summary</w:t>
      </w:r>
      <w:r w:rsidR="004645F2">
        <w:t xml:space="preserve"> Log</w:t>
      </w:r>
      <w:bookmarkEnd w:id="794"/>
      <w:bookmarkEnd w:id="795"/>
      <w:bookmarkEnd w:id="800"/>
    </w:p>
    <w:p w14:paraId="21F45804" w14:textId="202E6EB9" w:rsidR="00581D5E" w:rsidRPr="00581D5E" w:rsidRDefault="007A14C1" w:rsidP="00581D5E">
      <w:pPr>
        <w:pStyle w:val="textbody"/>
        <w:ind w:left="720" w:right="76"/>
        <w:rPr>
          <w:rFonts w:ascii="Times New Roman" w:hAnsi="Times New Roman" w:cs="Times New Roman"/>
          <w:sz w:val="24"/>
          <w:szCs w:val="24"/>
        </w:rPr>
      </w:pPr>
      <w:r>
        <w:rPr>
          <w:rFonts w:ascii="Times New Roman" w:hAnsi="Times New Roman" w:cs="Times New Roman"/>
          <w:sz w:val="24"/>
          <w:szCs w:val="24"/>
        </w:rPr>
        <w:t>A summary log is produced with records for each extension timestep if a path an</w:t>
      </w:r>
      <w:r w:rsidR="00A17A56">
        <w:rPr>
          <w:rFonts w:ascii="Times New Roman" w:hAnsi="Times New Roman" w:cs="Times New Roman"/>
          <w:sz w:val="24"/>
          <w:szCs w:val="24"/>
        </w:rPr>
        <w:t>d</w:t>
      </w:r>
      <w:r>
        <w:rPr>
          <w:rFonts w:ascii="Times New Roman" w:hAnsi="Times New Roman" w:cs="Times New Roman"/>
          <w:sz w:val="24"/>
          <w:szCs w:val="24"/>
        </w:rPr>
        <w:t xml:space="preserve"> filename are provided for the </w:t>
      </w:r>
      <w:proofErr w:type="spellStart"/>
      <w:r>
        <w:rPr>
          <w:rFonts w:ascii="Times New Roman" w:hAnsi="Times New Roman" w:cs="Times New Roman"/>
          <w:sz w:val="24"/>
          <w:szCs w:val="24"/>
        </w:rPr>
        <w:t>SummaryLog</w:t>
      </w:r>
      <w:proofErr w:type="spellEnd"/>
      <w:r>
        <w:rPr>
          <w:rFonts w:ascii="Times New Roman" w:hAnsi="Times New Roman" w:cs="Times New Roman"/>
          <w:sz w:val="24"/>
          <w:szCs w:val="24"/>
        </w:rPr>
        <w:t xml:space="preserve"> parameter.  </w:t>
      </w:r>
      <w:r w:rsidR="00581D5E">
        <w:rPr>
          <w:rFonts w:ascii="Times New Roman" w:hAnsi="Times New Roman" w:cs="Times New Roman"/>
          <w:sz w:val="24"/>
          <w:szCs w:val="24"/>
        </w:rPr>
        <w:t xml:space="preserve">The summary log provides landscape summaries of the pathogen status and impact at each extension timestep.  The columns represent Time (simulation year), </w:t>
      </w:r>
      <w:proofErr w:type="spellStart"/>
      <w:r w:rsidR="00581D5E">
        <w:rPr>
          <w:rFonts w:ascii="Times New Roman" w:hAnsi="Times New Roman" w:cs="Times New Roman"/>
          <w:sz w:val="24"/>
          <w:szCs w:val="24"/>
        </w:rPr>
        <w:t>InfectedSites</w:t>
      </w:r>
      <w:proofErr w:type="spellEnd"/>
      <w:r w:rsidR="00581D5E">
        <w:rPr>
          <w:rFonts w:ascii="Times New Roman" w:hAnsi="Times New Roman" w:cs="Times New Roman"/>
          <w:sz w:val="24"/>
          <w:szCs w:val="24"/>
        </w:rPr>
        <w:t xml:space="preserve"> (number of cells with status of Infected), </w:t>
      </w:r>
      <w:proofErr w:type="spellStart"/>
      <w:r w:rsidR="00581D5E">
        <w:rPr>
          <w:rFonts w:ascii="Times New Roman" w:hAnsi="Times New Roman" w:cs="Times New Roman"/>
          <w:sz w:val="24"/>
          <w:szCs w:val="24"/>
        </w:rPr>
        <w:t>DiseasedSites</w:t>
      </w:r>
      <w:proofErr w:type="spellEnd"/>
      <w:r w:rsidR="00581D5E">
        <w:rPr>
          <w:rFonts w:ascii="Times New Roman" w:hAnsi="Times New Roman" w:cs="Times New Roman"/>
          <w:sz w:val="24"/>
          <w:szCs w:val="24"/>
        </w:rPr>
        <w:t xml:space="preserve"> (number of cells with status of Diseased), </w:t>
      </w:r>
      <w:proofErr w:type="spellStart"/>
      <w:r w:rsidR="00581D5E">
        <w:rPr>
          <w:rFonts w:ascii="Times New Roman" w:hAnsi="Times New Roman" w:cs="Times New Roman"/>
          <w:sz w:val="24"/>
          <w:szCs w:val="24"/>
        </w:rPr>
        <w:t>DamageSites</w:t>
      </w:r>
      <w:proofErr w:type="spellEnd"/>
      <w:r w:rsidR="00581D5E">
        <w:rPr>
          <w:rFonts w:ascii="Times New Roman" w:hAnsi="Times New Roman" w:cs="Times New Roman"/>
          <w:sz w:val="24"/>
          <w:szCs w:val="24"/>
        </w:rPr>
        <w:t xml:space="preserve"> (number of cells that had some cohort damage), </w:t>
      </w:r>
      <w:proofErr w:type="spellStart"/>
      <w:r w:rsidR="00581D5E">
        <w:rPr>
          <w:rFonts w:ascii="Times New Roman" w:hAnsi="Times New Roman" w:cs="Times New Roman"/>
          <w:sz w:val="24"/>
          <w:szCs w:val="24"/>
        </w:rPr>
        <w:t>CohortsDamaged</w:t>
      </w:r>
      <w:proofErr w:type="spellEnd"/>
      <w:r w:rsidR="00581D5E">
        <w:rPr>
          <w:rFonts w:ascii="Times New Roman" w:hAnsi="Times New Roman" w:cs="Times New Roman"/>
          <w:sz w:val="24"/>
          <w:szCs w:val="24"/>
        </w:rPr>
        <w:t xml:space="preserve"> (number of cohorts damaged due to disease), </w:t>
      </w:r>
      <w:proofErr w:type="spellStart"/>
      <w:r w:rsidR="00581D5E">
        <w:rPr>
          <w:rFonts w:ascii="Times New Roman" w:hAnsi="Times New Roman" w:cs="Times New Roman"/>
          <w:sz w:val="24"/>
          <w:szCs w:val="24"/>
        </w:rPr>
        <w:t>CohortsKilled</w:t>
      </w:r>
      <w:proofErr w:type="spellEnd"/>
      <w:r w:rsidR="00581D5E">
        <w:rPr>
          <w:rFonts w:ascii="Times New Roman" w:hAnsi="Times New Roman" w:cs="Times New Roman"/>
          <w:sz w:val="24"/>
          <w:szCs w:val="24"/>
        </w:rPr>
        <w:t xml:space="preserve"> (number of cohorts completely removed due to disease), </w:t>
      </w:r>
      <w:proofErr w:type="spellStart"/>
      <w:r w:rsidR="00581D5E">
        <w:rPr>
          <w:rFonts w:ascii="Times New Roman" w:hAnsi="Times New Roman" w:cs="Times New Roman"/>
          <w:sz w:val="24"/>
          <w:szCs w:val="24"/>
        </w:rPr>
        <w:t>MortalityBiomass</w:t>
      </w:r>
      <w:proofErr w:type="spellEnd"/>
      <w:r w:rsidR="00581D5E">
        <w:rPr>
          <w:rFonts w:ascii="Times New Roman" w:hAnsi="Times New Roman" w:cs="Times New Roman"/>
          <w:sz w:val="24"/>
          <w:szCs w:val="24"/>
        </w:rPr>
        <w:t xml:space="preserve"> (sum of cohort biomass removed due to disease)</w:t>
      </w:r>
      <w:r w:rsidR="006A7805">
        <w:rPr>
          <w:rFonts w:ascii="Times New Roman" w:hAnsi="Times New Roman" w:cs="Times New Roman"/>
          <w:sz w:val="24"/>
          <w:szCs w:val="24"/>
        </w:rPr>
        <w:t xml:space="preserve">, and </w:t>
      </w:r>
      <w:r w:rsidR="00A17A56">
        <w:rPr>
          <w:rFonts w:ascii="Times New Roman" w:hAnsi="Times New Roman" w:cs="Times New Roman"/>
          <w:sz w:val="24"/>
          <w:szCs w:val="24"/>
        </w:rPr>
        <w:t>Absent</w:t>
      </w:r>
      <w:r w:rsidR="006A7805">
        <w:rPr>
          <w:rFonts w:ascii="Times New Roman" w:hAnsi="Times New Roman" w:cs="Times New Roman"/>
          <w:sz w:val="24"/>
          <w:szCs w:val="24"/>
        </w:rPr>
        <w:t xml:space="preserve"> (</w:t>
      </w:r>
      <w:r w:rsidR="004C7CD5">
        <w:rPr>
          <w:rFonts w:ascii="Times New Roman" w:hAnsi="Times New Roman" w:cs="Times New Roman"/>
          <w:sz w:val="24"/>
          <w:szCs w:val="24"/>
        </w:rPr>
        <w:t>proportion of landscape with absent pathogen due to</w:t>
      </w:r>
      <w:r w:rsidR="00A17A56">
        <w:rPr>
          <w:rFonts w:ascii="Times New Roman" w:hAnsi="Times New Roman" w:cs="Times New Roman"/>
          <w:sz w:val="24"/>
          <w:szCs w:val="24"/>
        </w:rPr>
        <w:t xml:space="preserve"> </w:t>
      </w:r>
      <w:proofErr w:type="spellStart"/>
      <w:r w:rsidR="00A17A56">
        <w:rPr>
          <w:rFonts w:ascii="Times New Roman" w:hAnsi="Times New Roman" w:cs="Times New Roman"/>
          <w:sz w:val="24"/>
          <w:szCs w:val="24"/>
        </w:rPr>
        <w:t>LethalTemp</w:t>
      </w:r>
      <w:proofErr w:type="spellEnd"/>
      <w:r w:rsidR="006A7805">
        <w:rPr>
          <w:rFonts w:ascii="Times New Roman" w:hAnsi="Times New Roman" w:cs="Times New Roman"/>
          <w:sz w:val="24"/>
          <w:szCs w:val="24"/>
        </w:rPr>
        <w:t>).</w:t>
      </w:r>
    </w:p>
    <w:p w14:paraId="68E62E9D" w14:textId="77777777" w:rsidR="00F17DE8" w:rsidRDefault="00F17DE8" w:rsidP="00F17DE8">
      <w:pPr>
        <w:pStyle w:val="Heading1"/>
      </w:pPr>
      <w:bookmarkStart w:id="801" w:name="_Toc133386212"/>
      <w:bookmarkStart w:id="802" w:name="_Toc133907147"/>
      <w:bookmarkStart w:id="803" w:name="_Ref133933751"/>
      <w:bookmarkStart w:id="804" w:name="_Toc50456276"/>
      <w:r>
        <w:lastRenderedPageBreak/>
        <w:t>Example File</w:t>
      </w:r>
      <w:bookmarkEnd w:id="801"/>
      <w:bookmarkEnd w:id="802"/>
      <w:bookmarkEnd w:id="803"/>
      <w:bookmarkEnd w:id="804"/>
    </w:p>
    <w:p w14:paraId="40093C3B" w14:textId="77777777" w:rsidR="00111E33" w:rsidRDefault="00111E33" w:rsidP="00335D37">
      <w:pPr>
        <w:pStyle w:val="textbody"/>
        <w:ind w:left="0" w:right="76"/>
      </w:pPr>
      <w:proofErr w:type="spellStart"/>
      <w:r>
        <w:t>LandisData</w:t>
      </w:r>
      <w:proofErr w:type="spellEnd"/>
      <w:r>
        <w:tab/>
        <w:t>"Root Rot"</w:t>
      </w:r>
    </w:p>
    <w:p w14:paraId="03F378D3" w14:textId="77777777" w:rsidR="00111E33" w:rsidRDefault="00111E33" w:rsidP="00335D37">
      <w:pPr>
        <w:pStyle w:val="textbody"/>
        <w:ind w:left="0" w:right="76"/>
      </w:pPr>
      <w:r>
        <w:t>Timestep</w:t>
      </w:r>
      <w:r>
        <w:tab/>
        <w:t>5</w:t>
      </w:r>
    </w:p>
    <w:p w14:paraId="2E6EF080" w14:textId="77777777" w:rsidR="00111E33" w:rsidRDefault="00111E33" w:rsidP="00335D37">
      <w:pPr>
        <w:pStyle w:val="textbody"/>
        <w:ind w:left="0" w:right="76"/>
      </w:pPr>
    </w:p>
    <w:p w14:paraId="710D1AAA" w14:textId="77777777" w:rsidR="00111E33" w:rsidRDefault="00111E33" w:rsidP="00335D37">
      <w:pPr>
        <w:pStyle w:val="textbody"/>
        <w:ind w:left="0" w:right="76"/>
      </w:pPr>
      <w:r>
        <w:t>&gt;&gt;</w:t>
      </w:r>
      <w:proofErr w:type="spellStart"/>
      <w:r>
        <w:t>InputMap</w:t>
      </w:r>
      <w:proofErr w:type="spellEnd"/>
      <w:r>
        <w:tab/>
      </w:r>
      <w:proofErr w:type="spellStart"/>
      <w:r>
        <w:t>rootrot_init_map.img</w:t>
      </w:r>
      <w:proofErr w:type="spellEnd"/>
      <w:r>
        <w:t xml:space="preserve"> &lt;&lt; Optional</w:t>
      </w:r>
    </w:p>
    <w:p w14:paraId="1EC4E67E" w14:textId="77777777" w:rsidR="00111E33" w:rsidRDefault="00111E33" w:rsidP="00335D37">
      <w:pPr>
        <w:pStyle w:val="textbody"/>
        <w:ind w:left="0" w:right="76"/>
      </w:pPr>
    </w:p>
    <w:p w14:paraId="02CB37A2" w14:textId="77777777" w:rsidR="00111E33" w:rsidRDefault="00111E33" w:rsidP="00335D37">
      <w:pPr>
        <w:pStyle w:val="textbody"/>
        <w:ind w:left="0" w:right="76"/>
      </w:pPr>
      <w:proofErr w:type="spellStart"/>
      <w:r>
        <w:t>SpeciesSusceptibility</w:t>
      </w:r>
      <w:proofErr w:type="spellEnd"/>
    </w:p>
    <w:p w14:paraId="4921FCBF" w14:textId="77777777" w:rsidR="00111E33" w:rsidRDefault="00111E33" w:rsidP="00335D37">
      <w:pPr>
        <w:pStyle w:val="textbody"/>
        <w:ind w:left="0" w:right="76"/>
      </w:pPr>
      <w:r>
        <w:t xml:space="preserve">&gt;&gt; </w:t>
      </w:r>
      <w:proofErr w:type="gramStart"/>
      <w:r>
        <w:t>species</w:t>
      </w:r>
      <w:proofErr w:type="gramEnd"/>
      <w:r>
        <w:tab/>
        <w:t>1st</w:t>
      </w:r>
      <w:r>
        <w:tab/>
        <w:t>2nd</w:t>
      </w:r>
    </w:p>
    <w:p w14:paraId="37E9FC63" w14:textId="77777777" w:rsidR="00111E33" w:rsidRDefault="00111E33" w:rsidP="00335D37">
      <w:pPr>
        <w:pStyle w:val="textbody"/>
        <w:ind w:left="0" w:right="76"/>
      </w:pPr>
      <w:proofErr w:type="spellStart"/>
      <w:proofErr w:type="gramStart"/>
      <w:r>
        <w:t>pinustro</w:t>
      </w:r>
      <w:proofErr w:type="spellEnd"/>
      <w:proofErr w:type="gramEnd"/>
      <w:r>
        <w:tab/>
        <w:t>0.5</w:t>
      </w:r>
      <w:r>
        <w:tab/>
        <w:t>0.05</w:t>
      </w:r>
    </w:p>
    <w:p w14:paraId="26843A02" w14:textId="77777777" w:rsidR="00111E33" w:rsidRDefault="00111E33" w:rsidP="00335D37">
      <w:pPr>
        <w:pStyle w:val="textbody"/>
        <w:ind w:left="0" w:right="76"/>
      </w:pPr>
      <w:proofErr w:type="spellStart"/>
      <w:proofErr w:type="gramStart"/>
      <w:r>
        <w:t>pinubank</w:t>
      </w:r>
      <w:proofErr w:type="spellEnd"/>
      <w:proofErr w:type="gramEnd"/>
      <w:r>
        <w:tab/>
        <w:t>0.5</w:t>
      </w:r>
      <w:r>
        <w:tab/>
        <w:t>0.05</w:t>
      </w:r>
    </w:p>
    <w:p w14:paraId="39B2229D" w14:textId="305A73EB" w:rsidR="00111E33" w:rsidRDefault="00111E33" w:rsidP="00335D37">
      <w:pPr>
        <w:pStyle w:val="textbody"/>
        <w:ind w:left="0" w:right="76"/>
      </w:pPr>
      <w:proofErr w:type="spellStart"/>
      <w:proofErr w:type="gramStart"/>
      <w:r>
        <w:t>pinuresi</w:t>
      </w:r>
      <w:proofErr w:type="spellEnd"/>
      <w:proofErr w:type="gramEnd"/>
      <w:r w:rsidR="004C7CD5">
        <w:tab/>
      </w:r>
      <w:r>
        <w:tab/>
        <w:t>0.5</w:t>
      </w:r>
      <w:r>
        <w:tab/>
        <w:t>0.05</w:t>
      </w:r>
    </w:p>
    <w:p w14:paraId="01E6AA3F" w14:textId="77777777" w:rsidR="00111E33" w:rsidRDefault="00111E33" w:rsidP="00335D37">
      <w:pPr>
        <w:pStyle w:val="textbody"/>
        <w:ind w:left="0" w:right="76"/>
      </w:pPr>
    </w:p>
    <w:p w14:paraId="33912AE0" w14:textId="77777777" w:rsidR="00335D37" w:rsidRDefault="00335D37" w:rsidP="00335D37">
      <w:pPr>
        <w:pStyle w:val="textbody"/>
        <w:ind w:left="0" w:right="76"/>
        <w:rPr>
          <w:ins w:id="805" w:author="Miranda, Brian R -FS" w:date="2020-09-08T11:15:00Z"/>
        </w:rPr>
      </w:pPr>
      <w:proofErr w:type="spellStart"/>
      <w:ins w:id="806" w:author="Miranda, Brian R -FS" w:date="2020-09-08T11:15:00Z">
        <w:r>
          <w:t>LethalTemp</w:t>
        </w:r>
        <w:proofErr w:type="spellEnd"/>
        <w:r>
          <w:tab/>
          <w:t>-30</w:t>
        </w:r>
        <w:r>
          <w:tab/>
          <w:t>&lt;&lt;degrees C</w:t>
        </w:r>
      </w:ins>
    </w:p>
    <w:p w14:paraId="63269516" w14:textId="77777777" w:rsidR="00335D37" w:rsidRDefault="00335D37" w:rsidP="00335D37">
      <w:pPr>
        <w:pStyle w:val="textbody"/>
        <w:ind w:left="0" w:right="76"/>
        <w:rPr>
          <w:ins w:id="807" w:author="Miranda, Brian R -FS" w:date="2020-09-08T11:15:00Z"/>
        </w:rPr>
      </w:pPr>
      <w:proofErr w:type="spellStart"/>
      <w:ins w:id="808" w:author="Miranda, Brian R -FS" w:date="2020-09-08T11:15:00Z">
        <w:r>
          <w:t>MinSoilTemp</w:t>
        </w:r>
        <w:proofErr w:type="spellEnd"/>
        <w:r>
          <w:tab/>
          <w:t xml:space="preserve">10 </w:t>
        </w:r>
        <w:r>
          <w:tab/>
          <w:t>&lt;&lt;degrees C</w:t>
        </w:r>
      </w:ins>
    </w:p>
    <w:p w14:paraId="5A32524B" w14:textId="77777777" w:rsidR="00335D37" w:rsidRDefault="00335D37" w:rsidP="00335D37">
      <w:pPr>
        <w:pStyle w:val="textbody"/>
        <w:ind w:left="0" w:right="76"/>
        <w:rPr>
          <w:ins w:id="809" w:author="Miranda, Brian R -FS" w:date="2020-09-08T11:15:00Z"/>
        </w:rPr>
      </w:pPr>
      <w:proofErr w:type="spellStart"/>
      <w:ins w:id="810" w:author="Miranda, Brian R -FS" w:date="2020-09-08T11:15:00Z">
        <w:r>
          <w:t>SoilTempDepth</w:t>
        </w:r>
        <w:proofErr w:type="spellEnd"/>
        <w:r>
          <w:tab/>
          <w:t>0.10</w:t>
        </w:r>
        <w:r>
          <w:tab/>
          <w:t>&lt;&lt; meters</w:t>
        </w:r>
      </w:ins>
    </w:p>
    <w:p w14:paraId="578BF743" w14:textId="77777777" w:rsidR="00335D37" w:rsidRDefault="00335D37" w:rsidP="00335D37">
      <w:pPr>
        <w:pStyle w:val="textbody"/>
        <w:ind w:left="0" w:right="76"/>
        <w:rPr>
          <w:ins w:id="811" w:author="Miranda, Brian R -FS" w:date="2020-09-08T11:15:00Z"/>
        </w:rPr>
      </w:pPr>
      <w:proofErr w:type="spellStart"/>
      <w:ins w:id="812" w:author="Miranda, Brian R -FS" w:date="2020-09-08T11:15:00Z">
        <w:r>
          <w:t>PhWet</w:t>
        </w:r>
        <w:proofErr w:type="spellEnd"/>
        <w:r>
          <w:tab/>
        </w:r>
        <w:r>
          <w:tab/>
          <w:t>51</w:t>
        </w:r>
        <w:r>
          <w:tab/>
          <w:t>&lt;&lt;units=pressure head</w:t>
        </w:r>
      </w:ins>
    </w:p>
    <w:p w14:paraId="2F99B463" w14:textId="77777777" w:rsidR="00335D37" w:rsidRDefault="00335D37" w:rsidP="00335D37">
      <w:pPr>
        <w:pStyle w:val="textbody"/>
        <w:ind w:left="0" w:right="76"/>
        <w:rPr>
          <w:ins w:id="813" w:author="Miranda, Brian R -FS" w:date="2020-09-08T11:15:00Z"/>
        </w:rPr>
      </w:pPr>
      <w:proofErr w:type="spellStart"/>
      <w:ins w:id="814" w:author="Miranda, Brian R -FS" w:date="2020-09-08T11:15:00Z">
        <w:r>
          <w:t>PhDry</w:t>
        </w:r>
        <w:proofErr w:type="spellEnd"/>
        <w:r>
          <w:tab/>
        </w:r>
        <w:r>
          <w:tab/>
          <w:t>102</w:t>
        </w:r>
        <w:r>
          <w:tab/>
          <w:t>&lt;&lt;units=pressure head</w:t>
        </w:r>
      </w:ins>
    </w:p>
    <w:p w14:paraId="36A9F4C9" w14:textId="77777777" w:rsidR="00335D37" w:rsidRDefault="00335D37" w:rsidP="00335D37">
      <w:pPr>
        <w:pStyle w:val="textbody"/>
        <w:ind w:left="0" w:right="76"/>
        <w:rPr>
          <w:ins w:id="815" w:author="Miranda, Brian R -FS" w:date="2020-09-08T11:15:00Z"/>
        </w:rPr>
      </w:pPr>
      <w:proofErr w:type="spellStart"/>
      <w:ins w:id="816" w:author="Miranda, Brian R -FS" w:date="2020-09-08T11:15:00Z">
        <w:r>
          <w:t>PhMax</w:t>
        </w:r>
        <w:proofErr w:type="spellEnd"/>
        <w:r>
          <w:tab/>
        </w:r>
        <w:r>
          <w:tab/>
          <w:t>250</w:t>
        </w:r>
        <w:r>
          <w:tab/>
          <w:t>&lt;&lt;units=pressure head</w:t>
        </w:r>
      </w:ins>
    </w:p>
    <w:p w14:paraId="31208D0D" w14:textId="77777777" w:rsidR="00335D37" w:rsidRDefault="00335D37" w:rsidP="00335D37">
      <w:pPr>
        <w:pStyle w:val="textbody"/>
        <w:ind w:left="0" w:right="76"/>
        <w:rPr>
          <w:ins w:id="817" w:author="Miranda, Brian R -FS" w:date="2020-09-08T11:15:00Z"/>
        </w:rPr>
      </w:pPr>
      <w:proofErr w:type="spellStart"/>
      <w:ins w:id="818" w:author="Miranda, Brian R -FS" w:date="2020-09-08T11:15:00Z">
        <w:r>
          <w:t>MinProbID</w:t>
        </w:r>
        <w:proofErr w:type="spellEnd"/>
        <w:r>
          <w:tab/>
          <w:t>0.10</w:t>
        </w:r>
      </w:ins>
    </w:p>
    <w:p w14:paraId="6C58DAAD" w14:textId="77777777" w:rsidR="00335D37" w:rsidRDefault="00335D37" w:rsidP="00335D37">
      <w:pPr>
        <w:pStyle w:val="textbody"/>
        <w:ind w:left="0" w:right="76"/>
        <w:rPr>
          <w:ins w:id="819" w:author="Miranda, Brian R -FS" w:date="2020-09-08T11:15:00Z"/>
        </w:rPr>
      </w:pPr>
      <w:proofErr w:type="spellStart"/>
      <w:ins w:id="820" w:author="Miranda, Brian R -FS" w:date="2020-09-08T11:15:00Z">
        <w:r>
          <w:t>MaxProbDI</w:t>
        </w:r>
        <w:proofErr w:type="spellEnd"/>
        <w:r>
          <w:tab/>
          <w:t>0.85</w:t>
        </w:r>
      </w:ins>
    </w:p>
    <w:p w14:paraId="091DD1C3" w14:textId="27CA111D" w:rsidR="00111E33" w:rsidDel="00335D37" w:rsidRDefault="00111E33" w:rsidP="00335D37">
      <w:pPr>
        <w:pStyle w:val="textbody"/>
        <w:ind w:left="0" w:right="76"/>
        <w:rPr>
          <w:del w:id="821" w:author="Miranda, Brian R -FS" w:date="2020-09-08T11:15:00Z"/>
        </w:rPr>
      </w:pPr>
      <w:del w:id="822" w:author="Miranda, Brian R -FS" w:date="2020-09-08T11:15:00Z">
        <w:r w:rsidDel="00335D37">
          <w:delText>LethalTemp</w:delText>
        </w:r>
        <w:r w:rsidDel="00335D37">
          <w:tab/>
          <w:delText>-24</w:delText>
        </w:r>
      </w:del>
    </w:p>
    <w:p w14:paraId="5804D306" w14:textId="58FFB7CB" w:rsidR="00111E33" w:rsidDel="00335D37" w:rsidRDefault="00111E33" w:rsidP="00335D37">
      <w:pPr>
        <w:pStyle w:val="textbody"/>
        <w:ind w:left="0" w:right="76"/>
        <w:rPr>
          <w:del w:id="823" w:author="Miranda, Brian R -FS" w:date="2020-09-08T11:15:00Z"/>
        </w:rPr>
      </w:pPr>
      <w:del w:id="824" w:author="Miranda, Brian R -FS" w:date="2020-09-08T11:15:00Z">
        <w:r w:rsidDel="00335D37">
          <w:delText>PhWet</w:delText>
        </w:r>
        <w:r w:rsidDel="00335D37">
          <w:tab/>
        </w:r>
        <w:r w:rsidDel="00335D37">
          <w:tab/>
          <w:delText>3</w:delText>
        </w:r>
      </w:del>
    </w:p>
    <w:p w14:paraId="4C206BF4" w14:textId="1C67F03B" w:rsidR="00111E33" w:rsidDel="00335D37" w:rsidRDefault="00111E33" w:rsidP="00335D37">
      <w:pPr>
        <w:pStyle w:val="textbody"/>
        <w:ind w:left="0" w:right="76"/>
        <w:rPr>
          <w:del w:id="825" w:author="Miranda, Brian R -FS" w:date="2020-09-08T11:15:00Z"/>
        </w:rPr>
      </w:pPr>
      <w:del w:id="826" w:author="Miranda, Brian R -FS" w:date="2020-09-08T11:15:00Z">
        <w:r w:rsidDel="00335D37">
          <w:delText>PhDry</w:delText>
        </w:r>
        <w:r w:rsidDel="00335D37">
          <w:tab/>
        </w:r>
        <w:r w:rsidDel="00335D37">
          <w:tab/>
          <w:delText>150</w:delText>
        </w:r>
      </w:del>
    </w:p>
    <w:p w14:paraId="12DA57F2" w14:textId="42CDDA54" w:rsidR="00111E33" w:rsidDel="00335D37" w:rsidRDefault="00111E33" w:rsidP="00335D37">
      <w:pPr>
        <w:pStyle w:val="textbody"/>
        <w:ind w:left="0" w:right="76"/>
        <w:rPr>
          <w:del w:id="827" w:author="Miranda, Brian R -FS" w:date="2020-09-08T11:15:00Z"/>
        </w:rPr>
      </w:pPr>
      <w:del w:id="828" w:author="Miranda, Brian R -FS" w:date="2020-09-08T11:15:00Z">
        <w:r w:rsidDel="00335D37">
          <w:delText>PhMax</w:delText>
        </w:r>
        <w:r w:rsidDel="00335D37">
          <w:tab/>
        </w:r>
        <w:r w:rsidDel="00335D37">
          <w:tab/>
          <w:delText>250</w:delText>
        </w:r>
      </w:del>
    </w:p>
    <w:p w14:paraId="5D6C8C65" w14:textId="4C6ADBAA" w:rsidR="00111E33" w:rsidDel="00335D37" w:rsidRDefault="00111E33" w:rsidP="00335D37">
      <w:pPr>
        <w:pStyle w:val="textbody"/>
        <w:ind w:left="0" w:right="76"/>
        <w:rPr>
          <w:del w:id="829" w:author="Miranda, Brian R -FS" w:date="2020-09-08T11:15:00Z"/>
        </w:rPr>
      </w:pPr>
      <w:del w:id="830" w:author="Miranda, Brian R -FS" w:date="2020-09-08T11:15:00Z">
        <w:r w:rsidDel="00335D37">
          <w:delText>MinProbID</w:delText>
        </w:r>
        <w:r w:rsidDel="00335D37">
          <w:tab/>
          <w:delText>0.10</w:delText>
        </w:r>
      </w:del>
    </w:p>
    <w:p w14:paraId="2852E259" w14:textId="6F6FEAD7" w:rsidR="00111E33" w:rsidDel="00335D37" w:rsidRDefault="00111E33" w:rsidP="00335D37">
      <w:pPr>
        <w:pStyle w:val="textbody"/>
        <w:ind w:left="0" w:right="76"/>
        <w:rPr>
          <w:del w:id="831" w:author="Miranda, Brian R -FS" w:date="2020-09-08T11:15:00Z"/>
        </w:rPr>
      </w:pPr>
      <w:del w:id="832" w:author="Miranda, Brian R -FS" w:date="2020-09-08T11:15:00Z">
        <w:r w:rsidDel="00335D37">
          <w:delText>MaxProbDI</w:delText>
        </w:r>
        <w:r w:rsidDel="00335D37">
          <w:tab/>
          <w:delText>0.85</w:delText>
        </w:r>
      </w:del>
    </w:p>
    <w:p w14:paraId="0EC23A24" w14:textId="77777777" w:rsidR="00111E33" w:rsidRDefault="00111E33" w:rsidP="00335D37">
      <w:pPr>
        <w:pStyle w:val="textbody"/>
        <w:ind w:left="0" w:right="76"/>
      </w:pPr>
    </w:p>
    <w:p w14:paraId="4C3D2755" w14:textId="77777777" w:rsidR="00111E33" w:rsidRDefault="00111E33" w:rsidP="00335D37">
      <w:pPr>
        <w:pStyle w:val="textbody"/>
        <w:ind w:left="0" w:right="76"/>
      </w:pPr>
      <w:proofErr w:type="spellStart"/>
      <w:r>
        <w:t>OutputMapName</w:t>
      </w:r>
      <w:proofErr w:type="spellEnd"/>
      <w:r>
        <w:tab/>
        <w:t>"</w:t>
      </w:r>
      <w:proofErr w:type="spellStart"/>
      <w:r>
        <w:t>RootRot</w:t>
      </w:r>
      <w:proofErr w:type="spellEnd"/>
      <w:r>
        <w:t>/</w:t>
      </w:r>
      <w:proofErr w:type="spellStart"/>
      <w:r>
        <w:t>RootRot</w:t>
      </w:r>
      <w:proofErr w:type="spellEnd"/>
      <w:r>
        <w:t>-{timestep}.</w:t>
      </w:r>
      <w:proofErr w:type="spellStart"/>
      <w:r>
        <w:t>img</w:t>
      </w:r>
      <w:proofErr w:type="spellEnd"/>
      <w:r>
        <w:t>"</w:t>
      </w:r>
    </w:p>
    <w:p w14:paraId="611AC0D1" w14:textId="191DC781" w:rsidR="00111E33" w:rsidRDefault="00111E33" w:rsidP="00335D37">
      <w:pPr>
        <w:pStyle w:val="textbody"/>
        <w:ind w:left="0" w:right="76"/>
      </w:pPr>
      <w:proofErr w:type="spellStart"/>
      <w:r>
        <w:t>TOLPMapName</w:t>
      </w:r>
      <w:proofErr w:type="spellEnd"/>
      <w:r>
        <w:tab/>
      </w:r>
      <w:r w:rsidR="004C7CD5">
        <w:tab/>
      </w:r>
      <w:r>
        <w:t>"</w:t>
      </w:r>
      <w:proofErr w:type="spellStart"/>
      <w:r>
        <w:t>RootRot</w:t>
      </w:r>
      <w:proofErr w:type="spellEnd"/>
      <w:r>
        <w:t>/TOLP-{timestep).</w:t>
      </w:r>
      <w:proofErr w:type="spellStart"/>
      <w:r>
        <w:t>img</w:t>
      </w:r>
      <w:proofErr w:type="spellEnd"/>
      <w:r>
        <w:t>"</w:t>
      </w:r>
    </w:p>
    <w:p w14:paraId="17ED7D81" w14:textId="77777777" w:rsidR="00D6716D" w:rsidRDefault="00D6716D" w:rsidP="00335D37">
      <w:pPr>
        <w:pStyle w:val="textbody"/>
        <w:ind w:left="0" w:right="76"/>
      </w:pPr>
      <w:proofErr w:type="spellStart"/>
      <w:r>
        <w:t>LethalTempMapName</w:t>
      </w:r>
      <w:proofErr w:type="spellEnd"/>
      <w:r>
        <w:tab/>
        <w:t>“</w:t>
      </w:r>
      <w:proofErr w:type="spellStart"/>
      <w:r>
        <w:t>RootRot</w:t>
      </w:r>
      <w:proofErr w:type="spellEnd"/>
      <w:r>
        <w:t>/</w:t>
      </w:r>
      <w:proofErr w:type="spellStart"/>
      <w:r>
        <w:t>LethalTemp</w:t>
      </w:r>
      <w:proofErr w:type="spellEnd"/>
      <w:r>
        <w:t>-{timestep}.</w:t>
      </w:r>
      <w:proofErr w:type="spellStart"/>
      <w:r>
        <w:t>img</w:t>
      </w:r>
      <w:proofErr w:type="spellEnd"/>
      <w:r>
        <w:t>:</w:t>
      </w:r>
    </w:p>
    <w:p w14:paraId="7BD79148" w14:textId="7AD64B4D" w:rsidR="00D6716D" w:rsidRDefault="00D6716D" w:rsidP="00335D37">
      <w:pPr>
        <w:pStyle w:val="textbody"/>
        <w:ind w:left="0" w:right="76"/>
      </w:pPr>
      <w:proofErr w:type="spellStart"/>
      <w:r>
        <w:t>TotalBiomassRemovedMapName</w:t>
      </w:r>
      <w:proofErr w:type="spellEnd"/>
      <w:r>
        <w:tab/>
        <w:t>“</w:t>
      </w:r>
      <w:proofErr w:type="spellStart"/>
      <w:r>
        <w:t>RootRot</w:t>
      </w:r>
      <w:proofErr w:type="spellEnd"/>
      <w:r>
        <w:t>/</w:t>
      </w:r>
      <w:proofErr w:type="spellStart"/>
      <w:r>
        <w:t>TotalBiomassRemoved</w:t>
      </w:r>
      <w:proofErr w:type="spellEnd"/>
      <w:r>
        <w:t>-{timestep}.</w:t>
      </w:r>
      <w:proofErr w:type="spellStart"/>
      <w:r>
        <w:t>img</w:t>
      </w:r>
      <w:proofErr w:type="spellEnd"/>
      <w:r>
        <w:t>”</w:t>
      </w:r>
    </w:p>
    <w:p w14:paraId="5A640311" w14:textId="027061BC" w:rsidR="00111E33" w:rsidRDefault="00D6716D" w:rsidP="00335D37">
      <w:pPr>
        <w:pStyle w:val="textbody"/>
        <w:ind w:left="0" w:right="76"/>
      </w:pPr>
      <w:proofErr w:type="spellStart"/>
      <w:r>
        <w:t>SpeciesBiomassRemovedMapName</w:t>
      </w:r>
      <w:proofErr w:type="spellEnd"/>
      <w:r>
        <w:tab/>
        <w:t>“</w:t>
      </w:r>
      <w:proofErr w:type="spellStart"/>
      <w:r>
        <w:t>RootRot</w:t>
      </w:r>
      <w:proofErr w:type="spellEnd"/>
      <w:r>
        <w:t>/</w:t>
      </w:r>
      <w:proofErr w:type="spellStart"/>
      <w:r>
        <w:t>BiomassRemoved</w:t>
      </w:r>
      <w:proofErr w:type="spellEnd"/>
      <w:r>
        <w:t>-{species}-{timestep}.</w:t>
      </w:r>
      <w:proofErr w:type="spellStart"/>
      <w:r>
        <w:t>img</w:t>
      </w:r>
      <w:proofErr w:type="spellEnd"/>
      <w:r>
        <w:t>”</w:t>
      </w:r>
    </w:p>
    <w:p w14:paraId="49D687A8" w14:textId="77777777" w:rsidR="00111E33" w:rsidRDefault="00111E33" w:rsidP="00335D37">
      <w:pPr>
        <w:pStyle w:val="textbody"/>
        <w:ind w:left="0" w:right="76"/>
      </w:pPr>
      <w:proofErr w:type="spellStart"/>
      <w:r>
        <w:t>EventLog</w:t>
      </w:r>
      <w:proofErr w:type="spellEnd"/>
      <w:r>
        <w:tab/>
        <w:t>"</w:t>
      </w:r>
      <w:proofErr w:type="spellStart"/>
      <w:r>
        <w:t>RootRot</w:t>
      </w:r>
      <w:proofErr w:type="spellEnd"/>
      <w:r>
        <w:t>/RootRot-events.csv"</w:t>
      </w:r>
    </w:p>
    <w:p w14:paraId="37B5F700" w14:textId="461F01C3" w:rsidR="00111E33" w:rsidRPr="00111E33" w:rsidRDefault="00111E33" w:rsidP="00335D37">
      <w:pPr>
        <w:pStyle w:val="textbody"/>
        <w:ind w:left="0" w:right="76"/>
      </w:pPr>
      <w:proofErr w:type="spellStart"/>
      <w:r>
        <w:t>SummaryLog</w:t>
      </w:r>
      <w:proofErr w:type="spellEnd"/>
      <w:r>
        <w:tab/>
        <w:t>"</w:t>
      </w:r>
      <w:proofErr w:type="spellStart"/>
      <w:r>
        <w:t>RootRot</w:t>
      </w:r>
      <w:proofErr w:type="spellEnd"/>
      <w:r>
        <w:t>/RootRot-summary.csv"</w:t>
      </w:r>
    </w:p>
    <w:sectPr w:rsidR="00111E33" w:rsidRPr="00111E33" w:rsidSect="007C2FE2">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39EB32" w16cid:durableId="2278FB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3951C" w14:textId="77777777" w:rsidR="009F6A9D" w:rsidRDefault="009F6A9D">
      <w:r>
        <w:separator/>
      </w:r>
    </w:p>
  </w:endnote>
  <w:endnote w:type="continuationSeparator" w:id="0">
    <w:p w14:paraId="5DC5C2F3" w14:textId="77777777" w:rsidR="009F6A9D" w:rsidRDefault="009F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20B05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11C9" w14:textId="77777777" w:rsidR="00A04CD3" w:rsidRDefault="00A04CD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E1705">
      <w:rPr>
        <w:rFonts w:ascii="Arial" w:hAnsi="Arial" w:cs="Arial"/>
        <w:noProof/>
      </w:rPr>
      <w:t>6</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D6E98" w14:textId="77777777" w:rsidR="009F6A9D" w:rsidRDefault="009F6A9D">
      <w:r>
        <w:separator/>
      </w:r>
    </w:p>
  </w:footnote>
  <w:footnote w:type="continuationSeparator" w:id="0">
    <w:p w14:paraId="481438DA" w14:textId="77777777" w:rsidR="009F6A9D" w:rsidRDefault="009F6A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DDF74" w14:textId="77777777" w:rsidR="00A04CD3" w:rsidRDefault="00A04CD3">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EC738" w14:textId="77777777" w:rsidR="00A04CD3" w:rsidRDefault="009679E3">
    <w:pPr>
      <w:pStyle w:val="Header"/>
      <w:tabs>
        <w:tab w:val="clear" w:pos="4320"/>
        <w:tab w:val="clear" w:pos="8640"/>
        <w:tab w:val="center" w:pos="4500"/>
        <w:tab w:val="right" w:pos="9000"/>
      </w:tabs>
    </w:pPr>
    <w:fldSimple w:instr=" DOCPROPERTY  &quot;Extension Name&quot;  \* MERGEFORMAT ">
      <w:r w:rsidR="00A04CD3">
        <w:t>Root Rot</w:t>
      </w:r>
    </w:fldSimple>
    <w:r w:rsidR="00A04CD3">
      <w:t xml:space="preserve"> v</w:t>
    </w:r>
    <w:fldSimple w:instr=" DOCPROPERTY  &quot;Extension Version&quot;  \* MERGEFORMAT ">
      <w:r w:rsidR="00A04CD3">
        <w:t>1.0</w:t>
      </w:r>
    </w:fldSimple>
    <w:r w:rsidR="00A04CD3">
      <w:t xml:space="preserve"> </w:t>
    </w:r>
    <w:r w:rsidR="00A04CD3">
      <w:tab/>
    </w:r>
    <w:r w:rsidR="00A04CD3">
      <w:tab/>
      <w:t>LANDIS-II Extension 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0B7AAF"/>
    <w:multiLevelType w:val="hybridMultilevel"/>
    <w:tmpl w:val="8BE42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3324C"/>
    <w:rsid w:val="000712CC"/>
    <w:rsid w:val="000805BE"/>
    <w:rsid w:val="000C056B"/>
    <w:rsid w:val="000E5072"/>
    <w:rsid w:val="00111E33"/>
    <w:rsid w:val="0013551A"/>
    <w:rsid w:val="0015313C"/>
    <w:rsid w:val="0018145C"/>
    <w:rsid w:val="002006D7"/>
    <w:rsid w:val="00217118"/>
    <w:rsid w:val="00254941"/>
    <w:rsid w:val="00263F66"/>
    <w:rsid w:val="002B1DDB"/>
    <w:rsid w:val="002D3785"/>
    <w:rsid w:val="002D7615"/>
    <w:rsid w:val="002E46D7"/>
    <w:rsid w:val="002F14AC"/>
    <w:rsid w:val="00302DB5"/>
    <w:rsid w:val="003060DB"/>
    <w:rsid w:val="003225AE"/>
    <w:rsid w:val="0033289D"/>
    <w:rsid w:val="00335D37"/>
    <w:rsid w:val="00342490"/>
    <w:rsid w:val="003440CA"/>
    <w:rsid w:val="00351E2F"/>
    <w:rsid w:val="00357E25"/>
    <w:rsid w:val="003A6F86"/>
    <w:rsid w:val="003A6FBF"/>
    <w:rsid w:val="003A7687"/>
    <w:rsid w:val="003C205A"/>
    <w:rsid w:val="003D1063"/>
    <w:rsid w:val="004645F2"/>
    <w:rsid w:val="00465083"/>
    <w:rsid w:val="004653FA"/>
    <w:rsid w:val="00465F46"/>
    <w:rsid w:val="00484414"/>
    <w:rsid w:val="00495728"/>
    <w:rsid w:val="004B2F22"/>
    <w:rsid w:val="004C7CD5"/>
    <w:rsid w:val="004D5A8F"/>
    <w:rsid w:val="004E214C"/>
    <w:rsid w:val="004E5C21"/>
    <w:rsid w:val="00522E78"/>
    <w:rsid w:val="0053251A"/>
    <w:rsid w:val="00553ABE"/>
    <w:rsid w:val="00576C4A"/>
    <w:rsid w:val="00581D5E"/>
    <w:rsid w:val="005975B2"/>
    <w:rsid w:val="005B11D5"/>
    <w:rsid w:val="005C64ED"/>
    <w:rsid w:val="005D0344"/>
    <w:rsid w:val="005E1705"/>
    <w:rsid w:val="005E2F3C"/>
    <w:rsid w:val="005E7192"/>
    <w:rsid w:val="005F2ADB"/>
    <w:rsid w:val="00623571"/>
    <w:rsid w:val="00626BB7"/>
    <w:rsid w:val="006360D7"/>
    <w:rsid w:val="006424D9"/>
    <w:rsid w:val="00665EE1"/>
    <w:rsid w:val="0068499C"/>
    <w:rsid w:val="006A7805"/>
    <w:rsid w:val="006E1962"/>
    <w:rsid w:val="006E4AED"/>
    <w:rsid w:val="00721027"/>
    <w:rsid w:val="00721AE7"/>
    <w:rsid w:val="0075531C"/>
    <w:rsid w:val="007750AD"/>
    <w:rsid w:val="00791CB2"/>
    <w:rsid w:val="007A14C1"/>
    <w:rsid w:val="007C2FE2"/>
    <w:rsid w:val="007F23E3"/>
    <w:rsid w:val="007F701E"/>
    <w:rsid w:val="0082325A"/>
    <w:rsid w:val="00891D79"/>
    <w:rsid w:val="008A21FD"/>
    <w:rsid w:val="008B1DAE"/>
    <w:rsid w:val="008F2106"/>
    <w:rsid w:val="008F7D39"/>
    <w:rsid w:val="009108CC"/>
    <w:rsid w:val="00955FD6"/>
    <w:rsid w:val="00956210"/>
    <w:rsid w:val="009570F1"/>
    <w:rsid w:val="00966A93"/>
    <w:rsid w:val="009679E3"/>
    <w:rsid w:val="00980124"/>
    <w:rsid w:val="00985C81"/>
    <w:rsid w:val="00996BEF"/>
    <w:rsid w:val="009A650E"/>
    <w:rsid w:val="009B08F5"/>
    <w:rsid w:val="009B7675"/>
    <w:rsid w:val="009E0C3C"/>
    <w:rsid w:val="009F6A9D"/>
    <w:rsid w:val="00A04CD3"/>
    <w:rsid w:val="00A17A56"/>
    <w:rsid w:val="00A544F7"/>
    <w:rsid w:val="00A57719"/>
    <w:rsid w:val="00A62672"/>
    <w:rsid w:val="00A72B23"/>
    <w:rsid w:val="00A7367D"/>
    <w:rsid w:val="00A84C0C"/>
    <w:rsid w:val="00AA479C"/>
    <w:rsid w:val="00AA47DC"/>
    <w:rsid w:val="00AC2B4C"/>
    <w:rsid w:val="00B00337"/>
    <w:rsid w:val="00B00907"/>
    <w:rsid w:val="00B11CCC"/>
    <w:rsid w:val="00B41227"/>
    <w:rsid w:val="00B623E4"/>
    <w:rsid w:val="00B776C1"/>
    <w:rsid w:val="00BA2997"/>
    <w:rsid w:val="00BF39E4"/>
    <w:rsid w:val="00BF53B5"/>
    <w:rsid w:val="00C0544B"/>
    <w:rsid w:val="00C0572A"/>
    <w:rsid w:val="00C15CD3"/>
    <w:rsid w:val="00C4213B"/>
    <w:rsid w:val="00C63BA9"/>
    <w:rsid w:val="00C64990"/>
    <w:rsid w:val="00C64F78"/>
    <w:rsid w:val="00C6526E"/>
    <w:rsid w:val="00C70722"/>
    <w:rsid w:val="00C75ECD"/>
    <w:rsid w:val="00C87BB4"/>
    <w:rsid w:val="00CA4F34"/>
    <w:rsid w:val="00CA5F2A"/>
    <w:rsid w:val="00CD1FA9"/>
    <w:rsid w:val="00CF6A7D"/>
    <w:rsid w:val="00D33E2B"/>
    <w:rsid w:val="00D3779F"/>
    <w:rsid w:val="00D50400"/>
    <w:rsid w:val="00D539CD"/>
    <w:rsid w:val="00D61CB7"/>
    <w:rsid w:val="00D62E1C"/>
    <w:rsid w:val="00D6716D"/>
    <w:rsid w:val="00D8587A"/>
    <w:rsid w:val="00D95C3F"/>
    <w:rsid w:val="00D97223"/>
    <w:rsid w:val="00DA4E69"/>
    <w:rsid w:val="00DB7DDD"/>
    <w:rsid w:val="00DD025C"/>
    <w:rsid w:val="00DF1B70"/>
    <w:rsid w:val="00DF3D44"/>
    <w:rsid w:val="00E21DFD"/>
    <w:rsid w:val="00E3609A"/>
    <w:rsid w:val="00E4698F"/>
    <w:rsid w:val="00E50E8A"/>
    <w:rsid w:val="00E62F47"/>
    <w:rsid w:val="00E74744"/>
    <w:rsid w:val="00EA1D9B"/>
    <w:rsid w:val="00EC22B5"/>
    <w:rsid w:val="00EF1561"/>
    <w:rsid w:val="00F17266"/>
    <w:rsid w:val="00F17DE8"/>
    <w:rsid w:val="00F2199A"/>
    <w:rsid w:val="00F51369"/>
    <w:rsid w:val="00F52F59"/>
    <w:rsid w:val="00F72E10"/>
    <w:rsid w:val="00FA336F"/>
    <w:rsid w:val="00FA5CAB"/>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C7B1A"/>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705"/>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E17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1705"/>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textbody"/>
    <w:uiPriority w:val="99"/>
    <w:rsid w:val="007C2FE2"/>
    <w:pPr>
      <w:ind w:left="3420" w:hanging="1800"/>
    </w:p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styleId="ListParagraph">
    <w:name w:val="List Paragraph"/>
    <w:basedOn w:val="Normal"/>
    <w:uiPriority w:val="34"/>
    <w:qFormat/>
    <w:rsid w:val="00D95C3F"/>
    <w:pPr>
      <w:ind w:left="720"/>
      <w:contextualSpacing/>
    </w:pPr>
  </w:style>
  <w:style w:type="character" w:styleId="PlaceholderText">
    <w:name w:val="Placeholder Text"/>
    <w:basedOn w:val="DefaultParagraphFont"/>
    <w:uiPriority w:val="99"/>
    <w:semiHidden/>
    <w:rsid w:val="00D95C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_rels/chart7.xml.rels><?xml version="1.0" encoding="UTF-8" standalone="yes"?>
<Relationships xmlns="http://schemas.openxmlformats.org/package/2006/relationships"><Relationship Id="rId3" Type="http://schemas.openxmlformats.org/officeDocument/2006/relationships/oleObject" Target="file:///C:\BRM\LANDIS_II\GitCode\brmiranda\Extension-Root-Rot\Docs\Root%20Rot%20equations.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dTemp!$A$3:$A$33</c:f>
              <c:numCache>
                <c:formatCode>General</c:formatCode>
                <c:ptCount val="31"/>
                <c:pt idx="0">
                  <c:v>5</c:v>
                </c:pt>
                <c:pt idx="1">
                  <c:v>5</c:v>
                </c:pt>
                <c:pt idx="2">
                  <c:v>3</c:v>
                </c:pt>
                <c:pt idx="3">
                  <c:v>2</c:v>
                </c:pt>
                <c:pt idx="4">
                  <c:v>1</c:v>
                </c:pt>
                <c:pt idx="5">
                  <c:v>0</c:v>
                </c:pt>
                <c:pt idx="6">
                  <c:v>-1</c:v>
                </c:pt>
                <c:pt idx="7">
                  <c:v>-2</c:v>
                </c:pt>
                <c:pt idx="8">
                  <c:v>-3</c:v>
                </c:pt>
                <c:pt idx="9">
                  <c:v>-4</c:v>
                </c:pt>
                <c:pt idx="10">
                  <c:v>-5</c:v>
                </c:pt>
                <c:pt idx="11">
                  <c:v>-6</c:v>
                </c:pt>
                <c:pt idx="12">
                  <c:v>-7</c:v>
                </c:pt>
                <c:pt idx="13">
                  <c:v>-8</c:v>
                </c:pt>
                <c:pt idx="14">
                  <c:v>-9</c:v>
                </c:pt>
                <c:pt idx="15">
                  <c:v>-10</c:v>
                </c:pt>
                <c:pt idx="16">
                  <c:v>-11</c:v>
                </c:pt>
                <c:pt idx="17">
                  <c:v>-12</c:v>
                </c:pt>
                <c:pt idx="18">
                  <c:v>-13</c:v>
                </c:pt>
                <c:pt idx="19">
                  <c:v>-14</c:v>
                </c:pt>
                <c:pt idx="20">
                  <c:v>-15</c:v>
                </c:pt>
                <c:pt idx="21">
                  <c:v>-16</c:v>
                </c:pt>
                <c:pt idx="22">
                  <c:v>-17</c:v>
                </c:pt>
                <c:pt idx="23">
                  <c:v>-18</c:v>
                </c:pt>
                <c:pt idx="24">
                  <c:v>-19</c:v>
                </c:pt>
                <c:pt idx="25">
                  <c:v>-20</c:v>
                </c:pt>
                <c:pt idx="26">
                  <c:v>-21</c:v>
                </c:pt>
                <c:pt idx="27">
                  <c:v>-22</c:v>
                </c:pt>
                <c:pt idx="28">
                  <c:v>-23</c:v>
                </c:pt>
                <c:pt idx="29">
                  <c:v>-24</c:v>
                </c:pt>
                <c:pt idx="30">
                  <c:v>-25</c:v>
                </c:pt>
              </c:numCache>
            </c:numRef>
          </c:xVal>
          <c:yVal>
            <c:numRef>
              <c:f>dTemp!$B$3:$B$33</c:f>
              <c:numCache>
                <c:formatCode>General</c:formatCode>
                <c:ptCount val="31"/>
                <c:pt idx="0">
                  <c:v>1</c:v>
                </c:pt>
                <c:pt idx="1">
                  <c:v>1</c:v>
                </c:pt>
                <c:pt idx="2">
                  <c:v>1</c:v>
                </c:pt>
                <c:pt idx="3">
                  <c:v>1</c:v>
                </c:pt>
                <c:pt idx="4">
                  <c:v>1</c:v>
                </c:pt>
                <c:pt idx="5">
                  <c:v>1</c:v>
                </c:pt>
                <c:pt idx="6">
                  <c:v>0.95833333333333337</c:v>
                </c:pt>
                <c:pt idx="7">
                  <c:v>0.91666666666666663</c:v>
                </c:pt>
                <c:pt idx="8">
                  <c:v>0.875</c:v>
                </c:pt>
                <c:pt idx="9">
                  <c:v>0.83333333333333337</c:v>
                </c:pt>
                <c:pt idx="10">
                  <c:v>0.79166666666666663</c:v>
                </c:pt>
                <c:pt idx="11">
                  <c:v>0.75</c:v>
                </c:pt>
                <c:pt idx="12">
                  <c:v>0.70833333333333337</c:v>
                </c:pt>
                <c:pt idx="13">
                  <c:v>0.66666666666666663</c:v>
                </c:pt>
                <c:pt idx="14">
                  <c:v>0.625</c:v>
                </c:pt>
                <c:pt idx="15">
                  <c:v>0.58333333333333337</c:v>
                </c:pt>
                <c:pt idx="16">
                  <c:v>0.54166666666666663</c:v>
                </c:pt>
                <c:pt idx="17">
                  <c:v>0.5</c:v>
                </c:pt>
                <c:pt idx="18">
                  <c:v>0.45833333333333331</c:v>
                </c:pt>
                <c:pt idx="19">
                  <c:v>0.41666666666666669</c:v>
                </c:pt>
                <c:pt idx="20">
                  <c:v>0.375</c:v>
                </c:pt>
                <c:pt idx="21">
                  <c:v>0.33333333333333331</c:v>
                </c:pt>
                <c:pt idx="22">
                  <c:v>0.29166666666666669</c:v>
                </c:pt>
                <c:pt idx="23">
                  <c:v>0.25</c:v>
                </c:pt>
                <c:pt idx="24">
                  <c:v>0.20833333333333334</c:v>
                </c:pt>
                <c:pt idx="25">
                  <c:v>0.16666666666666666</c:v>
                </c:pt>
                <c:pt idx="26">
                  <c:v>0.125</c:v>
                </c:pt>
                <c:pt idx="27">
                  <c:v>8.3333333333333329E-2</c:v>
                </c:pt>
                <c:pt idx="28">
                  <c:v>4.1666666666666664E-2</c:v>
                </c:pt>
                <c:pt idx="29">
                  <c:v>0</c:v>
                </c:pt>
                <c:pt idx="30">
                  <c:v>0</c:v>
                </c:pt>
              </c:numCache>
            </c:numRef>
          </c:yVal>
          <c:smooth val="0"/>
          <c:extLst xmlns:c16r2="http://schemas.microsoft.com/office/drawing/2015/06/chart">
            <c:ext xmlns:c16="http://schemas.microsoft.com/office/drawing/2014/chart" uri="{C3380CC4-5D6E-409C-BE32-E72D297353CC}">
              <c16:uniqueId val="{00000000-A5D7-274B-984A-F8567BF3D8DE}"/>
            </c:ext>
          </c:extLst>
        </c:ser>
        <c:dLbls>
          <c:showLegendKey val="0"/>
          <c:showVal val="0"/>
          <c:showCatName val="0"/>
          <c:showSerName val="0"/>
          <c:showPercent val="0"/>
          <c:showBubbleSize val="0"/>
        </c:dLbls>
        <c:axId val="571473840"/>
        <c:axId val="571474232"/>
      </c:scatterChart>
      <c:valAx>
        <c:axId val="571473840"/>
        <c:scaling>
          <c:orientation val="minMax"/>
          <c:max val="5"/>
          <c:min val="-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ExtremeTmin (</a:t>
                </a:r>
                <a:r>
                  <a:rPr lang="en-US">
                    <a:latin typeface="Calibri" panose="020F0502020204030204" pitchFamily="34" charset="0"/>
                    <a:cs typeface="Calibri" panose="020F0502020204030204" pitchFamily="34" charset="0"/>
                  </a:rPr>
                  <a:t>°</a:t>
                </a:r>
                <a:r>
                  <a:rPr lang="en-US"/>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232"/>
        <c:crosses val="autoZero"/>
        <c:crossBetween val="midCat"/>
      </c:valAx>
      <c:valAx>
        <c:axId val="5714742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p(Presence)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840"/>
        <c:crossesAt val="-25"/>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dWater!$B$3:$B$90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9.8039215686274606E-2</c:v>
                </c:pt>
                <c:pt idx="46">
                  <c:v>7.8431372549019551E-2</c:v>
                </c:pt>
                <c:pt idx="47">
                  <c:v>5.8823529411764719E-2</c:v>
                </c:pt>
                <c:pt idx="48">
                  <c:v>3.9215686274509887E-2</c:v>
                </c:pt>
                <c:pt idx="49">
                  <c:v>1.9607843137254832E-2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ser>
        <c:dLbls>
          <c:showLegendKey val="0"/>
          <c:showVal val="0"/>
          <c:showCatName val="0"/>
          <c:showSerName val="0"/>
          <c:showPercent val="0"/>
          <c:showBubbleSize val="0"/>
        </c:dLbls>
        <c:axId val="571475016"/>
        <c:axId val="571467960"/>
      </c:scatterChart>
      <c:valAx>
        <c:axId val="571475016"/>
        <c:scaling>
          <c:orientation val="minMax"/>
          <c:max val="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7960"/>
        <c:crosses val="autoZero"/>
        <c:crossBetween val="midCat"/>
      </c:valAx>
      <c:valAx>
        <c:axId val="571467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Wetness Index (WI)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5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Susceptible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dWater!$B$2</c:f>
              <c:strCache>
                <c:ptCount val="1"/>
                <c:pt idx="0">
                  <c:v>p(S:I)</c:v>
                </c:pt>
              </c:strCache>
            </c:strRef>
          </c:tx>
          <c:spPr>
            <a:ln w="19050" cap="rnd">
              <a:solidFill>
                <a:schemeClr val="accent1"/>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dWater!$B$3:$B$60</c:f>
              <c:numCache>
                <c:formatCode>General</c:formatCode>
                <c:ptCount val="58"/>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numCache>
            </c:numRef>
          </c:yVal>
          <c:smooth val="0"/>
          <c:extLst xmlns:c16r2="http://schemas.microsoft.com/office/drawing/2015/06/chart">
            <c:ext xmlns:c16="http://schemas.microsoft.com/office/drawing/2014/chart" uri="{C3380CC4-5D6E-409C-BE32-E72D297353CC}">
              <c16:uniqueId val="{00000000-E4A6-4B68-A763-1CA34438095F}"/>
            </c:ext>
          </c:extLst>
        </c:ser>
        <c:dLbls>
          <c:showLegendKey val="0"/>
          <c:showVal val="0"/>
          <c:showCatName val="0"/>
          <c:showSerName val="0"/>
          <c:showPercent val="0"/>
          <c:showBubbleSize val="0"/>
        </c:dLbls>
        <c:axId val="571472664"/>
        <c:axId val="571468744"/>
      </c:scatterChart>
      <c:valAx>
        <c:axId val="571472664"/>
        <c:scaling>
          <c:orientation val="minMax"/>
          <c:max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744"/>
        <c:crosses val="autoZero"/>
        <c:crossBetween val="midCat"/>
      </c:valAx>
      <c:valAx>
        <c:axId val="571468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p(S→I)</a:t>
                </a:r>
                <a:endParaRPr lang="en-US"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2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dWater!$A$3:$A$60</c:f>
              <c:numCache>
                <c:formatCode>General</c:formatCode>
                <c:ptCount val="58"/>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pt idx="41">
                  <c:v>170</c:v>
                </c:pt>
                <c:pt idx="42">
                  <c:v>175</c:v>
                </c:pt>
                <c:pt idx="43">
                  <c:v>180</c:v>
                </c:pt>
                <c:pt idx="44">
                  <c:v>185</c:v>
                </c:pt>
                <c:pt idx="45">
                  <c:v>190</c:v>
                </c:pt>
                <c:pt idx="46">
                  <c:v>195</c:v>
                </c:pt>
                <c:pt idx="47">
                  <c:v>200</c:v>
                </c:pt>
                <c:pt idx="48">
                  <c:v>205</c:v>
                </c:pt>
                <c:pt idx="49">
                  <c:v>210</c:v>
                </c:pt>
                <c:pt idx="50">
                  <c:v>215</c:v>
                </c:pt>
                <c:pt idx="51">
                  <c:v>220</c:v>
                </c:pt>
                <c:pt idx="52">
                  <c:v>225</c:v>
                </c:pt>
                <c:pt idx="53">
                  <c:v>230</c:v>
                </c:pt>
                <c:pt idx="54">
                  <c:v>235</c:v>
                </c:pt>
                <c:pt idx="55">
                  <c:v>240</c:v>
                </c:pt>
                <c:pt idx="56">
                  <c:v>245</c:v>
                </c:pt>
                <c:pt idx="57">
                  <c:v>250</c:v>
                </c:pt>
              </c:numCache>
            </c:numRef>
          </c:xVal>
          <c:yVal>
            <c:numRef>
              <c:f>dWater!$C$3:$C$60</c:f>
              <c:numCache>
                <c:formatCode>General</c:formatCode>
                <c:ptCount val="58"/>
                <c:pt idx="0">
                  <c:v>1</c:v>
                </c:pt>
                <c:pt idx="1">
                  <c:v>0.1</c:v>
                </c:pt>
                <c:pt idx="2">
                  <c:v>0.1</c:v>
                </c:pt>
                <c:pt idx="3">
                  <c:v>0.1</c:v>
                </c:pt>
                <c:pt idx="4">
                  <c:v>0.1</c:v>
                </c:pt>
                <c:pt idx="5">
                  <c:v>0.1</c:v>
                </c:pt>
                <c:pt idx="6">
                  <c:v>0.1</c:v>
                </c:pt>
                <c:pt idx="7">
                  <c:v>0.1</c:v>
                </c:pt>
                <c:pt idx="8">
                  <c:v>0.1</c:v>
                </c:pt>
                <c:pt idx="9">
                  <c:v>0.1</c:v>
                </c:pt>
                <c:pt idx="10">
                  <c:v>0.1</c:v>
                </c:pt>
                <c:pt idx="11">
                  <c:v>0.1</c:v>
                </c:pt>
                <c:pt idx="12">
                  <c:v>0.1</c:v>
                </c:pt>
                <c:pt idx="13">
                  <c:v>0.1</c:v>
                </c:pt>
                <c:pt idx="14">
                  <c:v>0.1</c:v>
                </c:pt>
                <c:pt idx="15">
                  <c:v>0.1</c:v>
                </c:pt>
                <c:pt idx="16">
                  <c:v>0.1</c:v>
                </c:pt>
                <c:pt idx="17">
                  <c:v>0.1</c:v>
                </c:pt>
                <c:pt idx="18">
                  <c:v>0.1</c:v>
                </c:pt>
                <c:pt idx="19">
                  <c:v>0.1</c:v>
                </c:pt>
                <c:pt idx="20">
                  <c:v>0.1</c:v>
                </c:pt>
                <c:pt idx="21">
                  <c:v>0.1</c:v>
                </c:pt>
                <c:pt idx="22">
                  <c:v>0.1</c:v>
                </c:pt>
                <c:pt idx="23">
                  <c:v>0.1</c:v>
                </c:pt>
                <c:pt idx="24">
                  <c:v>0.1</c:v>
                </c:pt>
                <c:pt idx="25">
                  <c:v>0.1</c:v>
                </c:pt>
                <c:pt idx="26">
                  <c:v>0.1</c:v>
                </c:pt>
                <c:pt idx="27">
                  <c:v>0.1</c:v>
                </c:pt>
                <c:pt idx="28">
                  <c:v>0.1</c:v>
                </c:pt>
                <c:pt idx="29">
                  <c:v>0.1</c:v>
                </c:pt>
                <c:pt idx="30">
                  <c:v>0.1</c:v>
                </c:pt>
                <c:pt idx="31">
                  <c:v>0.1</c:v>
                </c:pt>
                <c:pt idx="32">
                  <c:v>0.1</c:v>
                </c:pt>
                <c:pt idx="33">
                  <c:v>0.1</c:v>
                </c:pt>
                <c:pt idx="34">
                  <c:v>0.1</c:v>
                </c:pt>
                <c:pt idx="35">
                  <c:v>0.1</c:v>
                </c:pt>
                <c:pt idx="36">
                  <c:v>0.1</c:v>
                </c:pt>
                <c:pt idx="37">
                  <c:v>0.1</c:v>
                </c:pt>
                <c:pt idx="38">
                  <c:v>0.14500000000000024</c:v>
                </c:pt>
                <c:pt idx="39">
                  <c:v>0.19000000000000017</c:v>
                </c:pt>
                <c:pt idx="40">
                  <c:v>0.2350000000000001</c:v>
                </c:pt>
                <c:pt idx="41">
                  <c:v>0.28000000000000025</c:v>
                </c:pt>
                <c:pt idx="42">
                  <c:v>0.32500000000000018</c:v>
                </c:pt>
                <c:pt idx="43">
                  <c:v>0.37000000000000011</c:v>
                </c:pt>
                <c:pt idx="44">
                  <c:v>0.41500000000000026</c:v>
                </c:pt>
                <c:pt idx="45">
                  <c:v>0.46000000000000019</c:v>
                </c:pt>
                <c:pt idx="46">
                  <c:v>0.50500000000000012</c:v>
                </c:pt>
                <c:pt idx="47">
                  <c:v>0.55000000000000027</c:v>
                </c:pt>
                <c:pt idx="48">
                  <c:v>0.5950000000000002</c:v>
                </c:pt>
                <c:pt idx="49">
                  <c:v>0.64000000000000012</c:v>
                </c:pt>
                <c:pt idx="50">
                  <c:v>0.68500000000000028</c:v>
                </c:pt>
                <c:pt idx="51">
                  <c:v>0.7300000000000002</c:v>
                </c:pt>
                <c:pt idx="52">
                  <c:v>0.77500000000000036</c:v>
                </c:pt>
                <c:pt idx="53">
                  <c:v>0.82000000000000028</c:v>
                </c:pt>
                <c:pt idx="54">
                  <c:v>0.86500000000000021</c:v>
                </c:pt>
                <c:pt idx="55">
                  <c:v>0.91000000000000014</c:v>
                </c:pt>
                <c:pt idx="56">
                  <c:v>0.95500000000000007</c:v>
                </c:pt>
                <c:pt idx="57">
                  <c:v>1.0000000000000004</c:v>
                </c:pt>
              </c:numCache>
            </c:numRef>
          </c:yVal>
          <c:smooth val="0"/>
        </c:ser>
        <c:dLbls>
          <c:showLegendKey val="0"/>
          <c:showVal val="0"/>
          <c:showCatName val="0"/>
          <c:showSerName val="0"/>
          <c:showPercent val="0"/>
          <c:showBubbleSize val="0"/>
        </c:dLbls>
        <c:axId val="571468352"/>
        <c:axId val="571470312"/>
      </c:scatterChart>
      <c:valAx>
        <c:axId val="571468352"/>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312"/>
        <c:crosses val="autoZero"/>
        <c:crossBetween val="midCat"/>
      </c:valAx>
      <c:valAx>
        <c:axId val="57147031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68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to Diseased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dWater!$C$2</c:f>
              <c:strCache>
                <c:ptCount val="1"/>
                <c:pt idx="0">
                  <c:v>p(I:D)</c:v>
                </c:pt>
              </c:strCache>
            </c:strRef>
          </c:tx>
          <c:spPr>
            <a:ln w="19050" cap="rnd">
              <a:solidFill>
                <a:schemeClr val="accent2"/>
              </a:solidFill>
              <a:round/>
            </a:ln>
            <a:effectLst/>
          </c:spPr>
          <c:marker>
            <c:symbol val="none"/>
          </c:marker>
          <c:xVal>
            <c:numRef>
              <c:f>dWater!$A$3:$A$90</c:f>
              <c:numCache>
                <c:formatCode>General</c:formatCode>
                <c:ptCount val="8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pt idx="78">
                  <c:v>205</c:v>
                </c:pt>
                <c:pt idx="79">
                  <c:v>210</c:v>
                </c:pt>
                <c:pt idx="80">
                  <c:v>215</c:v>
                </c:pt>
                <c:pt idx="81">
                  <c:v>220</c:v>
                </c:pt>
                <c:pt idx="82">
                  <c:v>225</c:v>
                </c:pt>
                <c:pt idx="83">
                  <c:v>230</c:v>
                </c:pt>
                <c:pt idx="84">
                  <c:v>235</c:v>
                </c:pt>
                <c:pt idx="85">
                  <c:v>240</c:v>
                </c:pt>
                <c:pt idx="86">
                  <c:v>245</c:v>
                </c:pt>
                <c:pt idx="87">
                  <c:v>250</c:v>
                </c:pt>
              </c:numCache>
            </c:numRef>
          </c:xVal>
          <c:yVal>
            <c:numRef>
              <c:f>dWater!$C$3:$C$90</c:f>
              <c:numCache>
                <c:formatCode>General</c:formatCode>
                <c:ptCount val="88"/>
                <c:pt idx="0">
                  <c:v>1</c:v>
                </c:pt>
                <c:pt idx="1">
                  <c:v>1</c:v>
                </c:pt>
                <c:pt idx="2">
                  <c:v>1</c:v>
                </c:pt>
                <c:pt idx="3">
                  <c:v>1</c:v>
                </c:pt>
                <c:pt idx="4">
                  <c:v>1</c:v>
                </c:pt>
                <c:pt idx="5">
                  <c:v>1</c:v>
                </c:pt>
                <c:pt idx="6">
                  <c:v>1</c:v>
                </c:pt>
                <c:pt idx="7">
                  <c:v>1</c:v>
                </c:pt>
                <c:pt idx="8">
                  <c:v>1</c:v>
                </c:pt>
                <c:pt idx="9">
                  <c:v>1</c:v>
                </c:pt>
                <c:pt idx="10">
                  <c:v>1</c:v>
                </c:pt>
                <c:pt idx="11">
                  <c:v>1</c:v>
                </c:pt>
                <c:pt idx="12">
                  <c:v>1</c:v>
                </c:pt>
                <c:pt idx="13">
                  <c:v>0.98039215686274517</c:v>
                </c:pt>
                <c:pt idx="14">
                  <c:v>0.96078431372549011</c:v>
                </c:pt>
                <c:pt idx="15">
                  <c:v>0.94117647058823528</c:v>
                </c:pt>
                <c:pt idx="16">
                  <c:v>0.92156862745098045</c:v>
                </c:pt>
                <c:pt idx="17">
                  <c:v>0.82352941176470584</c:v>
                </c:pt>
                <c:pt idx="18">
                  <c:v>0.74509803921568629</c:v>
                </c:pt>
                <c:pt idx="19">
                  <c:v>0.72549019607843146</c:v>
                </c:pt>
                <c:pt idx="20">
                  <c:v>0.70588235294117641</c:v>
                </c:pt>
                <c:pt idx="21">
                  <c:v>0.66666666666666674</c:v>
                </c:pt>
                <c:pt idx="22">
                  <c:v>0.62745098039215685</c:v>
                </c:pt>
                <c:pt idx="23">
                  <c:v>0.60784313725490202</c:v>
                </c:pt>
                <c:pt idx="24">
                  <c:v>0.58823529411764719</c:v>
                </c:pt>
                <c:pt idx="25">
                  <c:v>0.56862745098039214</c:v>
                </c:pt>
                <c:pt idx="26">
                  <c:v>0.5490196078431373</c:v>
                </c:pt>
                <c:pt idx="27">
                  <c:v>0.52941176470588247</c:v>
                </c:pt>
                <c:pt idx="28">
                  <c:v>0.50980392156862742</c:v>
                </c:pt>
                <c:pt idx="29">
                  <c:v>0.49019607843137258</c:v>
                </c:pt>
                <c:pt idx="30">
                  <c:v>0.47058823529411775</c:v>
                </c:pt>
                <c:pt idx="31">
                  <c:v>0.4509803921568627</c:v>
                </c:pt>
                <c:pt idx="32">
                  <c:v>0.43137254901960786</c:v>
                </c:pt>
                <c:pt idx="33">
                  <c:v>0.41176470588235303</c:v>
                </c:pt>
                <c:pt idx="34">
                  <c:v>0.39215686274509798</c:v>
                </c:pt>
                <c:pt idx="35">
                  <c:v>0.37254901960784315</c:v>
                </c:pt>
                <c:pt idx="36">
                  <c:v>0.35294117647058831</c:v>
                </c:pt>
                <c:pt idx="37">
                  <c:v>0.33333333333333326</c:v>
                </c:pt>
                <c:pt idx="38">
                  <c:v>0.31372549019607843</c:v>
                </c:pt>
                <c:pt idx="39">
                  <c:v>0.29411764705882359</c:v>
                </c:pt>
                <c:pt idx="40">
                  <c:v>0.27450980392156854</c:v>
                </c:pt>
                <c:pt idx="41">
                  <c:v>0.25490196078431371</c:v>
                </c:pt>
                <c:pt idx="42">
                  <c:v>0.23529411764705888</c:v>
                </c:pt>
                <c:pt idx="43">
                  <c:v>0.13725490196078427</c:v>
                </c:pt>
                <c:pt idx="44">
                  <c:v>0.11764705882352944</c:v>
                </c:pt>
                <c:pt idx="45">
                  <c:v>0.1</c:v>
                </c:pt>
                <c:pt idx="46">
                  <c:v>0.1</c:v>
                </c:pt>
                <c:pt idx="47">
                  <c:v>0.1</c:v>
                </c:pt>
                <c:pt idx="48">
                  <c:v>0.1</c:v>
                </c:pt>
                <c:pt idx="49">
                  <c:v>0.1</c:v>
                </c:pt>
                <c:pt idx="50">
                  <c:v>0.1</c:v>
                </c:pt>
                <c:pt idx="51">
                  <c:v>0.1</c:v>
                </c:pt>
                <c:pt idx="52">
                  <c:v>0.1</c:v>
                </c:pt>
                <c:pt idx="53">
                  <c:v>0.1</c:v>
                </c:pt>
                <c:pt idx="54">
                  <c:v>0.1</c:v>
                </c:pt>
                <c:pt idx="55">
                  <c:v>0.1</c:v>
                </c:pt>
                <c:pt idx="56">
                  <c:v>0.1</c:v>
                </c:pt>
                <c:pt idx="57">
                  <c:v>0.1</c:v>
                </c:pt>
                <c:pt idx="58">
                  <c:v>0.10135135135135132</c:v>
                </c:pt>
                <c:pt idx="59">
                  <c:v>0.10810810810810811</c:v>
                </c:pt>
                <c:pt idx="60">
                  <c:v>0.1148648648648648</c:v>
                </c:pt>
                <c:pt idx="61">
                  <c:v>0.1216216216216216</c:v>
                </c:pt>
                <c:pt idx="62">
                  <c:v>0.15540540540540537</c:v>
                </c:pt>
                <c:pt idx="63">
                  <c:v>0.18918918918918914</c:v>
                </c:pt>
                <c:pt idx="64">
                  <c:v>0.22297297297297292</c:v>
                </c:pt>
                <c:pt idx="65">
                  <c:v>0.2567567567567568</c:v>
                </c:pt>
                <c:pt idx="66">
                  <c:v>0.29054054054054057</c:v>
                </c:pt>
                <c:pt idx="67">
                  <c:v>0.32432432432432434</c:v>
                </c:pt>
                <c:pt idx="68">
                  <c:v>0.35810810810810811</c:v>
                </c:pt>
                <c:pt idx="69">
                  <c:v>0.39189189189189189</c:v>
                </c:pt>
                <c:pt idx="70">
                  <c:v>0.42567567567567566</c:v>
                </c:pt>
                <c:pt idx="71">
                  <c:v>0.45945945945945943</c:v>
                </c:pt>
                <c:pt idx="72">
                  <c:v>0.4932432432432432</c:v>
                </c:pt>
                <c:pt idx="73">
                  <c:v>0.52702702702702697</c:v>
                </c:pt>
                <c:pt idx="74">
                  <c:v>0.56081081081081074</c:v>
                </c:pt>
                <c:pt idx="75">
                  <c:v>0.59459459459459452</c:v>
                </c:pt>
                <c:pt idx="76">
                  <c:v>0.62837837837837829</c:v>
                </c:pt>
                <c:pt idx="77">
                  <c:v>0.66216216216216206</c:v>
                </c:pt>
                <c:pt idx="78">
                  <c:v>0.69594594594594605</c:v>
                </c:pt>
                <c:pt idx="79">
                  <c:v>0.72972972972972983</c:v>
                </c:pt>
                <c:pt idx="80">
                  <c:v>0.7635135135135136</c:v>
                </c:pt>
                <c:pt idx="81">
                  <c:v>0.79729729729729737</c:v>
                </c:pt>
                <c:pt idx="82">
                  <c:v>0.83108108108108114</c:v>
                </c:pt>
                <c:pt idx="83">
                  <c:v>0.86486486486486491</c:v>
                </c:pt>
                <c:pt idx="84">
                  <c:v>0.89864864864864868</c:v>
                </c:pt>
                <c:pt idx="85">
                  <c:v>0.93243243243243246</c:v>
                </c:pt>
                <c:pt idx="86">
                  <c:v>0.96621621621621623</c:v>
                </c:pt>
                <c:pt idx="87">
                  <c:v>1</c:v>
                </c:pt>
              </c:numCache>
            </c:numRef>
          </c:yVal>
          <c:smooth val="0"/>
        </c:ser>
        <c:dLbls>
          <c:showLegendKey val="0"/>
          <c:showVal val="0"/>
          <c:showCatName val="0"/>
          <c:showSerName val="0"/>
          <c:showPercent val="0"/>
          <c:showBubbleSize val="0"/>
        </c:dLbls>
        <c:axId val="571470704"/>
        <c:axId val="571471096"/>
      </c:scatterChart>
      <c:valAx>
        <c:axId val="571470704"/>
        <c:scaling>
          <c:orientation val="minMax"/>
          <c:max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096"/>
        <c:crosses val="autoZero"/>
        <c:crossBetween val="midCat"/>
      </c:valAx>
      <c:valAx>
        <c:axId val="5714710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a:t>
                </a:r>
                <a:r>
                  <a:rPr lang="en-US">
                    <a:latin typeface="Calibri" panose="020F0502020204030204" pitchFamily="34" charset="0"/>
                    <a:cs typeface="Calibri" panose="020F0502020204030204" pitchFamily="34" charset="0"/>
                  </a:rPr>
                  <a:t>→</a:t>
                </a:r>
                <a:r>
                  <a:rPr lang="en-US"/>
                  <a:t>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dWater!$A$3:$A$43</c:f>
              <c:numCache>
                <c:formatCode>General</c:formatCode>
                <c:ptCount val="41"/>
                <c:pt idx="0">
                  <c:v>0</c:v>
                </c:pt>
                <c:pt idx="1">
                  <c:v>3</c:v>
                </c:pt>
                <c:pt idx="2">
                  <c:v>5</c:v>
                </c:pt>
                <c:pt idx="3">
                  <c:v>10</c:v>
                </c:pt>
                <c:pt idx="4">
                  <c:v>15</c:v>
                </c:pt>
                <c:pt idx="5">
                  <c:v>20</c:v>
                </c:pt>
                <c:pt idx="6">
                  <c:v>25</c:v>
                </c:pt>
                <c:pt idx="7">
                  <c:v>30</c:v>
                </c:pt>
                <c:pt idx="8">
                  <c:v>35</c:v>
                </c:pt>
                <c:pt idx="9">
                  <c:v>40</c:v>
                </c:pt>
                <c:pt idx="10">
                  <c:v>45</c:v>
                </c:pt>
                <c:pt idx="11">
                  <c:v>50</c:v>
                </c:pt>
                <c:pt idx="12">
                  <c:v>55</c:v>
                </c:pt>
                <c:pt idx="13">
                  <c:v>60</c:v>
                </c:pt>
                <c:pt idx="14">
                  <c:v>64</c:v>
                </c:pt>
                <c:pt idx="15">
                  <c:v>65</c:v>
                </c:pt>
                <c:pt idx="16">
                  <c:v>66</c:v>
                </c:pt>
                <c:pt idx="17">
                  <c:v>70</c:v>
                </c:pt>
                <c:pt idx="18">
                  <c:v>75</c:v>
                </c:pt>
                <c:pt idx="19">
                  <c:v>80</c:v>
                </c:pt>
                <c:pt idx="20">
                  <c:v>85</c:v>
                </c:pt>
                <c:pt idx="21">
                  <c:v>86</c:v>
                </c:pt>
                <c:pt idx="22">
                  <c:v>87</c:v>
                </c:pt>
                <c:pt idx="23">
                  <c:v>88</c:v>
                </c:pt>
                <c:pt idx="24">
                  <c:v>89</c:v>
                </c:pt>
                <c:pt idx="25">
                  <c:v>90</c:v>
                </c:pt>
                <c:pt idx="26">
                  <c:v>95</c:v>
                </c:pt>
                <c:pt idx="27">
                  <c:v>100</c:v>
                </c:pt>
                <c:pt idx="28">
                  <c:v>105</c:v>
                </c:pt>
                <c:pt idx="29">
                  <c:v>110</c:v>
                </c:pt>
                <c:pt idx="30">
                  <c:v>115</c:v>
                </c:pt>
                <c:pt idx="31">
                  <c:v>120</c:v>
                </c:pt>
                <c:pt idx="32">
                  <c:v>125</c:v>
                </c:pt>
                <c:pt idx="33">
                  <c:v>130</c:v>
                </c:pt>
                <c:pt idx="34">
                  <c:v>135</c:v>
                </c:pt>
                <c:pt idx="35">
                  <c:v>140</c:v>
                </c:pt>
                <c:pt idx="36">
                  <c:v>145</c:v>
                </c:pt>
                <c:pt idx="37">
                  <c:v>150</c:v>
                </c:pt>
                <c:pt idx="38">
                  <c:v>155</c:v>
                </c:pt>
                <c:pt idx="39">
                  <c:v>160</c:v>
                </c:pt>
                <c:pt idx="40">
                  <c:v>165</c:v>
                </c:pt>
              </c:numCache>
            </c:numRef>
          </c:xVal>
          <c:yVal>
            <c:numRef>
              <c:f>dWater!$D$3:$D$43</c:f>
              <c:numCache>
                <c:formatCode>General</c:formatCode>
                <c:ptCount val="41"/>
                <c:pt idx="0">
                  <c:v>0</c:v>
                </c:pt>
                <c:pt idx="1">
                  <c:v>0</c:v>
                </c:pt>
                <c:pt idx="2">
                  <c:v>2.7210884353741492E-2</c:v>
                </c:pt>
                <c:pt idx="3">
                  <c:v>9.5238095238095233E-2</c:v>
                </c:pt>
                <c:pt idx="4">
                  <c:v>0.16326530612244899</c:v>
                </c:pt>
                <c:pt idx="5">
                  <c:v>0.2312925170068027</c:v>
                </c:pt>
                <c:pt idx="6">
                  <c:v>0.29931972789115646</c:v>
                </c:pt>
                <c:pt idx="7">
                  <c:v>0.36734693877551022</c:v>
                </c:pt>
                <c:pt idx="8">
                  <c:v>0.43537414965986393</c:v>
                </c:pt>
                <c:pt idx="9">
                  <c:v>0.50340136054421758</c:v>
                </c:pt>
                <c:pt idx="10">
                  <c:v>0.5714285714285714</c:v>
                </c:pt>
                <c:pt idx="11">
                  <c:v>0.6394557823129251</c:v>
                </c:pt>
                <c:pt idx="12">
                  <c:v>0.70748299319727881</c:v>
                </c:pt>
                <c:pt idx="13">
                  <c:v>0.77551020408163263</c:v>
                </c:pt>
                <c:pt idx="14">
                  <c:v>0.82993197278911557</c:v>
                </c:pt>
                <c:pt idx="15">
                  <c:v>0.84353741496598633</c:v>
                </c:pt>
                <c:pt idx="16">
                  <c:v>0.85</c:v>
                </c:pt>
                <c:pt idx="17">
                  <c:v>0.85</c:v>
                </c:pt>
                <c:pt idx="18">
                  <c:v>0.85</c:v>
                </c:pt>
                <c:pt idx="19">
                  <c:v>0.85</c:v>
                </c:pt>
                <c:pt idx="20">
                  <c:v>0.85</c:v>
                </c:pt>
                <c:pt idx="21">
                  <c:v>0.85</c:v>
                </c:pt>
                <c:pt idx="22">
                  <c:v>0.85</c:v>
                </c:pt>
                <c:pt idx="23">
                  <c:v>0.84353741496598644</c:v>
                </c:pt>
                <c:pt idx="24">
                  <c:v>0.82993197278911568</c:v>
                </c:pt>
                <c:pt idx="25">
                  <c:v>0.81632653061224492</c:v>
                </c:pt>
                <c:pt idx="26">
                  <c:v>0.74829931972789132</c:v>
                </c:pt>
                <c:pt idx="27">
                  <c:v>0.6802721088435375</c:v>
                </c:pt>
                <c:pt idx="28">
                  <c:v>0.61224489795918369</c:v>
                </c:pt>
                <c:pt idx="29">
                  <c:v>0.54421768707483009</c:v>
                </c:pt>
                <c:pt idx="30">
                  <c:v>0.47619047619047628</c:v>
                </c:pt>
                <c:pt idx="31">
                  <c:v>0.40816326530612246</c:v>
                </c:pt>
                <c:pt idx="32">
                  <c:v>0.34013605442176886</c:v>
                </c:pt>
                <c:pt idx="33">
                  <c:v>0.27210884353741505</c:v>
                </c:pt>
                <c:pt idx="34">
                  <c:v>0.20408163265306123</c:v>
                </c:pt>
                <c:pt idx="35">
                  <c:v>0.13605442176870763</c:v>
                </c:pt>
                <c:pt idx="36">
                  <c:v>6.8027210884353817E-2</c:v>
                </c:pt>
                <c:pt idx="37">
                  <c:v>0</c:v>
                </c:pt>
                <c:pt idx="38">
                  <c:v>0</c:v>
                </c:pt>
                <c:pt idx="39">
                  <c:v>0</c:v>
                </c:pt>
                <c:pt idx="40">
                  <c:v>0</c:v>
                </c:pt>
              </c:numCache>
            </c:numRef>
          </c:yVal>
          <c:smooth val="0"/>
          <c:extLst xmlns:c16r2="http://schemas.microsoft.com/office/drawing/2015/06/chart">
            <c:ext xmlns:c16="http://schemas.microsoft.com/office/drawing/2014/chart" uri="{C3380CC4-5D6E-409C-BE32-E72D297353CC}">
              <c16:uniqueId val="{00000000-45D5-4AA0-9A28-9C739060236A}"/>
            </c:ext>
          </c:extLst>
        </c:ser>
        <c:dLbls>
          <c:showLegendKey val="0"/>
          <c:showVal val="0"/>
          <c:showCatName val="0"/>
          <c:showSerName val="0"/>
          <c:showPercent val="0"/>
          <c:showBubbleSize val="0"/>
        </c:dLbls>
        <c:axId val="571471880"/>
        <c:axId val="571473056"/>
      </c:scatterChart>
      <c:valAx>
        <c:axId val="571471880"/>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3056"/>
        <c:crosses val="autoZero"/>
        <c:crossBetween val="midCat"/>
      </c:valAx>
      <c:valAx>
        <c:axId val="5714730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1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Diseased to Infected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dWater!$D$2</c:f>
              <c:strCache>
                <c:ptCount val="1"/>
                <c:pt idx="0">
                  <c:v>p(D:I)</c:v>
                </c:pt>
              </c:strCache>
            </c:strRef>
          </c:tx>
          <c:spPr>
            <a:ln w="19050" cap="rnd">
              <a:solidFill>
                <a:schemeClr val="accent3"/>
              </a:solidFill>
              <a:round/>
            </a:ln>
            <a:effectLst/>
          </c:spPr>
          <c:marker>
            <c:symbol val="none"/>
          </c:marker>
          <c:xVal>
            <c:numRef>
              <c:f>dWater!$A$3:$A$80</c:f>
              <c:numCache>
                <c:formatCode>General</c:formatCode>
                <c:ptCount val="78"/>
                <c:pt idx="0">
                  <c:v>0</c:v>
                </c:pt>
                <c:pt idx="1">
                  <c:v>3</c:v>
                </c:pt>
                <c:pt idx="2">
                  <c:v>5</c:v>
                </c:pt>
                <c:pt idx="3">
                  <c:v>10</c:v>
                </c:pt>
                <c:pt idx="4">
                  <c:v>15</c:v>
                </c:pt>
                <c:pt idx="5">
                  <c:v>20</c:v>
                </c:pt>
                <c:pt idx="6">
                  <c:v>25</c:v>
                </c:pt>
                <c:pt idx="7">
                  <c:v>30</c:v>
                </c:pt>
                <c:pt idx="8">
                  <c:v>35</c:v>
                </c:pt>
                <c:pt idx="9">
                  <c:v>40</c:v>
                </c:pt>
                <c:pt idx="10">
                  <c:v>45</c:v>
                </c:pt>
                <c:pt idx="11">
                  <c:v>50</c:v>
                </c:pt>
                <c:pt idx="12">
                  <c:v>51</c:v>
                </c:pt>
                <c:pt idx="13">
                  <c:v>52</c:v>
                </c:pt>
                <c:pt idx="14">
                  <c:v>53</c:v>
                </c:pt>
                <c:pt idx="15">
                  <c:v>54</c:v>
                </c:pt>
                <c:pt idx="16">
                  <c:v>55</c:v>
                </c:pt>
                <c:pt idx="17">
                  <c:v>60</c:v>
                </c:pt>
                <c:pt idx="18">
                  <c:v>64</c:v>
                </c:pt>
                <c:pt idx="19">
                  <c:v>65</c:v>
                </c:pt>
                <c:pt idx="20">
                  <c:v>66</c:v>
                </c:pt>
                <c:pt idx="21">
                  <c:v>68</c:v>
                </c:pt>
                <c:pt idx="22">
                  <c:v>70</c:v>
                </c:pt>
                <c:pt idx="23">
                  <c:v>71</c:v>
                </c:pt>
                <c:pt idx="24">
                  <c:v>72</c:v>
                </c:pt>
                <c:pt idx="25">
                  <c:v>73</c:v>
                </c:pt>
                <c:pt idx="26">
                  <c:v>74</c:v>
                </c:pt>
                <c:pt idx="27">
                  <c:v>75</c:v>
                </c:pt>
                <c:pt idx="28">
                  <c:v>76</c:v>
                </c:pt>
                <c:pt idx="29">
                  <c:v>77</c:v>
                </c:pt>
                <c:pt idx="30">
                  <c:v>78</c:v>
                </c:pt>
                <c:pt idx="31">
                  <c:v>79</c:v>
                </c:pt>
                <c:pt idx="32">
                  <c:v>80</c:v>
                </c:pt>
                <c:pt idx="33">
                  <c:v>81</c:v>
                </c:pt>
                <c:pt idx="34">
                  <c:v>82</c:v>
                </c:pt>
                <c:pt idx="35">
                  <c:v>83</c:v>
                </c:pt>
                <c:pt idx="36">
                  <c:v>84</c:v>
                </c:pt>
                <c:pt idx="37">
                  <c:v>85</c:v>
                </c:pt>
                <c:pt idx="38">
                  <c:v>86</c:v>
                </c:pt>
                <c:pt idx="39">
                  <c:v>87</c:v>
                </c:pt>
                <c:pt idx="40">
                  <c:v>88</c:v>
                </c:pt>
                <c:pt idx="41">
                  <c:v>89</c:v>
                </c:pt>
                <c:pt idx="42">
                  <c:v>90</c:v>
                </c:pt>
                <c:pt idx="43">
                  <c:v>95</c:v>
                </c:pt>
                <c:pt idx="44">
                  <c:v>96</c:v>
                </c:pt>
                <c:pt idx="45">
                  <c:v>97</c:v>
                </c:pt>
                <c:pt idx="46">
                  <c:v>98</c:v>
                </c:pt>
                <c:pt idx="47">
                  <c:v>99</c:v>
                </c:pt>
                <c:pt idx="48">
                  <c:v>100</c:v>
                </c:pt>
                <c:pt idx="49">
                  <c:v>101</c:v>
                </c:pt>
                <c:pt idx="50">
                  <c:v>102</c:v>
                </c:pt>
                <c:pt idx="51">
                  <c:v>103</c:v>
                </c:pt>
                <c:pt idx="52">
                  <c:v>104</c:v>
                </c:pt>
                <c:pt idx="53">
                  <c:v>105</c:v>
                </c:pt>
                <c:pt idx="54">
                  <c:v>106</c:v>
                </c:pt>
                <c:pt idx="55">
                  <c:v>110</c:v>
                </c:pt>
                <c:pt idx="56">
                  <c:v>115</c:v>
                </c:pt>
                <c:pt idx="57">
                  <c:v>116</c:v>
                </c:pt>
                <c:pt idx="58">
                  <c:v>117</c:v>
                </c:pt>
                <c:pt idx="59">
                  <c:v>118</c:v>
                </c:pt>
                <c:pt idx="60">
                  <c:v>119</c:v>
                </c:pt>
                <c:pt idx="61">
                  <c:v>120</c:v>
                </c:pt>
                <c:pt idx="62">
                  <c:v>125</c:v>
                </c:pt>
                <c:pt idx="63">
                  <c:v>130</c:v>
                </c:pt>
                <c:pt idx="64">
                  <c:v>135</c:v>
                </c:pt>
                <c:pt idx="65">
                  <c:v>140</c:v>
                </c:pt>
                <c:pt idx="66">
                  <c:v>145</c:v>
                </c:pt>
                <c:pt idx="67">
                  <c:v>150</c:v>
                </c:pt>
                <c:pt idx="68">
                  <c:v>155</c:v>
                </c:pt>
                <c:pt idx="69">
                  <c:v>160</c:v>
                </c:pt>
                <c:pt idx="70">
                  <c:v>165</c:v>
                </c:pt>
                <c:pt idx="71">
                  <c:v>170</c:v>
                </c:pt>
                <c:pt idx="72">
                  <c:v>175</c:v>
                </c:pt>
                <c:pt idx="73">
                  <c:v>180</c:v>
                </c:pt>
                <c:pt idx="74">
                  <c:v>185</c:v>
                </c:pt>
                <c:pt idx="75">
                  <c:v>190</c:v>
                </c:pt>
                <c:pt idx="76">
                  <c:v>195</c:v>
                </c:pt>
                <c:pt idx="77">
                  <c:v>200</c:v>
                </c:pt>
              </c:numCache>
            </c:numRef>
          </c:xVal>
          <c:yVal>
            <c:numRef>
              <c:f>dWater!$D$3:$D$80</c:f>
              <c:numCache>
                <c:formatCode>General</c:formatCode>
                <c:ptCount val="78"/>
                <c:pt idx="0">
                  <c:v>0</c:v>
                </c:pt>
                <c:pt idx="1">
                  <c:v>0</c:v>
                </c:pt>
                <c:pt idx="2">
                  <c:v>0</c:v>
                </c:pt>
                <c:pt idx="3">
                  <c:v>0</c:v>
                </c:pt>
                <c:pt idx="4">
                  <c:v>0</c:v>
                </c:pt>
                <c:pt idx="5">
                  <c:v>0</c:v>
                </c:pt>
                <c:pt idx="6">
                  <c:v>0</c:v>
                </c:pt>
                <c:pt idx="7">
                  <c:v>0</c:v>
                </c:pt>
                <c:pt idx="8">
                  <c:v>0</c:v>
                </c:pt>
                <c:pt idx="9">
                  <c:v>0</c:v>
                </c:pt>
                <c:pt idx="10">
                  <c:v>0</c:v>
                </c:pt>
                <c:pt idx="11">
                  <c:v>0</c:v>
                </c:pt>
                <c:pt idx="12">
                  <c:v>0</c:v>
                </c:pt>
                <c:pt idx="13">
                  <c:v>3.9215686274509665E-2</c:v>
                </c:pt>
                <c:pt idx="14">
                  <c:v>7.8431372549019773E-2</c:v>
                </c:pt>
                <c:pt idx="15">
                  <c:v>0.11764705882352944</c:v>
                </c:pt>
                <c:pt idx="16">
                  <c:v>0.1568627450980391</c:v>
                </c:pt>
                <c:pt idx="17">
                  <c:v>0.35294117647058831</c:v>
                </c:pt>
                <c:pt idx="18">
                  <c:v>0.50980392156862742</c:v>
                </c:pt>
                <c:pt idx="19">
                  <c:v>0.54901960784313708</c:v>
                </c:pt>
                <c:pt idx="20">
                  <c:v>0.58823529411764719</c:v>
                </c:pt>
                <c:pt idx="21">
                  <c:v>0.66666666666666652</c:v>
                </c:pt>
                <c:pt idx="22">
                  <c:v>0.74509803921568629</c:v>
                </c:pt>
                <c:pt idx="23">
                  <c:v>0.78431372549019596</c:v>
                </c:pt>
                <c:pt idx="24">
                  <c:v>0.82352941176470562</c:v>
                </c:pt>
                <c:pt idx="25">
                  <c:v>0.85</c:v>
                </c:pt>
                <c:pt idx="26">
                  <c:v>0.85</c:v>
                </c:pt>
                <c:pt idx="27">
                  <c:v>0.85</c:v>
                </c:pt>
                <c:pt idx="28">
                  <c:v>0.85</c:v>
                </c:pt>
                <c:pt idx="29">
                  <c:v>0.85</c:v>
                </c:pt>
                <c:pt idx="30">
                  <c:v>0.85</c:v>
                </c:pt>
                <c:pt idx="31">
                  <c:v>0.85</c:v>
                </c:pt>
                <c:pt idx="32">
                  <c:v>0.85</c:v>
                </c:pt>
                <c:pt idx="33">
                  <c:v>0.82352941176470607</c:v>
                </c:pt>
                <c:pt idx="34">
                  <c:v>0.78431372549019596</c:v>
                </c:pt>
                <c:pt idx="35">
                  <c:v>0.74509803921568629</c:v>
                </c:pt>
                <c:pt idx="36">
                  <c:v>0.70588235294117663</c:v>
                </c:pt>
                <c:pt idx="37">
                  <c:v>0.66666666666666652</c:v>
                </c:pt>
                <c:pt idx="38">
                  <c:v>0.62745098039215685</c:v>
                </c:pt>
                <c:pt idx="39">
                  <c:v>0.58823529411764719</c:v>
                </c:pt>
                <c:pt idx="40">
                  <c:v>0.54901960784313708</c:v>
                </c:pt>
                <c:pt idx="41">
                  <c:v>0.50980392156862742</c:v>
                </c:pt>
                <c:pt idx="42">
                  <c:v>0.47058823529411775</c:v>
                </c:pt>
                <c:pt idx="43">
                  <c:v>0.27450980392156854</c:v>
                </c:pt>
                <c:pt idx="44">
                  <c:v>0.23529411764705888</c:v>
                </c:pt>
                <c:pt idx="45">
                  <c:v>0.19607843137254921</c:v>
                </c:pt>
                <c:pt idx="46">
                  <c:v>0.1568627450980391</c:v>
                </c:pt>
                <c:pt idx="47">
                  <c:v>0.11764705882352944</c:v>
                </c:pt>
                <c:pt idx="48">
                  <c:v>7.8431372549019773E-2</c:v>
                </c:pt>
                <c:pt idx="49">
                  <c:v>3.9215686274509665E-2</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numCache>
            </c:numRef>
          </c:yVal>
          <c:smooth val="0"/>
        </c:ser>
        <c:dLbls>
          <c:showLegendKey val="0"/>
          <c:showVal val="0"/>
          <c:showCatName val="0"/>
          <c:showSerName val="0"/>
          <c:showPercent val="0"/>
          <c:showBubbleSize val="0"/>
        </c:dLbls>
        <c:axId val="571474624"/>
        <c:axId val="503603968"/>
      </c:scatterChart>
      <c:valAx>
        <c:axId val="571474624"/>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head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603968"/>
        <c:crosses val="autoZero"/>
        <c:crossBetween val="midCat"/>
      </c:valAx>
      <c:valAx>
        <c:axId val="5036039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p(D</a:t>
                </a:r>
                <a:r>
                  <a:rPr lang="en-US">
                    <a:latin typeface="Calibri" panose="020F0502020204030204" pitchFamily="34" charset="0"/>
                    <a:cs typeface="Calibri" panose="020F0502020204030204" pitchFamily="34" charset="0"/>
                  </a:rPr>
                  <a:t>→</a:t>
                </a:r>
                <a:r>
                  <a:rPr lang="en-US"/>
                  <a:t>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474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0.06146</cdr:x>
      <cdr:y>0.87326</cdr:y>
    </cdr:from>
    <cdr:to>
      <cdr:x>0.30937</cdr:x>
      <cdr:y>0.9566</cdr:y>
    </cdr:to>
    <cdr:sp macro="" textlink="">
      <cdr:nvSpPr>
        <cdr:cNvPr id="2" name="TextBox 1"/>
        <cdr:cNvSpPr txBox="1"/>
      </cdr:nvSpPr>
      <cdr:spPr>
        <a:xfrm xmlns:a="http://schemas.openxmlformats.org/drawingml/2006/main">
          <a:off x="280987" y="2395537"/>
          <a:ext cx="1133475" cy="228601"/>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800"/>
            <a:t>LethalTemp = -24</a:t>
          </a:r>
        </a:p>
      </cdr:txBody>
    </cdr:sp>
  </cdr:relSizeAnchor>
</c:userShapes>
</file>

<file path=word/drawings/drawing2.xml><?xml version="1.0" encoding="utf-8"?>
<c:userShapes xmlns:c="http://schemas.openxmlformats.org/drawingml/2006/chart">
  <cdr:relSizeAnchor xmlns:cdr="http://schemas.openxmlformats.org/drawingml/2006/chartDrawing">
    <cdr:from>
      <cdr:x>0.23647</cdr:x>
      <cdr:y>0.87153</cdr:y>
    </cdr:from>
    <cdr:to>
      <cdr:x>0.42604</cdr:x>
      <cdr:y>0.96181</cdr:y>
    </cdr:to>
    <cdr:sp macro="" textlink="">
      <cdr:nvSpPr>
        <cdr:cNvPr id="2" name="TextBox 1"/>
        <cdr:cNvSpPr txBox="1"/>
      </cdr:nvSpPr>
      <cdr:spPr>
        <a:xfrm xmlns:a="http://schemas.openxmlformats.org/drawingml/2006/main">
          <a:off x="1081126" y="2390793"/>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000"/>
            <a:t>phWet = 51</a:t>
          </a:r>
        </a:p>
      </cdr:txBody>
    </cdr:sp>
  </cdr:relSizeAnchor>
  <cdr:relSizeAnchor xmlns:cdr="http://schemas.openxmlformats.org/drawingml/2006/chartDrawing">
    <cdr:from>
      <cdr:x>0.56319</cdr:x>
      <cdr:y>0.58102</cdr:y>
    </cdr:from>
    <cdr:to>
      <cdr:x>0.75276</cdr:x>
      <cdr:y>0.6713</cdr:y>
    </cdr:to>
    <cdr:sp macro="" textlink="">
      <cdr:nvSpPr>
        <cdr:cNvPr id="3" name="TextBox 1"/>
        <cdr:cNvSpPr txBox="1"/>
      </cdr:nvSpPr>
      <cdr:spPr>
        <a:xfrm xmlns:a="http://schemas.openxmlformats.org/drawingml/2006/main">
          <a:off x="2574925" y="1593850"/>
          <a:ext cx="866714"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000"/>
            <a:t>phDry = 102</a:t>
          </a:r>
        </a:p>
      </cdr:txBody>
    </cdr:sp>
  </cdr:relSizeAnchor>
</c:userShapes>
</file>

<file path=word/drawings/drawing3.xml><?xml version="1.0" encoding="utf-8"?>
<c:userShapes xmlns:c="http://schemas.openxmlformats.org/drawingml/2006/chart">
  <cdr:relSizeAnchor xmlns:cdr="http://schemas.openxmlformats.org/drawingml/2006/chartDrawing">
    <cdr:from>
      <cdr:x>0.14896</cdr:x>
      <cdr:y>0.82986</cdr:y>
    </cdr:from>
    <cdr:to>
      <cdr:x>0.33854</cdr:x>
      <cdr:y>0.92014</cdr:y>
    </cdr:to>
    <cdr:sp macro="" textlink="">
      <cdr:nvSpPr>
        <cdr:cNvPr id="2" name="TextBox 1"/>
        <cdr:cNvSpPr txBox="1"/>
      </cdr:nvSpPr>
      <cdr:spPr>
        <a:xfrm xmlns:a="http://schemas.openxmlformats.org/drawingml/2006/main">
          <a:off x="544836" y="1821178"/>
          <a:ext cx="693414" cy="198122"/>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p>
      </cdr:txBody>
    </cdr:sp>
  </cdr:relSizeAnchor>
</c:userShapes>
</file>

<file path=word/drawings/drawing4.xml><?xml version="1.0" encoding="utf-8"?>
<c:userShapes xmlns:c="http://schemas.openxmlformats.org/drawingml/2006/chart">
  <cdr:relSizeAnchor xmlns:cdr="http://schemas.openxmlformats.org/drawingml/2006/chartDrawing">
    <cdr:from>
      <cdr:x>0.08542</cdr:x>
      <cdr:y>0.84167</cdr:y>
    </cdr:from>
    <cdr:to>
      <cdr:x>0.21667</cdr:x>
      <cdr:y>0.9375</cdr:y>
    </cdr:to>
    <cdr:sp macro="" textlink="">
      <cdr:nvSpPr>
        <cdr:cNvPr id="2" name="TextBox 1"/>
        <cdr:cNvSpPr txBox="1"/>
      </cdr:nvSpPr>
      <cdr:spPr>
        <a:xfrm xmlns:a="http://schemas.openxmlformats.org/drawingml/2006/main">
          <a:off x="390525" y="1924049"/>
          <a:ext cx="600075" cy="219075"/>
        </a:xfrm>
        <a:prstGeom xmlns:a="http://schemas.openxmlformats.org/drawingml/2006/main" prst="rect">
          <a:avLst/>
        </a:prstGeom>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900"/>
            <a:t>phWet = 3</a:t>
          </a:r>
          <a:r>
            <a:rPr lang="en-US" sz="1100"/>
            <a:t> </a:t>
          </a:r>
        </a:p>
      </cdr:txBody>
    </cdr:sp>
  </cdr:relSizeAnchor>
  <cdr:relSizeAnchor xmlns:cdr="http://schemas.openxmlformats.org/drawingml/2006/chartDrawing">
    <cdr:from>
      <cdr:x>0.54653</cdr:x>
      <cdr:y>0.50556</cdr:y>
    </cdr:from>
    <cdr:to>
      <cdr:x>0.64167</cdr:x>
      <cdr:y>0.65417</cdr:y>
    </cdr:to>
    <cdr:sp macro="" textlink="">
      <cdr:nvSpPr>
        <cdr:cNvPr id="3" name="TextBox 1"/>
        <cdr:cNvSpPr txBox="1"/>
      </cdr:nvSpPr>
      <cdr:spPr>
        <a:xfrm xmlns:a="http://schemas.openxmlformats.org/drawingml/2006/main">
          <a:off x="2498736" y="1155702"/>
          <a:ext cx="434964" cy="33972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a:t>
          </a:r>
          <a:br>
            <a:rPr lang="en-US" sz="900"/>
          </a:br>
          <a:r>
            <a:rPr lang="en-US" sz="900"/>
            <a:t> = 150 </a:t>
          </a:r>
        </a:p>
      </cdr:txBody>
    </cdr:sp>
  </cdr:relSizeAnchor>
  <cdr:relSizeAnchor xmlns:cdr="http://schemas.openxmlformats.org/drawingml/2006/chartDrawing">
    <cdr:from>
      <cdr:x>0.88611</cdr:x>
      <cdr:y>0.0574</cdr:y>
    </cdr:from>
    <cdr:to>
      <cdr:x>0.98542</cdr:x>
      <cdr:y>0.20833</cdr:y>
    </cdr:to>
    <cdr:sp macro="" textlink="">
      <cdr:nvSpPr>
        <cdr:cNvPr id="4" name="TextBox 1"/>
        <cdr:cNvSpPr txBox="1"/>
      </cdr:nvSpPr>
      <cdr:spPr>
        <a:xfrm xmlns:a="http://schemas.openxmlformats.org/drawingml/2006/main">
          <a:off x="4051296" y="131224"/>
          <a:ext cx="454030" cy="34502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phMax</a:t>
          </a:r>
          <a:br>
            <a:rPr lang="en-US" sz="900"/>
          </a:br>
          <a:r>
            <a:rPr lang="en-US" sz="900"/>
            <a:t> = 250</a:t>
          </a:r>
          <a:endParaRPr lang="en-US" sz="1100"/>
        </a:p>
      </cdr:txBody>
    </cdr:sp>
  </cdr:relSizeAnchor>
  <cdr:relSizeAnchor xmlns:cdr="http://schemas.openxmlformats.org/drawingml/2006/chartDrawing">
    <cdr:from>
      <cdr:x>0.65278</cdr:x>
      <cdr:y>0.66435</cdr:y>
    </cdr:from>
    <cdr:to>
      <cdr:x>0.85625</cdr:x>
      <cdr:y>0.75</cdr:y>
    </cdr:to>
    <cdr:sp macro="" textlink="">
      <cdr:nvSpPr>
        <cdr:cNvPr id="5" name="TextBox 1"/>
        <cdr:cNvSpPr txBox="1"/>
      </cdr:nvSpPr>
      <cdr:spPr>
        <a:xfrm xmlns:a="http://schemas.openxmlformats.org/drawingml/2006/main">
          <a:off x="2984510" y="1518704"/>
          <a:ext cx="930265" cy="19579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minProbID = 0.1</a:t>
          </a:r>
        </a:p>
      </cdr:txBody>
    </cdr:sp>
  </cdr:relSizeAnchor>
</c:userShapes>
</file>

<file path=word/drawings/drawing5.xml><?xml version="1.0" encoding="utf-8"?>
<c:userShapes xmlns:c="http://schemas.openxmlformats.org/drawingml/2006/chart">
  <cdr:relSizeAnchor xmlns:cdr="http://schemas.openxmlformats.org/drawingml/2006/chartDrawing">
    <cdr:from>
      <cdr:x>0.15625</cdr:x>
      <cdr:y>0.35069</cdr:y>
    </cdr:from>
    <cdr:to>
      <cdr:x>0.34375</cdr:x>
      <cdr:y>0.44097</cdr:y>
    </cdr:to>
    <cdr:sp macro="" textlink="">
      <cdr:nvSpPr>
        <cdr:cNvPr id="2" name="TextBox 1"/>
        <cdr:cNvSpPr txBox="1"/>
      </cdr:nvSpPr>
      <cdr:spPr>
        <a:xfrm xmlns:a="http://schemas.openxmlformats.org/drawingml/2006/main">
          <a:off x="714375" y="962013"/>
          <a:ext cx="85725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vertOverflow="clip" wrap="none" rtlCol="0"/>
        <a:lstStyle xmlns:a="http://schemas.openxmlformats.org/drawingml/2006/main"/>
        <a:p xmlns:a="http://schemas.openxmlformats.org/drawingml/2006/main">
          <a:r>
            <a:rPr lang="en-US" sz="1100"/>
            <a:t>phWet = 51</a:t>
          </a:r>
        </a:p>
      </cdr:txBody>
    </cdr:sp>
  </cdr:relSizeAnchor>
  <cdr:relSizeAnchor xmlns:cdr="http://schemas.openxmlformats.org/drawingml/2006/chartDrawing">
    <cdr:from>
      <cdr:x>0.25278</cdr:x>
      <cdr:y>0.68056</cdr:y>
    </cdr:from>
    <cdr:to>
      <cdr:x>0.42708</cdr:x>
      <cdr:y>0.77084</cdr:y>
    </cdr:to>
    <cdr:sp macro="" textlink="">
      <cdr:nvSpPr>
        <cdr:cNvPr id="3" name="TextBox 1"/>
        <cdr:cNvSpPr txBox="1"/>
      </cdr:nvSpPr>
      <cdr:spPr>
        <a:xfrm xmlns:a="http://schemas.openxmlformats.org/drawingml/2006/main">
          <a:off x="1155710" y="1866903"/>
          <a:ext cx="7969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 </a:t>
          </a:r>
        </a:p>
      </cdr:txBody>
    </cdr:sp>
  </cdr:relSizeAnchor>
  <cdr:relSizeAnchor xmlns:cdr="http://schemas.openxmlformats.org/drawingml/2006/chartDrawing">
    <cdr:from>
      <cdr:x>0.7882</cdr:x>
      <cdr:y>0.0706</cdr:y>
    </cdr:from>
    <cdr:to>
      <cdr:x>0.99375</cdr:x>
      <cdr:y>0.16088</cdr:y>
    </cdr:to>
    <cdr:sp macro="" textlink="">
      <cdr:nvSpPr>
        <cdr:cNvPr id="4" name="TextBox 1"/>
        <cdr:cNvSpPr txBox="1"/>
      </cdr:nvSpPr>
      <cdr:spPr>
        <a:xfrm xmlns:a="http://schemas.openxmlformats.org/drawingml/2006/main">
          <a:off x="3603635" y="193664"/>
          <a:ext cx="939790"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phMax = 250</a:t>
          </a:r>
        </a:p>
      </cdr:txBody>
    </cdr:sp>
  </cdr:relSizeAnchor>
  <cdr:relSizeAnchor xmlns:cdr="http://schemas.openxmlformats.org/drawingml/2006/chartDrawing">
    <cdr:from>
      <cdr:x>0.56111</cdr:x>
      <cdr:y>0.68171</cdr:y>
    </cdr:from>
    <cdr:to>
      <cdr:x>0.80208</cdr:x>
      <cdr:y>0.77199</cdr:y>
    </cdr:to>
    <cdr:sp macro="" textlink="">
      <cdr:nvSpPr>
        <cdr:cNvPr id="5" name="TextBox 1"/>
        <cdr:cNvSpPr txBox="1"/>
      </cdr:nvSpPr>
      <cdr:spPr>
        <a:xfrm xmlns:a="http://schemas.openxmlformats.org/drawingml/2006/main">
          <a:off x="2565410" y="1870070"/>
          <a:ext cx="110171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minProbID = 0.1</a:t>
          </a:r>
        </a:p>
      </cdr:txBody>
    </cdr:sp>
  </cdr:relSizeAnchor>
</c:userShapes>
</file>

<file path=word/drawings/drawing6.xml><?xml version="1.0" encoding="utf-8"?>
<c:userShapes xmlns:c="http://schemas.openxmlformats.org/drawingml/2006/chart">
  <cdr:relSizeAnchor xmlns:cdr="http://schemas.openxmlformats.org/drawingml/2006/chartDrawing">
    <cdr:from>
      <cdr:x>0.58194</cdr:x>
      <cdr:y>0.24074</cdr:y>
    </cdr:from>
    <cdr:to>
      <cdr:x>0.79375</cdr:x>
      <cdr:y>0.3375</cdr:y>
    </cdr:to>
    <cdr:sp macro="" textlink="">
      <cdr:nvSpPr>
        <cdr:cNvPr id="2" name="TextBox 1"/>
        <cdr:cNvSpPr txBox="1"/>
      </cdr:nvSpPr>
      <cdr:spPr>
        <a:xfrm xmlns:a="http://schemas.openxmlformats.org/drawingml/2006/main">
          <a:off x="2660630" y="550332"/>
          <a:ext cx="968395" cy="221193"/>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maxProbDI = 0.85</a:t>
          </a:r>
        </a:p>
      </cdr:txBody>
    </cdr:sp>
  </cdr:relSizeAnchor>
  <cdr:relSizeAnchor xmlns:cdr="http://schemas.openxmlformats.org/drawingml/2006/chartDrawing">
    <cdr:from>
      <cdr:x>0.18507</cdr:x>
      <cdr:y>0.82668</cdr:y>
    </cdr:from>
    <cdr:to>
      <cdr:x>0.33125</cdr:x>
      <cdr:y>0.9125</cdr:y>
    </cdr:to>
    <cdr:sp macro="" textlink="">
      <cdr:nvSpPr>
        <cdr:cNvPr id="4" name="TextBox 1"/>
        <cdr:cNvSpPr txBox="1"/>
      </cdr:nvSpPr>
      <cdr:spPr>
        <a:xfrm xmlns:a="http://schemas.openxmlformats.org/drawingml/2006/main">
          <a:off x="846140" y="1889790"/>
          <a:ext cx="668335" cy="196185"/>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phWet = 51</a:t>
          </a:r>
        </a:p>
      </cdr:txBody>
    </cdr:sp>
  </cdr:relSizeAnchor>
  <cdr:relSizeAnchor xmlns:cdr="http://schemas.openxmlformats.org/drawingml/2006/chartDrawing">
    <cdr:from>
      <cdr:x>0.69757</cdr:x>
      <cdr:y>0.84057</cdr:y>
    </cdr:from>
    <cdr:to>
      <cdr:x>0.84792</cdr:x>
      <cdr:y>0.94618</cdr:y>
    </cdr:to>
    <cdr:sp macro="" textlink="">
      <cdr:nvSpPr>
        <cdr:cNvPr id="5" name="TextBox 1"/>
        <cdr:cNvSpPr txBox="1"/>
      </cdr:nvSpPr>
      <cdr:spPr>
        <a:xfrm xmlns:a="http://schemas.openxmlformats.org/drawingml/2006/main">
          <a:off x="3189290" y="1921543"/>
          <a:ext cx="687385" cy="241424"/>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900"/>
            <a:t>phDry = 150</a:t>
          </a:r>
        </a:p>
      </cdr:txBody>
    </cdr:sp>
  </cdr:relSizeAnchor>
</c:userShapes>
</file>

<file path=word/drawings/drawing7.xml><?xml version="1.0" encoding="utf-8"?>
<c:userShapes xmlns:c="http://schemas.openxmlformats.org/drawingml/2006/chart">
  <cdr:relSizeAnchor xmlns:cdr="http://schemas.openxmlformats.org/drawingml/2006/chartDrawing">
    <cdr:from>
      <cdr:x>0.48194</cdr:x>
      <cdr:y>0.20255</cdr:y>
    </cdr:from>
    <cdr:to>
      <cdr:x>0.74583</cdr:x>
      <cdr:y>0.29283</cdr:y>
    </cdr:to>
    <cdr:sp macro="" textlink="">
      <cdr:nvSpPr>
        <cdr:cNvPr id="2" name="TextBox 1"/>
        <cdr:cNvSpPr txBox="1"/>
      </cdr:nvSpPr>
      <cdr:spPr>
        <a:xfrm xmlns:a="http://schemas.openxmlformats.org/drawingml/2006/main">
          <a:off x="2203444" y="555629"/>
          <a:ext cx="1206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maxProbDI = 0.85</a:t>
          </a:r>
        </a:p>
      </cdr:txBody>
    </cdr:sp>
  </cdr:relSizeAnchor>
  <cdr:relSizeAnchor xmlns:cdr="http://schemas.openxmlformats.org/drawingml/2006/chartDrawing">
    <cdr:from>
      <cdr:x>0.22361</cdr:x>
      <cdr:y>0.86227</cdr:y>
    </cdr:from>
    <cdr:to>
      <cdr:x>0.40208</cdr:x>
      <cdr:y>0.95255</cdr:y>
    </cdr:to>
    <cdr:sp macro="" textlink="">
      <cdr:nvSpPr>
        <cdr:cNvPr id="4" name="TextBox 1"/>
        <cdr:cNvSpPr txBox="1"/>
      </cdr:nvSpPr>
      <cdr:spPr>
        <a:xfrm xmlns:a="http://schemas.openxmlformats.org/drawingml/2006/main">
          <a:off x="1022359" y="2365382"/>
          <a:ext cx="815965" cy="247656"/>
        </a:xfrm>
        <a:prstGeom xmlns:a="http://schemas.openxmlformats.org/drawingml/2006/main" prst="rect">
          <a:avLst/>
        </a:prstGeom>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phWet = 51</a:t>
          </a:r>
        </a:p>
      </cdr:txBody>
    </cdr:sp>
  </cdr:relSizeAnchor>
  <cdr:relSizeAnchor xmlns:cdr="http://schemas.openxmlformats.org/drawingml/2006/chartDrawing">
    <cdr:from>
      <cdr:x>0.55486</cdr:x>
      <cdr:y>0.6713</cdr:y>
    </cdr:from>
    <cdr:to>
      <cdr:x>0.73542</cdr:x>
      <cdr:y>0.76158</cdr:y>
    </cdr:to>
    <cdr:sp macro="" textlink="">
      <cdr:nvSpPr>
        <cdr:cNvPr id="5" name="TextBox 1"/>
        <cdr:cNvSpPr txBox="1"/>
      </cdr:nvSpPr>
      <cdr:spPr>
        <a:xfrm xmlns:a="http://schemas.openxmlformats.org/drawingml/2006/main">
          <a:off x="2536820" y="1841504"/>
          <a:ext cx="825505" cy="247656"/>
        </a:xfrm>
        <a:prstGeom xmlns:a="http://schemas.openxmlformats.org/drawingml/2006/main" prst="rect">
          <a:avLst/>
        </a:prstGeom>
        <a:solidFill xmlns:a="http://schemas.openxmlformats.org/drawingml/2006/main">
          <a:schemeClr val="bg1"/>
        </a:solidFill>
        <a:ln xmlns:a="http://schemas.openxmlformats.org/drawingml/2006/main">
          <a:solidFill>
            <a:schemeClr val="accent1"/>
          </a:solidFill>
        </a:ln>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phDry = 102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1653</TotalTime>
  <Pages>19</Pages>
  <Words>4772</Words>
  <Characters>27206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LANDIS-II Root Rot v1.0</vt:lpstr>
    </vt:vector>
  </TitlesOfParts>
  <Company/>
  <LinksUpToDate>false</LinksUpToDate>
  <CharactersWithSpaces>31915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Root Rot v1.0</dc:title>
  <dc:creator>eric.gustafson@usda.gov;brian.r.miranda@usda.gov</dc:creator>
  <cp:lastModifiedBy>Miranda, Brian R -FS</cp:lastModifiedBy>
  <cp:revision>20</cp:revision>
  <cp:lastPrinted>2013-09-11T16:13:00Z</cp:lastPrinted>
  <dcterms:created xsi:type="dcterms:W3CDTF">2020-06-16T16:08:00Z</dcterms:created>
  <dcterms:modified xsi:type="dcterms:W3CDTF">2020-09-14T21:55:00Z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Root Rot</vt:lpwstr>
  </property>
  <property fmtid="{D5CDD505-2E9C-101B-9397-08002B2CF9AE}" pid="3" name="Extension Version">
    <vt:lpwstr>1.0</vt:lpwstr>
  </property>
</Properties>
</file>